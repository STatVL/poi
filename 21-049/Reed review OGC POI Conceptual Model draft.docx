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BACC" w14:textId="16CE6B9A" w:rsidR="00262BD6" w:rsidRPr="00262BD6" w:rsidRDefault="00262BD6" w:rsidP="00262BD6">
      <w:pPr>
        <w:spacing w:after="0" w:line="240" w:lineRule="auto"/>
        <w:rPr>
          <w:rFonts w:ascii="Times New Roman" w:eastAsia="Times New Roman" w:hAnsi="Times New Roman" w:cs="Times New Roman"/>
          <w:kern w:val="0"/>
          <w14:ligatures w14:val="none"/>
        </w:rPr>
      </w:pPr>
      <w:commentRangeStart w:id="0"/>
      <w:r w:rsidRPr="00262BD6">
        <w:rPr>
          <w:rFonts w:ascii="Times New Roman" w:eastAsia="Times New Roman" w:hAnsi="Times New Roman" w:cs="Times New Roman"/>
          <w:kern w:val="0"/>
          <w14:ligatures w14:val="none"/>
        </w:rPr>
        <w:t xml:space="preserve">OGC </w:t>
      </w:r>
      <w:del w:id="1"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Points of Interest</w:t>
      </w:r>
      <w:ins w:id="2" w:author="Carl Reed" w:date="2024-02-23T10:29:00Z">
        <w:r w:rsidR="00CC310B">
          <w:rPr>
            <w:rFonts w:ascii="Times New Roman" w:eastAsia="Times New Roman" w:hAnsi="Times New Roman" w:cs="Times New Roman"/>
            <w:kern w:val="0"/>
            <w14:ligatures w14:val="none"/>
          </w:rPr>
          <w:t xml:space="preserve"> Conceptual Model</w:t>
        </w:r>
      </w:ins>
      <w:ins w:id="3" w:author="Carl Reed" w:date="2024-02-23T10:11:00Z">
        <w:r>
          <w:rPr>
            <w:rFonts w:ascii="Times New Roman" w:eastAsia="Times New Roman" w:hAnsi="Times New Roman" w:cs="Times New Roman"/>
            <w:kern w:val="0"/>
            <w14:ligatures w14:val="none"/>
          </w:rPr>
          <w:t xml:space="preserve"> Standard</w:t>
        </w:r>
      </w:ins>
      <w:del w:id="4"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 </w:t>
      </w:r>
      <w:commentRangeEnd w:id="0"/>
      <w:r>
        <w:rPr>
          <w:rStyle w:val="CommentReference"/>
        </w:rPr>
        <w:commentReference w:id="0"/>
      </w:r>
    </w:p>
    <w:p w14:paraId="3F902DE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mc:AlternateContent>
          <mc:Choice Requires="wps">
            <w:drawing>
              <wp:inline distT="0" distB="0" distL="0" distR="0" wp14:anchorId="0FFB55AE" wp14:editId="3812A5BD">
                <wp:extent cx="304800" cy="304800"/>
                <wp:effectExtent l="0" t="0" r="0" b="0"/>
                <wp:docPr id="974712039" name="AutoShape 1" descr="Open Geospatial Consort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81781" id="AutoShape 1" o:spid="_x0000_s1026" alt="Open Geospatial Consort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DD242"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Charles </w:t>
      </w:r>
      <w:proofErr w:type="spellStart"/>
      <w:r w:rsidRPr="00262BD6">
        <w:rPr>
          <w:rFonts w:ascii="Times New Roman" w:eastAsia="Times New Roman" w:hAnsi="Times New Roman" w:cs="Times New Roman"/>
          <w:kern w:val="0"/>
          <w14:ligatures w14:val="none"/>
        </w:rPr>
        <w:t>Heazel</w:t>
      </w:r>
      <w:proofErr w:type="spellEnd"/>
      <w:r w:rsidRPr="00262BD6">
        <w:rPr>
          <w:rFonts w:ascii="Times New Roman" w:eastAsia="Times New Roman" w:hAnsi="Times New Roman" w:cs="Times New Roman"/>
          <w:kern w:val="0"/>
          <w14:ligatures w14:val="none"/>
        </w:rPr>
        <w:t xml:space="preserve"> Editor Matthew Brian Editor </w:t>
      </w:r>
      <w:commentRangeStart w:id="5"/>
      <w:r w:rsidRPr="00262BD6">
        <w:rPr>
          <w:rFonts w:ascii="Times New Roman" w:eastAsia="Times New Roman" w:hAnsi="Times New Roman" w:cs="Times New Roman"/>
          <w:kern w:val="0"/>
          <w14:ligatures w14:val="none"/>
        </w:rPr>
        <w:t>John</w:t>
      </w:r>
      <w:commentRangeEnd w:id="5"/>
      <w:r>
        <w:rPr>
          <w:rStyle w:val="CommentReference"/>
        </w:rPr>
        <w:commentReference w:id="5"/>
      </w:r>
      <w:r w:rsidRPr="00262BD6">
        <w:rPr>
          <w:rFonts w:ascii="Times New Roman" w:eastAsia="Times New Roman" w:hAnsi="Times New Roman" w:cs="Times New Roman"/>
          <w:kern w:val="0"/>
          <w14:ligatures w14:val="none"/>
        </w:rPr>
        <w:t xml:space="preserve"> </w:t>
      </w:r>
      <w:proofErr w:type="spellStart"/>
      <w:r w:rsidRPr="00262BD6">
        <w:rPr>
          <w:rFonts w:ascii="Times New Roman" w:eastAsia="Times New Roman" w:hAnsi="Times New Roman" w:cs="Times New Roman"/>
          <w:kern w:val="0"/>
          <w14:ligatures w14:val="none"/>
        </w:rPr>
        <w:t>Purss</w:t>
      </w:r>
      <w:proofErr w:type="spellEnd"/>
      <w:r w:rsidRPr="00262BD6">
        <w:rPr>
          <w:rFonts w:ascii="Times New Roman" w:eastAsia="Times New Roman" w:hAnsi="Times New Roman" w:cs="Times New Roman"/>
          <w:kern w:val="0"/>
          <w14:ligatures w14:val="none"/>
        </w:rPr>
        <w:t xml:space="preserve"> Editor </w:t>
      </w:r>
    </w:p>
    <w:p w14:paraId="73B7F18F" w14:textId="5BAA29B8"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Submission Date: 2024-02-15 Approval Date: </w:t>
      </w:r>
      <w:del w:id="6" w:author="Carl Reed" w:date="2024-02-23T10:10:00Z">
        <w:r w:rsidRPr="00262BD6" w:rsidDel="00262BD6">
          <w:rPr>
            <w:rFonts w:ascii="Times New Roman" w:eastAsia="Times New Roman" w:hAnsi="Times New Roman" w:cs="Times New Roman"/>
            <w:kern w:val="0"/>
            <w14:ligatures w14:val="none"/>
          </w:rPr>
          <w:delText>2029-03-30</w:delText>
        </w:r>
      </w:del>
      <w:proofErr w:type="spellStart"/>
      <w:ins w:id="7"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w:t>
      </w:r>
      <w:commentRangeStart w:id="8"/>
      <w:r w:rsidRPr="00262BD6">
        <w:rPr>
          <w:rFonts w:ascii="Times New Roman" w:eastAsia="Times New Roman" w:hAnsi="Times New Roman" w:cs="Times New Roman"/>
          <w:kern w:val="0"/>
          <w14:ligatures w14:val="none"/>
        </w:rPr>
        <w:t>Publication Date</w:t>
      </w:r>
      <w:commentRangeEnd w:id="8"/>
      <w:r>
        <w:rPr>
          <w:rStyle w:val="CommentReference"/>
        </w:rPr>
        <w:commentReference w:id="8"/>
      </w:r>
      <w:r w:rsidRPr="00262BD6">
        <w:rPr>
          <w:rFonts w:ascii="Times New Roman" w:eastAsia="Times New Roman" w:hAnsi="Times New Roman" w:cs="Times New Roman"/>
          <w:kern w:val="0"/>
          <w14:ligatures w14:val="none"/>
        </w:rPr>
        <w:t xml:space="preserve">: </w:t>
      </w:r>
      <w:del w:id="9" w:author="Carl Reed" w:date="2024-02-23T10:10:00Z">
        <w:r w:rsidRPr="00262BD6" w:rsidDel="00262BD6">
          <w:rPr>
            <w:rFonts w:ascii="Times New Roman" w:eastAsia="Times New Roman" w:hAnsi="Times New Roman" w:cs="Times New Roman"/>
            <w:kern w:val="0"/>
            <w14:ligatures w14:val="none"/>
          </w:rPr>
          <w:delText>2024-02-15</w:delText>
        </w:r>
      </w:del>
      <w:proofErr w:type="spellStart"/>
      <w:ins w:id="10"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External identifier of this OGC® document: http://www.opengis.net/doc/is/poi/1.0 Internal identifier of this OGC® document: 21-049 </w:t>
      </w:r>
    </w:p>
    <w:p w14:paraId="72BAF501"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Version: 1.0</w:t>
      </w:r>
      <w:r w:rsidRPr="00262BD6">
        <w:rPr>
          <w:rFonts w:ascii="Times New Roman" w:eastAsia="Times New Roman" w:hAnsi="Times New Roman" w:cs="Times New Roman"/>
          <w:kern w:val="0"/>
          <w14:ligatures w14:val="none"/>
        </w:rPr>
        <w:br/>
        <w:t xml:space="preserve">Additional Formats: </w:t>
      </w:r>
      <w:hyperlink r:id="rId9" w:history="1">
        <w:r w:rsidRPr="00262BD6">
          <w:rPr>
            <w:rFonts w:ascii="Times New Roman" w:eastAsia="Times New Roman" w:hAnsi="Times New Roman" w:cs="Times New Roman"/>
            <w:color w:val="0000FF"/>
            <w:kern w:val="0"/>
            <w:u w:val="single"/>
            <w14:ligatures w14:val="none"/>
          </w:rPr>
          <w:t>XML</w:t>
        </w:r>
      </w:hyperlink>
      <w:r w:rsidRPr="00262BD6">
        <w:rPr>
          <w:rFonts w:ascii="Times New Roman" w:eastAsia="Times New Roman" w:hAnsi="Times New Roman" w:cs="Times New Roman"/>
          <w:kern w:val="0"/>
          <w14:ligatures w14:val="none"/>
        </w:rPr>
        <w:t xml:space="preserve"> </w:t>
      </w:r>
      <w:hyperlink r:id="rId10" w:history="1">
        <w:r w:rsidRPr="00262BD6">
          <w:rPr>
            <w:rFonts w:ascii="Times New Roman" w:eastAsia="Times New Roman" w:hAnsi="Times New Roman" w:cs="Times New Roman"/>
            <w:color w:val="0000FF"/>
            <w:kern w:val="0"/>
            <w:u w:val="single"/>
            <w14:ligatures w14:val="none"/>
          </w:rPr>
          <w:t>PDF</w:t>
        </w:r>
      </w:hyperlink>
      <w:r w:rsidRPr="00262BD6">
        <w:rPr>
          <w:rFonts w:ascii="Times New Roman" w:eastAsia="Times New Roman" w:hAnsi="Times New Roman" w:cs="Times New Roman"/>
          <w:kern w:val="0"/>
          <w14:ligatures w14:val="none"/>
        </w:rPr>
        <w:t xml:space="preserve"> </w:t>
      </w:r>
      <w:hyperlink r:id="rId11" w:history="1">
        <w:r w:rsidRPr="00262BD6">
          <w:rPr>
            <w:rFonts w:ascii="Times New Roman" w:eastAsia="Times New Roman" w:hAnsi="Times New Roman" w:cs="Times New Roman"/>
            <w:color w:val="0000FF"/>
            <w:kern w:val="0"/>
            <w:u w:val="single"/>
            <w14:ligatures w14:val="none"/>
          </w:rPr>
          <w:t>DOC</w:t>
        </w:r>
      </w:hyperlink>
      <w:r w:rsidRPr="00262BD6">
        <w:rPr>
          <w:rFonts w:ascii="Times New Roman" w:eastAsia="Times New Roman" w:hAnsi="Times New Roman" w:cs="Times New Roman"/>
          <w:kern w:val="0"/>
          <w14:ligatures w14:val="none"/>
        </w:rPr>
        <w:t xml:space="preserve"> </w:t>
      </w:r>
    </w:p>
    <w:p w14:paraId="09562386"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OGC Standard </w:t>
      </w:r>
    </w:p>
    <w:p w14:paraId="489D7E6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p w14:paraId="5D07347F"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Notice for Drafts</w:t>
      </w:r>
    </w:p>
    <w:p w14:paraId="7875C85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This document is not an OGC Standard. This document is distributed for review and comment. This document is subject to change without notice and may not be referred to as an OGC Standard.</w:t>
      </w:r>
    </w:p>
    <w:p w14:paraId="5994D55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invited to submit, with their comments, notification of any relevant patent rights of which they are aware and to provide supporting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595"/>
      </w:tblGrid>
      <w:tr w:rsidR="00262BD6" w:rsidRPr="00262BD6" w14:paraId="380A4564" w14:textId="77777777" w:rsidTr="00262BD6">
        <w:trPr>
          <w:tblCellSpacing w:w="15" w:type="dxa"/>
        </w:trPr>
        <w:tc>
          <w:tcPr>
            <w:tcW w:w="0" w:type="auto"/>
            <w:vAlign w:val="center"/>
            <w:hideMark/>
          </w:tcPr>
          <w:p w14:paraId="3DC9CCD0"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number:</w:t>
            </w:r>
          </w:p>
        </w:tc>
        <w:tc>
          <w:tcPr>
            <w:tcW w:w="0" w:type="auto"/>
            <w:vAlign w:val="center"/>
            <w:hideMark/>
          </w:tcPr>
          <w:p w14:paraId="01C32FB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21-049</w:t>
            </w:r>
          </w:p>
        </w:tc>
      </w:tr>
      <w:tr w:rsidR="00262BD6" w:rsidRPr="00262BD6" w14:paraId="10E62CB7" w14:textId="77777777" w:rsidTr="00262BD6">
        <w:trPr>
          <w:tblCellSpacing w:w="15" w:type="dxa"/>
        </w:trPr>
        <w:tc>
          <w:tcPr>
            <w:tcW w:w="0" w:type="auto"/>
            <w:vAlign w:val="center"/>
            <w:hideMark/>
          </w:tcPr>
          <w:p w14:paraId="7D14D2D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type:</w:t>
            </w:r>
          </w:p>
        </w:tc>
        <w:tc>
          <w:tcPr>
            <w:tcW w:w="0" w:type="auto"/>
            <w:vAlign w:val="center"/>
            <w:hideMark/>
          </w:tcPr>
          <w:p w14:paraId="22EA485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OGC Standard</w:t>
            </w:r>
          </w:p>
        </w:tc>
      </w:tr>
      <w:tr w:rsidR="00262BD6" w:rsidRPr="00262BD6" w14:paraId="62ED9EDA" w14:textId="77777777" w:rsidTr="00262BD6">
        <w:trPr>
          <w:tblCellSpacing w:w="15" w:type="dxa"/>
        </w:trPr>
        <w:tc>
          <w:tcPr>
            <w:tcW w:w="0" w:type="auto"/>
            <w:vAlign w:val="center"/>
            <w:hideMark/>
          </w:tcPr>
          <w:p w14:paraId="694E2CA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subtype:</w:t>
            </w:r>
          </w:p>
        </w:tc>
        <w:tc>
          <w:tcPr>
            <w:tcW w:w="0" w:type="auto"/>
            <w:vAlign w:val="center"/>
            <w:hideMark/>
          </w:tcPr>
          <w:p w14:paraId="77145AD5"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Implementation</w:t>
            </w:r>
          </w:p>
        </w:tc>
      </w:tr>
      <w:tr w:rsidR="00262BD6" w:rsidRPr="00262BD6" w14:paraId="7DCE0AF4" w14:textId="77777777" w:rsidTr="00262BD6">
        <w:trPr>
          <w:tblCellSpacing w:w="15" w:type="dxa"/>
        </w:trPr>
        <w:tc>
          <w:tcPr>
            <w:tcW w:w="0" w:type="auto"/>
            <w:vAlign w:val="center"/>
            <w:hideMark/>
          </w:tcPr>
          <w:p w14:paraId="50F40C9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stage:</w:t>
            </w:r>
          </w:p>
        </w:tc>
        <w:tc>
          <w:tcPr>
            <w:tcW w:w="0" w:type="auto"/>
            <w:vAlign w:val="center"/>
            <w:hideMark/>
          </w:tcPr>
          <w:p w14:paraId="3D945001"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tc>
      </w:tr>
      <w:tr w:rsidR="00262BD6" w:rsidRPr="00262BD6" w14:paraId="2BDA3E6C" w14:textId="77777777" w:rsidTr="00262BD6">
        <w:trPr>
          <w:tblCellSpacing w:w="15" w:type="dxa"/>
        </w:trPr>
        <w:tc>
          <w:tcPr>
            <w:tcW w:w="0" w:type="auto"/>
            <w:vAlign w:val="center"/>
            <w:hideMark/>
          </w:tcPr>
          <w:p w14:paraId="6487359D"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language:</w:t>
            </w:r>
          </w:p>
        </w:tc>
        <w:tc>
          <w:tcPr>
            <w:tcW w:w="0" w:type="auto"/>
            <w:vAlign w:val="center"/>
            <w:hideMark/>
          </w:tcPr>
          <w:p w14:paraId="3220B55B"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English</w:t>
            </w:r>
          </w:p>
        </w:tc>
      </w:tr>
    </w:tbl>
    <w:p w14:paraId="6E99915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Copyright notice</w:t>
      </w:r>
    </w:p>
    <w:p w14:paraId="1468D9B3"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Copyright © 2024 Open Geospatial Consortium</w:t>
      </w:r>
      <w:r w:rsidRPr="00262BD6">
        <w:rPr>
          <w:rFonts w:ascii="Times New Roman" w:eastAsia="Times New Roman" w:hAnsi="Times New Roman" w:cs="Times New Roman"/>
          <w:kern w:val="0"/>
          <w14:ligatures w14:val="none"/>
        </w:rPr>
        <w:br/>
        <w:t xml:space="preserve">To obtain additional rights of use, visit </w:t>
      </w:r>
      <w:hyperlink r:id="rId12" w:history="1">
        <w:r w:rsidRPr="00262BD6">
          <w:rPr>
            <w:rFonts w:ascii="Times New Roman" w:eastAsia="Times New Roman" w:hAnsi="Times New Roman" w:cs="Times New Roman"/>
            <w:color w:val="0000FF"/>
            <w:kern w:val="0"/>
            <w:u w:val="single"/>
            <w14:ligatures w14:val="none"/>
          </w:rPr>
          <w:t>https://www.ogc.org/legal</w:t>
        </w:r>
      </w:hyperlink>
    </w:p>
    <w:p w14:paraId="15745284"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Note</w:t>
      </w:r>
    </w:p>
    <w:p w14:paraId="2A8E450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2EFBFF4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Recipients of this document are requested to submit, with their comments, notification of any relevant patent claims or other intellectual property rights of which they may be aware that might </w:t>
      </w:r>
      <w:r w:rsidRPr="00262BD6">
        <w:rPr>
          <w:rFonts w:ascii="Times New Roman" w:eastAsia="Times New Roman" w:hAnsi="Times New Roman" w:cs="Times New Roman"/>
          <w:kern w:val="0"/>
          <w14:ligatures w14:val="none"/>
        </w:rPr>
        <w:lastRenderedPageBreak/>
        <w:t>be infringed by any implementation of the standard set forth in this document, and to provide supporting documentation.</w:t>
      </w:r>
    </w:p>
    <w:p w14:paraId="147D34CA"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225EF5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License Agreement</w:t>
      </w:r>
    </w:p>
    <w:p w14:paraId="30060A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Use of this document is subject to the license agreement at </w:t>
      </w:r>
      <w:hyperlink r:id="rId13" w:history="1">
        <w:r w:rsidRPr="00262BD6">
          <w:rPr>
            <w:rFonts w:ascii="Times New Roman" w:eastAsia="Times New Roman" w:hAnsi="Times New Roman" w:cs="Times New Roman"/>
            <w:color w:val="0000FF"/>
            <w:kern w:val="0"/>
            <w:u w:val="single"/>
            <w14:ligatures w14:val="none"/>
          </w:rPr>
          <w:t>https://www.ogc.org/license</w:t>
        </w:r>
      </w:hyperlink>
    </w:p>
    <w:p w14:paraId="72D3B5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Suggested additions, changes and comments on this document are welcome and encouraged. Such suggestions may be submitted using the online change request form on OGC web site: </w:t>
      </w:r>
      <w:hyperlink r:id="rId14" w:history="1">
        <w:r w:rsidRPr="00262BD6">
          <w:rPr>
            <w:rFonts w:ascii="Times New Roman" w:eastAsia="Times New Roman" w:hAnsi="Times New Roman" w:cs="Times New Roman"/>
            <w:color w:val="0000FF"/>
            <w:kern w:val="0"/>
            <w:u w:val="single"/>
            <w14:ligatures w14:val="none"/>
          </w:rPr>
          <w:t>http://ogc.standardstracker.org/</w:t>
        </w:r>
      </w:hyperlink>
    </w:p>
    <w:p w14:paraId="3EDF6F37"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Contents</w:t>
      </w:r>
    </w:p>
    <w:p w14:paraId="1CBA70D1"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_c19f61ce-aca9-4276-b48f-77bd6409d973" w:history="1">
        <w:r w:rsidR="00262BD6" w:rsidRPr="00262BD6">
          <w:rPr>
            <w:rFonts w:ascii="Times New Roman" w:eastAsia="Times New Roman" w:hAnsi="Times New Roman" w:cs="Times New Roman"/>
            <w:color w:val="0000FF"/>
            <w:kern w:val="0"/>
            <w:u w:val="single"/>
            <w14:ligatures w14:val="none"/>
          </w:rPr>
          <w:t>I.  Abstract</w:t>
        </w:r>
      </w:hyperlink>
    </w:p>
    <w:p w14:paraId="3786C19E"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_02c1f15b-2630-42ea-8a90-98036b30b972" w:history="1">
        <w:r w:rsidR="00262BD6" w:rsidRPr="00262BD6">
          <w:rPr>
            <w:rFonts w:ascii="Times New Roman" w:eastAsia="Times New Roman" w:hAnsi="Times New Roman" w:cs="Times New Roman"/>
            <w:color w:val="0000FF"/>
            <w:kern w:val="0"/>
            <w:u w:val="single"/>
            <w14:ligatures w14:val="none"/>
          </w:rPr>
          <w:t>II.  Keywords</w:t>
        </w:r>
      </w:hyperlink>
    </w:p>
    <w:p w14:paraId="47BE8D0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_ff183f2b-a001-40c2-aea2-1bbe57e7c53b" w:history="1">
        <w:r w:rsidR="00262BD6" w:rsidRPr="00262BD6">
          <w:rPr>
            <w:rFonts w:ascii="Times New Roman" w:eastAsia="Times New Roman" w:hAnsi="Times New Roman" w:cs="Times New Roman"/>
            <w:color w:val="0000FF"/>
            <w:kern w:val="0"/>
            <w:u w:val="single"/>
            <w14:ligatures w14:val="none"/>
          </w:rPr>
          <w:t>III.  Preface</w:t>
        </w:r>
      </w:hyperlink>
    </w:p>
    <w:p w14:paraId="743471EC"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_beda9d85-7df9-44bd-a81e-1832ec6e8d91" w:history="1">
        <w:r w:rsidR="00262BD6" w:rsidRPr="00262BD6">
          <w:rPr>
            <w:rFonts w:ascii="Times New Roman" w:eastAsia="Times New Roman" w:hAnsi="Times New Roman" w:cs="Times New Roman"/>
            <w:color w:val="0000FF"/>
            <w:kern w:val="0"/>
            <w:u w:val="single"/>
            <w14:ligatures w14:val="none"/>
          </w:rPr>
          <w:t>IV.  Security Considerations</w:t>
        </w:r>
      </w:hyperlink>
    </w:p>
    <w:p w14:paraId="1B034FAA"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9" w:anchor="_9c07f6b5-7209-4932-b5dd-19fbd571d8d6" w:history="1">
        <w:r w:rsidR="00262BD6" w:rsidRPr="00262BD6">
          <w:rPr>
            <w:rFonts w:ascii="Times New Roman" w:eastAsia="Times New Roman" w:hAnsi="Times New Roman" w:cs="Times New Roman"/>
            <w:color w:val="0000FF"/>
            <w:kern w:val="0"/>
            <w:u w:val="single"/>
            <w14:ligatures w14:val="none"/>
          </w:rPr>
          <w:t>V.  Submitting Organizations</w:t>
        </w:r>
      </w:hyperlink>
    </w:p>
    <w:p w14:paraId="6913FA0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0" w:anchor="_33bc4a28-6ad3-49d6-bbc9-6fe0b9799382" w:history="1">
        <w:r w:rsidR="00262BD6" w:rsidRPr="00262BD6">
          <w:rPr>
            <w:rFonts w:ascii="Times New Roman" w:eastAsia="Times New Roman" w:hAnsi="Times New Roman" w:cs="Times New Roman"/>
            <w:color w:val="0000FF"/>
            <w:kern w:val="0"/>
            <w:u w:val="single"/>
            <w14:ligatures w14:val="none"/>
          </w:rPr>
          <w:t>1.  Scope</w:t>
        </w:r>
      </w:hyperlink>
    </w:p>
    <w:p w14:paraId="3E6B02FB"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1" w:anchor="_73ecc28b-61c7-4672-b165-f7efac8b63c8" w:history="1">
        <w:r w:rsidR="00262BD6" w:rsidRPr="00262BD6">
          <w:rPr>
            <w:rFonts w:ascii="Times New Roman" w:eastAsia="Times New Roman" w:hAnsi="Times New Roman" w:cs="Times New Roman"/>
            <w:color w:val="0000FF"/>
            <w:kern w:val="0"/>
            <w:u w:val="single"/>
            <w14:ligatures w14:val="none"/>
          </w:rPr>
          <w:t>2.  Conformance</w:t>
        </w:r>
      </w:hyperlink>
    </w:p>
    <w:p w14:paraId="2A5E325F"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2" w:anchor="_a6582689-75c6-4b3d-9a7e-8e782b66f47c" w:history="1">
        <w:r w:rsidR="00262BD6" w:rsidRPr="00262BD6">
          <w:rPr>
            <w:rFonts w:ascii="Times New Roman" w:eastAsia="Times New Roman" w:hAnsi="Times New Roman" w:cs="Times New Roman"/>
            <w:color w:val="0000FF"/>
            <w:kern w:val="0"/>
            <w:u w:val="single"/>
            <w14:ligatures w14:val="none"/>
          </w:rPr>
          <w:t>2.1.  Implementation Specifications</w:t>
        </w:r>
      </w:hyperlink>
    </w:p>
    <w:p w14:paraId="7ABF4285"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3" w:anchor="_3f92839b-d59e-45c5-8890-d8bba8f47539" w:history="1">
        <w:r w:rsidR="00262BD6" w:rsidRPr="00262BD6">
          <w:rPr>
            <w:rFonts w:ascii="Times New Roman" w:eastAsia="Times New Roman" w:hAnsi="Times New Roman" w:cs="Times New Roman"/>
            <w:color w:val="0000FF"/>
            <w:kern w:val="0"/>
            <w:u w:val="single"/>
            <w14:ligatures w14:val="none"/>
          </w:rPr>
          <w:t>2.2.  Implementations</w:t>
        </w:r>
      </w:hyperlink>
    </w:p>
    <w:p w14:paraId="1667EA9F"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4" w:anchor="_41ed8783-3188-4b3d-a7b5-c4bf2da18478" w:history="1">
        <w:r w:rsidR="00262BD6" w:rsidRPr="00262BD6">
          <w:rPr>
            <w:rFonts w:ascii="Times New Roman" w:eastAsia="Times New Roman" w:hAnsi="Times New Roman" w:cs="Times New Roman"/>
            <w:color w:val="0000FF"/>
            <w:kern w:val="0"/>
            <w:u w:val="single"/>
            <w14:ligatures w14:val="none"/>
          </w:rPr>
          <w:t>2.3.  Conformance Classes</w:t>
        </w:r>
      </w:hyperlink>
    </w:p>
    <w:p w14:paraId="2BA0847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5" w:anchor="_d1d10e72-93a7-49c5-a179-ff9899126d69" w:history="1">
        <w:r w:rsidR="00262BD6" w:rsidRPr="00262BD6">
          <w:rPr>
            <w:rFonts w:ascii="Times New Roman" w:eastAsia="Times New Roman" w:hAnsi="Times New Roman" w:cs="Times New Roman"/>
            <w:color w:val="0000FF"/>
            <w:kern w:val="0"/>
            <w:u w:val="single"/>
            <w14:ligatures w14:val="none"/>
          </w:rPr>
          <w:t>3.  Normative references</w:t>
        </w:r>
      </w:hyperlink>
    </w:p>
    <w:p w14:paraId="4805C31C"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6" w:anchor="_50bf958d-ed73-4dd4-b89d-acb85dab93df" w:history="1">
        <w:r w:rsidR="00262BD6" w:rsidRPr="00262BD6">
          <w:rPr>
            <w:rFonts w:ascii="Times New Roman" w:eastAsia="Times New Roman" w:hAnsi="Times New Roman" w:cs="Times New Roman"/>
            <w:color w:val="0000FF"/>
            <w:kern w:val="0"/>
            <w:u w:val="single"/>
            <w14:ligatures w14:val="none"/>
          </w:rPr>
          <w:t>4.  Terms and definitions</w:t>
        </w:r>
      </w:hyperlink>
    </w:p>
    <w:p w14:paraId="201ADDC5"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7" w:anchor="_b3cbcf74-de08-4429-912f-118552bd8eb0" w:history="1">
        <w:r w:rsidR="00262BD6" w:rsidRPr="00262BD6">
          <w:rPr>
            <w:rFonts w:ascii="Times New Roman" w:eastAsia="Times New Roman" w:hAnsi="Times New Roman" w:cs="Times New Roman"/>
            <w:color w:val="0000FF"/>
            <w:kern w:val="0"/>
            <w:u w:val="single"/>
            <w14:ligatures w14:val="none"/>
          </w:rPr>
          <w:t>5.  Conventions</w:t>
        </w:r>
      </w:hyperlink>
    </w:p>
    <w:p w14:paraId="41BA84D1"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8" w:anchor="_30136a17-c51b-478d-a9ff-4d42e46413af" w:history="1">
        <w:r w:rsidR="00262BD6" w:rsidRPr="00262BD6">
          <w:rPr>
            <w:rFonts w:ascii="Times New Roman" w:eastAsia="Times New Roman" w:hAnsi="Times New Roman" w:cs="Times New Roman"/>
            <w:color w:val="0000FF"/>
            <w:kern w:val="0"/>
            <w:u w:val="single"/>
            <w14:ligatures w14:val="none"/>
          </w:rPr>
          <w:t>5.1.  Identifiers</w:t>
        </w:r>
      </w:hyperlink>
    </w:p>
    <w:p w14:paraId="2B860CE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9" w:anchor="_4aa776ce-77c5-4d2f-8b0c-327bd43e9470" w:history="1">
        <w:r w:rsidR="00262BD6" w:rsidRPr="00262BD6">
          <w:rPr>
            <w:rFonts w:ascii="Times New Roman" w:eastAsia="Times New Roman" w:hAnsi="Times New Roman" w:cs="Times New Roman"/>
            <w:color w:val="0000FF"/>
            <w:kern w:val="0"/>
            <w:u w:val="single"/>
            <w14:ligatures w14:val="none"/>
          </w:rPr>
          <w:t>5.2.  UML Notation</w:t>
        </w:r>
      </w:hyperlink>
    </w:p>
    <w:p w14:paraId="50A91477"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0" w:anchor="_9287423b-5ce6-4fb8-bcd3-c711c93fb1e9" w:history="1">
        <w:r w:rsidR="00262BD6" w:rsidRPr="00262BD6">
          <w:rPr>
            <w:rFonts w:ascii="Times New Roman" w:eastAsia="Times New Roman" w:hAnsi="Times New Roman" w:cs="Times New Roman"/>
            <w:color w:val="0000FF"/>
            <w:kern w:val="0"/>
            <w:u w:val="single"/>
            <w14:ligatures w14:val="none"/>
          </w:rPr>
          <w:t>6.  POI Core Requirements</w:t>
        </w:r>
      </w:hyperlink>
    </w:p>
    <w:p w14:paraId="0182F55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1" w:anchor="_0d71c715-7b48-4243-a166-904c03722a0b" w:history="1">
        <w:r w:rsidR="00262BD6" w:rsidRPr="00262BD6">
          <w:rPr>
            <w:rFonts w:ascii="Times New Roman" w:eastAsia="Times New Roman" w:hAnsi="Times New Roman" w:cs="Times New Roman"/>
            <w:color w:val="0000FF"/>
            <w:kern w:val="0"/>
            <w:u w:val="single"/>
            <w14:ligatures w14:val="none"/>
          </w:rPr>
          <w:t>6.1.  ISO Foundation</w:t>
        </w:r>
      </w:hyperlink>
    </w:p>
    <w:p w14:paraId="180A0755"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2" w:anchor="_9797273a-ed81-4c0d-955e-6af73bbc40cf" w:history="1">
        <w:r w:rsidR="00262BD6" w:rsidRPr="00262BD6">
          <w:rPr>
            <w:rFonts w:ascii="Times New Roman" w:eastAsia="Times New Roman" w:hAnsi="Times New Roman" w:cs="Times New Roman"/>
            <w:color w:val="0000FF"/>
            <w:kern w:val="0"/>
            <w:u w:val="single"/>
            <w14:ligatures w14:val="none"/>
          </w:rPr>
          <w:t>6.2.  POI ISO Extensions</w:t>
        </w:r>
      </w:hyperlink>
    </w:p>
    <w:p w14:paraId="53C818BA"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3" w:anchor="_1699ce43-0edb-4844-88e5-8ac26059634c" w:history="1">
        <w:r w:rsidR="00262BD6" w:rsidRPr="00262BD6">
          <w:rPr>
            <w:rFonts w:ascii="Times New Roman" w:eastAsia="Times New Roman" w:hAnsi="Times New Roman" w:cs="Times New Roman"/>
            <w:color w:val="0000FF"/>
            <w:kern w:val="0"/>
            <w:u w:val="single"/>
            <w14:ligatures w14:val="none"/>
          </w:rPr>
          <w:t>6.3.  POI Class Model</w:t>
        </w:r>
      </w:hyperlink>
    </w:p>
    <w:p w14:paraId="3E697C89"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4" w:anchor="_03fe563b-aa3e-4c3c-8cd2-54afae5b5cdd" w:history="1">
        <w:r w:rsidR="00262BD6" w:rsidRPr="00262BD6">
          <w:rPr>
            <w:rFonts w:ascii="Times New Roman" w:eastAsia="Times New Roman" w:hAnsi="Times New Roman" w:cs="Times New Roman"/>
            <w:color w:val="0000FF"/>
            <w:kern w:val="0"/>
            <w:u w:val="single"/>
            <w14:ligatures w14:val="none"/>
          </w:rPr>
          <w:t>6.4.  POI Payload</w:t>
        </w:r>
      </w:hyperlink>
    </w:p>
    <w:p w14:paraId="6FDB779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5" w:anchor="_5d0a3049-9ff3-47ff-8db2-ba19d28755f0" w:history="1">
        <w:r w:rsidR="00262BD6" w:rsidRPr="00262BD6">
          <w:rPr>
            <w:rFonts w:ascii="Times New Roman" w:eastAsia="Times New Roman" w:hAnsi="Times New Roman" w:cs="Times New Roman"/>
            <w:color w:val="0000FF"/>
            <w:kern w:val="0"/>
            <w:u w:val="single"/>
            <w14:ligatures w14:val="none"/>
          </w:rPr>
          <w:t>6.5.  POI Data Dictionary</w:t>
        </w:r>
      </w:hyperlink>
    </w:p>
    <w:p w14:paraId="51871A25"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6" w:anchor="_cb35bb24-fa25-457e-927d-022ac2bee8c4" w:history="1">
        <w:r w:rsidR="00262BD6" w:rsidRPr="00262BD6">
          <w:rPr>
            <w:rFonts w:ascii="Times New Roman" w:eastAsia="Times New Roman" w:hAnsi="Times New Roman" w:cs="Times New Roman"/>
            <w:color w:val="0000FF"/>
            <w:kern w:val="0"/>
            <w:u w:val="single"/>
            <w14:ligatures w14:val="none"/>
          </w:rPr>
          <w:t>Annex A (informative) Abstract Test Suite (Normative)</w:t>
        </w:r>
      </w:hyperlink>
    </w:p>
    <w:p w14:paraId="4702CBE4"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7" w:anchor="_654382a7-4d84-4bb6-bbb0-352489bb175e" w:history="1">
        <w:r w:rsidR="00262BD6" w:rsidRPr="00262BD6">
          <w:rPr>
            <w:rFonts w:ascii="Times New Roman" w:eastAsia="Times New Roman" w:hAnsi="Times New Roman" w:cs="Times New Roman"/>
            <w:color w:val="0000FF"/>
            <w:kern w:val="0"/>
            <w:u w:val="single"/>
            <w14:ligatures w14:val="none"/>
          </w:rPr>
          <w:t>A.1.  Conformance Class Core</w:t>
        </w:r>
      </w:hyperlink>
    </w:p>
    <w:p w14:paraId="5154CA7C"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8" w:anchor="_ad4ee625-e478-41db-aa0b-fb400bac4d79" w:history="1">
        <w:r w:rsidR="00262BD6" w:rsidRPr="00262BD6">
          <w:rPr>
            <w:rFonts w:ascii="Times New Roman" w:eastAsia="Times New Roman" w:hAnsi="Times New Roman" w:cs="Times New Roman"/>
            <w:color w:val="0000FF"/>
            <w:kern w:val="0"/>
            <w:u w:val="single"/>
            <w14:ligatures w14:val="none"/>
          </w:rPr>
          <w:t>Annex B (informative) ISO Data Dictionary</w:t>
        </w:r>
      </w:hyperlink>
    </w:p>
    <w:p w14:paraId="3CE8DD06"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9" w:anchor="_cc03e30c-d0e3-4ca5-8b29-c447e41956d3" w:history="1">
        <w:r w:rsidR="00262BD6" w:rsidRPr="00262BD6">
          <w:rPr>
            <w:rFonts w:ascii="Times New Roman" w:eastAsia="Times New Roman" w:hAnsi="Times New Roman" w:cs="Times New Roman"/>
            <w:color w:val="0000FF"/>
            <w:kern w:val="0"/>
            <w:u w:val="single"/>
            <w14:ligatures w14:val="none"/>
          </w:rPr>
          <w:t>B.1.  General Feature Model</w:t>
        </w:r>
      </w:hyperlink>
    </w:p>
    <w:p w14:paraId="4C74112F"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0" w:anchor="_028b347c-6d2b-4e75-99c9-34cb4a59b353" w:history="1">
        <w:r w:rsidR="00262BD6" w:rsidRPr="00262BD6">
          <w:rPr>
            <w:rFonts w:ascii="Times New Roman" w:eastAsia="Times New Roman" w:hAnsi="Times New Roman" w:cs="Times New Roman"/>
            <w:color w:val="0000FF"/>
            <w:kern w:val="0"/>
            <w:u w:val="single"/>
            <w14:ligatures w14:val="none"/>
          </w:rPr>
          <w:t>B.2.  Geometry</w:t>
        </w:r>
      </w:hyperlink>
    </w:p>
    <w:p w14:paraId="1BC42865"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1" w:anchor="_4e7a1379-a9d1-4b0b-b418-5d54c2f41f8f" w:history="1">
        <w:r w:rsidR="00262BD6" w:rsidRPr="00262BD6">
          <w:rPr>
            <w:rFonts w:ascii="Times New Roman" w:eastAsia="Times New Roman" w:hAnsi="Times New Roman" w:cs="Times New Roman"/>
            <w:color w:val="0000FF"/>
            <w:kern w:val="0"/>
            <w:u w:val="single"/>
            <w14:ligatures w14:val="none"/>
          </w:rPr>
          <w:t>B.3.  Citation and responsible party information</w:t>
        </w:r>
      </w:hyperlink>
    </w:p>
    <w:p w14:paraId="4F4E68E2"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2" w:anchor="_c0426eb5-1ebe-4fef-aee2-e60045097670" w:history="1">
        <w:r w:rsidR="00262BD6" w:rsidRPr="00262BD6">
          <w:rPr>
            <w:rFonts w:ascii="Times New Roman" w:eastAsia="Times New Roman" w:hAnsi="Times New Roman" w:cs="Times New Roman"/>
            <w:color w:val="0000FF"/>
            <w:kern w:val="0"/>
            <w:u w:val="single"/>
            <w14:ligatures w14:val="none"/>
          </w:rPr>
          <w:t>B.4.  Constraint information</w:t>
        </w:r>
      </w:hyperlink>
    </w:p>
    <w:p w14:paraId="0E1A76CD"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3" w:anchor="_c01349a2-44c0-43f7-b524-1f5bb4029583" w:history="1">
        <w:r w:rsidR="00262BD6" w:rsidRPr="00262BD6">
          <w:rPr>
            <w:rFonts w:ascii="Times New Roman" w:eastAsia="Times New Roman" w:hAnsi="Times New Roman" w:cs="Times New Roman"/>
            <w:color w:val="0000FF"/>
            <w:kern w:val="0"/>
            <w:u w:val="single"/>
            <w14:ligatures w14:val="none"/>
          </w:rPr>
          <w:t>B.5.  Identification information</w:t>
        </w:r>
      </w:hyperlink>
    </w:p>
    <w:p w14:paraId="284C6201"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4" w:anchor="_1e73c2cb-eff2-40be-b4b9-516e7cf960ba" w:history="1">
        <w:r w:rsidR="00262BD6" w:rsidRPr="00262BD6">
          <w:rPr>
            <w:rFonts w:ascii="Times New Roman" w:eastAsia="Times New Roman" w:hAnsi="Times New Roman" w:cs="Times New Roman"/>
            <w:color w:val="0000FF"/>
            <w:kern w:val="0"/>
            <w:u w:val="single"/>
            <w14:ligatures w14:val="none"/>
          </w:rPr>
          <w:t>B.6.  Name types</w:t>
        </w:r>
      </w:hyperlink>
    </w:p>
    <w:p w14:paraId="15587770"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5" w:anchor="_bfc99976-b007-48f0-b5fa-467530795970" w:history="1">
        <w:r w:rsidR="00262BD6" w:rsidRPr="00262BD6">
          <w:rPr>
            <w:rFonts w:ascii="Times New Roman" w:eastAsia="Times New Roman" w:hAnsi="Times New Roman" w:cs="Times New Roman"/>
            <w:color w:val="0000FF"/>
            <w:kern w:val="0"/>
            <w:u w:val="single"/>
            <w14:ligatures w14:val="none"/>
          </w:rPr>
          <w:t>B.7.  Primitive types</w:t>
        </w:r>
      </w:hyperlink>
    </w:p>
    <w:p w14:paraId="7DEACA91"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6" w:anchor="_38bdb0c2-6739-4aa3-b6b4-3bac29a366fb" w:history="1">
        <w:r w:rsidR="00262BD6" w:rsidRPr="00262BD6">
          <w:rPr>
            <w:rFonts w:ascii="Times New Roman" w:eastAsia="Times New Roman" w:hAnsi="Times New Roman" w:cs="Times New Roman"/>
            <w:color w:val="0000FF"/>
            <w:kern w:val="0"/>
            <w:u w:val="single"/>
            <w14:ligatures w14:val="none"/>
          </w:rPr>
          <w:t>Annex C (informative) Revision History</w:t>
        </w:r>
      </w:hyperlink>
    </w:p>
    <w:p w14:paraId="336A166F" w14:textId="77777777" w:rsidR="00262BD6" w:rsidRPr="00262BD6" w:rsidRDefault="00000000"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7" w:anchor="_39cb208e-5de2-4c07-afd3-c105d1687c50" w:history="1">
        <w:r w:rsidR="00262BD6" w:rsidRPr="00262BD6">
          <w:rPr>
            <w:rFonts w:ascii="Times New Roman" w:eastAsia="Times New Roman" w:hAnsi="Times New Roman" w:cs="Times New Roman"/>
            <w:color w:val="0000FF"/>
            <w:kern w:val="0"/>
            <w:u w:val="single"/>
            <w14:ligatures w14:val="none"/>
          </w:rPr>
          <w:t>Bibliography</w:t>
        </w:r>
      </w:hyperlink>
    </w:p>
    <w:p w14:paraId="07EB809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br/>
      </w:r>
    </w:p>
    <w:p w14:paraId="70B1A3CE" w14:textId="77777777" w:rsidR="00262BD6" w:rsidRPr="00262BD6" w:rsidRDefault="00262BD6" w:rsidP="00262BD6">
      <w:pPr>
        <w:spacing w:after="240" w:line="240" w:lineRule="auto"/>
        <w:rPr>
          <w:rFonts w:ascii="Times New Roman" w:eastAsia="Times New Roman" w:hAnsi="Times New Roman" w:cs="Times New Roman"/>
          <w:kern w:val="0"/>
          <w14:ligatures w14:val="none"/>
        </w:rPr>
      </w:pPr>
    </w:p>
    <w:p w14:paraId="69E60C7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  Abstract</w:t>
      </w:r>
    </w:p>
    <w:p w14:paraId="39785FEF" w14:textId="7CAF5AA9"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OGC Points of Interest (POI) </w:t>
      </w:r>
      <w:del w:id="11" w:author="Carl Reed" w:date="2024-02-23T10:33:00Z">
        <w:r w:rsidRPr="00262BD6" w:rsidDel="00135F55">
          <w:rPr>
            <w:rFonts w:ascii="Times New Roman" w:eastAsia="Times New Roman" w:hAnsi="Times New Roman" w:cs="Times New Roman"/>
            <w:kern w:val="0"/>
            <w14:ligatures w14:val="none"/>
          </w:rPr>
          <w:delText>c</w:delText>
        </w:r>
      </w:del>
      <w:ins w:id="12" w:author="Carl Reed" w:date="2024-02-23T10:33: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13" w:author="Carl Reed" w:date="2024-02-23T10:33:00Z">
        <w:r w:rsidRPr="00262BD6" w:rsidDel="00135F55">
          <w:rPr>
            <w:rFonts w:ascii="Times New Roman" w:eastAsia="Times New Roman" w:hAnsi="Times New Roman" w:cs="Times New Roman"/>
            <w:kern w:val="0"/>
            <w14:ligatures w14:val="none"/>
          </w:rPr>
          <w:delText>m</w:delText>
        </w:r>
      </w:del>
      <w:ins w:id="14" w:author="Carl Reed" w:date="2024-02-23T10:33: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an open data model for representing information about POI. </w:t>
      </w:r>
      <w:del w:id="15" w:author="Carl Reed" w:date="2024-02-23T10:12:00Z">
        <w:r w:rsidRPr="00262BD6" w:rsidDel="00262BD6">
          <w:rPr>
            <w:rFonts w:ascii="Times New Roman" w:eastAsia="Times New Roman" w:hAnsi="Times New Roman" w:cs="Times New Roman"/>
            <w:kern w:val="0"/>
            <w14:ligatures w14:val="none"/>
          </w:rPr>
          <w:delText xml:space="preserve">It </w:delText>
        </w:r>
      </w:del>
      <w:ins w:id="16" w:author="Carl Reed" w:date="2024-02-23T10:12:00Z">
        <w:r>
          <w:rPr>
            <w:rFonts w:ascii="Times New Roman" w:eastAsia="Times New Roman" w:hAnsi="Times New Roman" w:cs="Times New Roman"/>
            <w:kern w:val="0"/>
            <w14:ligatures w14:val="none"/>
          </w:rPr>
          <w:t>The model</w:t>
        </w:r>
        <w:r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is defined </w:t>
      </w:r>
      <w:del w:id="17" w:author="Carl Reed" w:date="2024-02-23T10:32:00Z">
        <w:r w:rsidRPr="00262BD6" w:rsidDel="00135F55">
          <w:rPr>
            <w:rFonts w:ascii="Times New Roman" w:eastAsia="Times New Roman" w:hAnsi="Times New Roman" w:cs="Times New Roman"/>
            <w:kern w:val="0"/>
            <w14:ligatures w14:val="none"/>
          </w:rPr>
          <w:delText xml:space="preserve">through </w:delText>
        </w:r>
      </w:del>
      <w:ins w:id="18" w:author="Carl Reed" w:date="2024-02-23T10:32:00Z">
        <w:r w:rsidR="00135F55">
          <w:rPr>
            <w:rFonts w:ascii="Times New Roman" w:eastAsia="Times New Roman" w:hAnsi="Times New Roman" w:cs="Times New Roman"/>
            <w:kern w:val="0"/>
            <w14:ligatures w14:val="none"/>
          </w:rPr>
          <w:t>using</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a Unified Modeling Language (UML) object model. This UML model extends the ISO Technical Committee 211 (TC211) conceptual model standards for spatial and temporal data. Building on the ISO foundation assures that the features described in the POI Model</w:t>
      </w:r>
      <w:del w:id="19" w:author="Carl Reed" w:date="2024-02-23T10:33:00Z">
        <w:r w:rsidRPr="00262BD6" w:rsidDel="00135F55">
          <w:rPr>
            <w:rFonts w:ascii="Times New Roman" w:eastAsia="Times New Roman" w:hAnsi="Times New Roman" w:cs="Times New Roman"/>
            <w:kern w:val="0"/>
            <w14:ligatures w14:val="none"/>
          </w:rPr>
          <w:delText>s</w:delText>
        </w:r>
      </w:del>
      <w:r w:rsidRPr="00262BD6">
        <w:rPr>
          <w:rFonts w:ascii="Times New Roman" w:eastAsia="Times New Roman" w:hAnsi="Times New Roman" w:cs="Times New Roman"/>
          <w:kern w:val="0"/>
          <w14:ligatures w14:val="none"/>
        </w:rPr>
        <w:t xml:space="preserve"> share the same </w:t>
      </w:r>
      <w:commentRangeStart w:id="20"/>
      <w:r w:rsidRPr="00262BD6">
        <w:rPr>
          <w:rFonts w:ascii="Times New Roman" w:eastAsia="Times New Roman" w:hAnsi="Times New Roman" w:cs="Times New Roman"/>
          <w:kern w:val="0"/>
          <w14:ligatures w14:val="none"/>
        </w:rPr>
        <w:t>spati</w:t>
      </w:r>
      <w:ins w:id="21" w:author="Carl Reed" w:date="2024-02-23T10:34:00Z">
        <w:r w:rsidR="00135F55">
          <w:rPr>
            <w:rFonts w:ascii="Times New Roman" w:eastAsia="Times New Roman" w:hAnsi="Times New Roman" w:cs="Times New Roman"/>
            <w:kern w:val="0"/>
            <w14:ligatures w14:val="none"/>
          </w:rPr>
          <w:t>o</w:t>
        </w:r>
      </w:ins>
      <w:del w:id="22" w:author="Carl Reed" w:date="2024-02-23T10:34:00Z">
        <w:r w:rsidRPr="00262BD6" w:rsidDel="00135F55">
          <w:rPr>
            <w:rFonts w:ascii="Times New Roman" w:eastAsia="Times New Roman" w:hAnsi="Times New Roman" w:cs="Times New Roman"/>
            <w:kern w:val="0"/>
            <w14:ligatures w14:val="none"/>
          </w:rPr>
          <w:delText>al</w:delText>
        </w:r>
      </w:del>
      <w:del w:id="23" w:author="Carl Reed" w:date="2024-02-23T10:33:00Z">
        <w:r w:rsidRPr="00262BD6" w:rsidDel="00135F55">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temporal </w:t>
      </w:r>
      <w:commentRangeEnd w:id="20"/>
      <w:r w:rsidR="00135F55">
        <w:rPr>
          <w:rStyle w:val="CommentReference"/>
        </w:rPr>
        <w:commentReference w:id="20"/>
      </w:r>
      <w:r w:rsidRPr="00262BD6">
        <w:rPr>
          <w:rFonts w:ascii="Times New Roman" w:eastAsia="Times New Roman" w:hAnsi="Times New Roman" w:cs="Times New Roman"/>
          <w:kern w:val="0"/>
          <w14:ligatures w14:val="none"/>
        </w:rPr>
        <w:t>universe as described by related standards (e.g., CityGML).</w:t>
      </w:r>
    </w:p>
    <w:p w14:paraId="5A052A97" w14:textId="1AD5211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w:t>
      </w:r>
      <w:del w:id="24" w:author="Carl Reed" w:date="2024-02-23T10:34:00Z">
        <w:r w:rsidRPr="00262BD6" w:rsidDel="00135F55">
          <w:rPr>
            <w:rFonts w:ascii="Times New Roman" w:eastAsia="Times New Roman" w:hAnsi="Times New Roman" w:cs="Times New Roman"/>
            <w:kern w:val="0"/>
            <w14:ligatures w14:val="none"/>
          </w:rPr>
          <w:delText>aim of</w:delText>
        </w:r>
      </w:del>
      <w:ins w:id="25" w:author="Carl Reed" w:date="2024-02-23T10:34:00Z">
        <w:r w:rsidR="00135F55">
          <w:rPr>
            <w:rFonts w:ascii="Times New Roman" w:eastAsia="Times New Roman" w:hAnsi="Times New Roman" w:cs="Times New Roman"/>
            <w:kern w:val="0"/>
            <w14:ligatures w14:val="none"/>
          </w:rPr>
          <w:t>goal for</w:t>
        </w:r>
      </w:ins>
      <w:r w:rsidRPr="00262BD6">
        <w:rPr>
          <w:rFonts w:ascii="Times New Roman" w:eastAsia="Times New Roman" w:hAnsi="Times New Roman" w:cs="Times New Roman"/>
          <w:kern w:val="0"/>
          <w14:ligatures w14:val="none"/>
        </w:rPr>
        <w:t xml:space="preserve"> developing the OGC POI </w:t>
      </w:r>
      <w:del w:id="26" w:author="Carl Reed" w:date="2024-02-23T10:34:00Z">
        <w:r w:rsidRPr="00262BD6" w:rsidDel="00135F55">
          <w:rPr>
            <w:rFonts w:ascii="Times New Roman" w:eastAsia="Times New Roman" w:hAnsi="Times New Roman" w:cs="Times New Roman"/>
            <w:kern w:val="0"/>
            <w14:ligatures w14:val="none"/>
          </w:rPr>
          <w:delText>c</w:delText>
        </w:r>
      </w:del>
      <w:ins w:id="27" w:author="Carl Reed" w:date="2024-02-23T10:34: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28" w:author="Carl Reed" w:date="2024-02-23T10:34:00Z">
        <w:r w:rsidRPr="00262BD6" w:rsidDel="00135F55">
          <w:rPr>
            <w:rFonts w:ascii="Times New Roman" w:eastAsia="Times New Roman" w:hAnsi="Times New Roman" w:cs="Times New Roman"/>
            <w:kern w:val="0"/>
            <w14:ligatures w14:val="none"/>
          </w:rPr>
          <w:delText>m</w:delText>
        </w:r>
      </w:del>
      <w:ins w:id="29" w:author="Carl Reed" w:date="2024-02-23T10:34: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to reach a common definition of the basic entities, attributes, and relations of “points of interest.” </w:t>
      </w:r>
      <w:commentRangeStart w:id="30"/>
      <w:r w:rsidRPr="00262BD6">
        <w:rPr>
          <w:rFonts w:ascii="Times New Roman" w:eastAsia="Times New Roman" w:hAnsi="Times New Roman" w:cs="Times New Roman"/>
          <w:kern w:val="0"/>
          <w14:ligatures w14:val="none"/>
        </w:rPr>
        <w:t xml:space="preserve">In the broadest terms, a </w:t>
      </w:r>
      <w:del w:id="31" w:author="Carl Reed" w:date="2024-02-23T10:34:00Z">
        <w:r w:rsidRPr="00262BD6" w:rsidDel="00135F55">
          <w:rPr>
            <w:rFonts w:ascii="Times New Roman" w:eastAsia="Times New Roman" w:hAnsi="Times New Roman" w:cs="Times New Roman"/>
            <w:kern w:val="0"/>
            <w14:ligatures w14:val="none"/>
          </w:rPr>
          <w:delText>point of interest</w:delText>
        </w:r>
      </w:del>
      <w:ins w:id="32" w:author="Carl Reed" w:date="2024-02-23T10:34:00Z">
        <w:r w:rsidR="00135F55">
          <w:rPr>
            <w:rFonts w:ascii="Times New Roman" w:eastAsia="Times New Roman" w:hAnsi="Times New Roman" w:cs="Times New Roman"/>
            <w:kern w:val="0"/>
            <w14:ligatures w14:val="none"/>
          </w:rPr>
          <w:t>POI</w:t>
        </w:r>
      </w:ins>
      <w:r w:rsidRPr="00262BD6">
        <w:rPr>
          <w:rFonts w:ascii="Times New Roman" w:eastAsia="Times New Roman" w:hAnsi="Times New Roman" w:cs="Times New Roman"/>
          <w:kern w:val="0"/>
          <w14:ligatures w14:val="none"/>
        </w:rPr>
        <w:t xml:space="preserve">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30"/>
      <w:r w:rsidR="000355B3">
        <w:rPr>
          <w:rStyle w:val="CommentReference"/>
        </w:rPr>
        <w:commentReference w:id="30"/>
      </w:r>
    </w:p>
    <w:p w14:paraId="133FC9BC"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  Keywords</w:t>
      </w:r>
    </w:p>
    <w:p w14:paraId="112AF3D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are keywords to be used by search engines and document catalogues.</w:t>
      </w:r>
    </w:p>
    <w:p w14:paraId="37D9179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ogcdoc</w:t>
      </w:r>
      <w:proofErr w:type="spellEnd"/>
      <w:r w:rsidRPr="00262BD6">
        <w:rPr>
          <w:rFonts w:ascii="Times New Roman" w:eastAsia="Times New Roman" w:hAnsi="Times New Roman" w:cs="Times New Roman"/>
          <w:kern w:val="0"/>
          <w14:ligatures w14:val="none"/>
        </w:rPr>
        <w:t>, OGC document, Point of Interest, POI, Feature</w:t>
      </w:r>
    </w:p>
    <w:p w14:paraId="1E6B7E5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1CDB5C3A"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III.  Preface</w:t>
      </w:r>
    </w:p>
    <w:p w14:paraId="266DD784"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5EF1B08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790D1EA0"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IV.  Security Considerations</w:t>
      </w:r>
    </w:p>
    <w:p w14:paraId="075CD132" w14:textId="2E2EA18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w:t>
      </w:r>
      <w:del w:id="33" w:author="Carl Reed" w:date="2024-02-23T10:31:00Z">
        <w:r w:rsidRPr="00262BD6" w:rsidDel="00135F55">
          <w:rPr>
            <w:rFonts w:ascii="Times New Roman" w:eastAsia="Times New Roman" w:hAnsi="Times New Roman" w:cs="Times New Roman"/>
            <w:kern w:val="0"/>
            <w14:ligatures w14:val="none"/>
          </w:rPr>
          <w:delText>m</w:delText>
        </w:r>
      </w:del>
      <w:ins w:id="34" w:author="Carl Reed" w:date="2024-02-23T10:31: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odel defines a POI as a type of Feature. By building on the same Feature Model as other OGC Feature models, POI implementations inherit the security controls and vulnerabilities of their associated Feature Dataset. They are a Feature like any other.</w:t>
      </w:r>
    </w:p>
    <w:p w14:paraId="0ED22264" w14:textId="47BB2BA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w:t>
      </w:r>
      <w:del w:id="35" w:author="Carl Reed" w:date="2024-02-23T10:32:00Z">
        <w:r w:rsidRPr="00262BD6" w:rsidDel="00135F55">
          <w:rPr>
            <w:rFonts w:ascii="Times New Roman" w:eastAsia="Times New Roman" w:hAnsi="Times New Roman" w:cs="Times New Roman"/>
            <w:kern w:val="0"/>
            <w14:ligatures w14:val="none"/>
          </w:rPr>
          <w:delText xml:space="preserve">is </w:delText>
        </w:r>
      </w:del>
      <w:ins w:id="36" w:author="Carl Reed" w:date="2024-02-23T10:32:00Z">
        <w:r w:rsidR="00135F55">
          <w:rPr>
            <w:rFonts w:ascii="Times New Roman" w:eastAsia="Times New Roman" w:hAnsi="Times New Roman" w:cs="Times New Roman"/>
            <w:kern w:val="0"/>
            <w14:ligatures w14:val="none"/>
          </w:rPr>
          <w:t>defines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 </w:t>
      </w:r>
      <w:ins w:id="37" w:author="Carl Reed" w:date="2024-02-23T10:32:00Z">
        <w:r w:rsidR="00135F55" w:rsidRPr="00262BD6">
          <w:rPr>
            <w:rFonts w:ascii="Times New Roman" w:eastAsia="Times New Roman" w:hAnsi="Times New Roman" w:cs="Times New Roman"/>
            <w:kern w:val="0"/>
            <w14:ligatures w14:val="none"/>
          </w:rPr>
          <w:t xml:space="preserve">Conceptual Model </w:t>
        </w:r>
      </w:ins>
      <w:r w:rsidRPr="00262BD6">
        <w:rPr>
          <w:rFonts w:ascii="Times New Roman" w:eastAsia="Times New Roman" w:hAnsi="Times New Roman" w:cs="Times New Roman"/>
          <w:kern w:val="0"/>
          <w14:ligatures w14:val="none"/>
        </w:rPr>
        <w:t xml:space="preserve">Standard </w:t>
      </w:r>
      <w:del w:id="38" w:author="Carl Reed" w:date="2024-02-23T10:32:00Z">
        <w:r w:rsidRPr="00262BD6" w:rsidDel="00135F55">
          <w:rPr>
            <w:rFonts w:ascii="Times New Roman" w:eastAsia="Times New Roman" w:hAnsi="Times New Roman" w:cs="Times New Roman"/>
            <w:kern w:val="0"/>
            <w14:ligatures w14:val="none"/>
          </w:rPr>
          <w:delText>for a Conceptual Model</w:delText>
        </w:r>
      </w:del>
      <w:r w:rsidRPr="00262BD6">
        <w:rPr>
          <w:rFonts w:ascii="Times New Roman" w:eastAsia="Times New Roman" w:hAnsi="Times New Roman" w:cs="Times New Roman"/>
          <w:kern w:val="0"/>
          <w14:ligatures w14:val="none"/>
        </w:rPr>
        <w:t xml:space="preserve">. Implementations of this </w:t>
      </w:r>
      <w:del w:id="39" w:author="Carl Reed" w:date="2024-02-23T10:31:00Z">
        <w:r w:rsidRPr="00262BD6" w:rsidDel="00135F55">
          <w:rPr>
            <w:rFonts w:ascii="Times New Roman" w:eastAsia="Times New Roman" w:hAnsi="Times New Roman" w:cs="Times New Roman"/>
            <w:kern w:val="0"/>
            <w14:ligatures w14:val="none"/>
          </w:rPr>
          <w:delText>Standad</w:delText>
        </w:r>
      </w:del>
      <w:ins w:id="40" w:author="Carl Reed" w:date="2024-02-23T10:31:00Z">
        <w:r w:rsidR="00135F55" w:rsidRPr="00262BD6">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(Implementation </w:t>
      </w:r>
      <w:del w:id="41" w:author="Carl Reed" w:date="2024-02-23T10:32:00Z">
        <w:r w:rsidRPr="00262BD6" w:rsidDel="00135F55">
          <w:rPr>
            <w:rFonts w:ascii="Times New Roman" w:eastAsia="Times New Roman" w:hAnsi="Times New Roman" w:cs="Times New Roman"/>
            <w:kern w:val="0"/>
            <w14:ligatures w14:val="none"/>
          </w:rPr>
          <w:delText>Specifications</w:delText>
        </w:r>
      </w:del>
      <w:ins w:id="42" w:author="Carl Reed" w:date="2024-02-23T10:32:00Z">
        <w:r w:rsidR="00135F55">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are free to add additional details and content necessary to enable implementation-specific security controls. </w:t>
      </w:r>
      <w:proofErr w:type="gramStart"/>
      <w:r w:rsidRPr="00262BD6">
        <w:rPr>
          <w:rFonts w:ascii="Times New Roman" w:eastAsia="Times New Roman" w:hAnsi="Times New Roman" w:cs="Times New Roman"/>
          <w:kern w:val="0"/>
          <w14:ligatures w14:val="none"/>
        </w:rPr>
        <w:t>In the event that</w:t>
      </w:r>
      <w:proofErr w:type="gramEnd"/>
      <w:r w:rsidRPr="00262BD6">
        <w:rPr>
          <w:rFonts w:ascii="Times New Roman" w:eastAsia="Times New Roman" w:hAnsi="Times New Roman" w:cs="Times New Roman"/>
          <w:kern w:val="0"/>
          <w14:ligatures w14:val="none"/>
        </w:rPr>
        <w:t xml:space="preserve"> anything in this Standard prevents implementation of needed controls, implementors are requested to notify the POI Standards Working Group</w:t>
      </w:r>
      <w:ins w:id="43" w:author="Carl Reed" w:date="2024-02-23T10:32:00Z">
        <w:r w:rsidR="00135F55">
          <w:rPr>
            <w:rFonts w:ascii="Times New Roman" w:eastAsia="Times New Roman" w:hAnsi="Times New Roman" w:cs="Times New Roman"/>
            <w:kern w:val="0"/>
            <w14:ligatures w14:val="none"/>
          </w:rPr>
          <w:t xml:space="preserve"> (SWG)</w:t>
        </w:r>
      </w:ins>
      <w:r w:rsidRPr="00262BD6">
        <w:rPr>
          <w:rFonts w:ascii="Times New Roman" w:eastAsia="Times New Roman" w:hAnsi="Times New Roman" w:cs="Times New Roman"/>
          <w:kern w:val="0"/>
          <w14:ligatures w14:val="none"/>
        </w:rPr>
        <w:t xml:space="preserve"> and help devise a solution.</w:t>
      </w:r>
    </w:p>
    <w:p w14:paraId="2E7E04C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V.  Submitting Organizations</w:t>
      </w:r>
    </w:p>
    <w:p w14:paraId="338A5E2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organizations submitted this Document to the Open Geospatial Consortium (OGC):</w:t>
      </w:r>
    </w:p>
    <w:p w14:paraId="5E4B9EF1"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Digital Flanders</w:t>
      </w:r>
    </w:p>
    <w:p w14:paraId="161D5F0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Google</w:t>
      </w:r>
    </w:p>
    <w:p w14:paraId="7FD3D42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HeazelTech</w:t>
      </w:r>
      <w:proofErr w:type="spellEnd"/>
    </w:p>
    <w:p w14:paraId="7C7ECDF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Pangaea Innovations</w:t>
      </w:r>
    </w:p>
    <w:p w14:paraId="27B1131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PEREY Research Consulting</w:t>
      </w:r>
    </w:p>
    <w:p w14:paraId="4F362B6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US Army Geospatial Center</w:t>
      </w:r>
    </w:p>
    <w:p w14:paraId="6C2BE44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1.  Scope</w:t>
      </w:r>
    </w:p>
    <w:p w14:paraId="6AE1A480" w14:textId="4261D05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w:t>
      </w:r>
      <w:ins w:id="44" w:author="Carl Reed" w:date="2024-02-23T10:35:00Z">
        <w:r w:rsidR="00135F55">
          <w:rPr>
            <w:rFonts w:ascii="Times New Roman" w:eastAsia="Times New Roman" w:hAnsi="Times New Roman" w:cs="Times New Roman"/>
            <w:kern w:val="0"/>
            <w14:ligatures w14:val="none"/>
          </w:rPr>
          <w:t xml:space="preserve">e OGC Points of Interest Conceptual Model </w:t>
        </w:r>
      </w:ins>
      <w:ins w:id="45" w:author="Carl Reed" w:date="2024-02-23T10:36:00Z">
        <w:r w:rsidR="00135F55">
          <w:rPr>
            <w:rFonts w:ascii="Times New Roman" w:eastAsia="Times New Roman" w:hAnsi="Times New Roman" w:cs="Times New Roman"/>
            <w:kern w:val="0"/>
            <w14:ligatures w14:val="none"/>
          </w:rPr>
          <w:t>Standard</w:t>
        </w:r>
      </w:ins>
      <w:del w:id="46" w:author="Carl Reed" w:date="2024-02-23T10:35:00Z">
        <w:r w:rsidRPr="00262BD6" w:rsidDel="00135F55">
          <w:rPr>
            <w:rFonts w:ascii="Times New Roman" w:eastAsia="Times New Roman" w:hAnsi="Times New Roman" w:cs="Times New Roman"/>
            <w:kern w:val="0"/>
            <w14:ligatures w14:val="none"/>
          </w:rPr>
          <w:delText>is</w:delText>
        </w:r>
      </w:del>
      <w:r w:rsidRPr="00262BD6">
        <w:rPr>
          <w:rFonts w:ascii="Times New Roman" w:eastAsia="Times New Roman" w:hAnsi="Times New Roman" w:cs="Times New Roman"/>
          <w:kern w:val="0"/>
          <w14:ligatures w14:val="none"/>
        </w:rPr>
        <w:t xml:space="preserve"> </w:t>
      </w:r>
      <w:ins w:id="47" w:author="Carl Reed" w:date="2024-02-23T10:36:00Z">
        <w:r w:rsidR="00135F55">
          <w:rPr>
            <w:rFonts w:ascii="Times New Roman" w:eastAsia="Times New Roman" w:hAnsi="Times New Roman" w:cs="Times New Roman"/>
            <w:kern w:val="0"/>
            <w14:ligatures w14:val="none"/>
          </w:rPr>
          <w:t xml:space="preserve">(this </w:t>
        </w:r>
      </w:ins>
      <w:r w:rsidRPr="00262BD6">
        <w:rPr>
          <w:rFonts w:ascii="Times New Roman" w:eastAsia="Times New Roman" w:hAnsi="Times New Roman" w:cs="Times New Roman"/>
          <w:kern w:val="0"/>
          <w14:ligatures w14:val="none"/>
        </w:rPr>
        <w:t>document</w:t>
      </w:r>
      <w:ins w:id="48" w:author="Carl Reed" w:date="2024-02-23T10:36: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describes a conceptual model for representing information about points of interest (POI).</w:t>
      </w:r>
    </w:p>
    <w:p w14:paraId="6D70B69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49"/>
      <w:r w:rsidRPr="00262BD6">
        <w:rPr>
          <w:rFonts w:ascii="Times New Roman" w:eastAsia="Times New Roman" w:hAnsi="Times New Roman" w:cs="Times New Roman"/>
          <w:kern w:val="0"/>
          <w14:ligatures w14:val="none"/>
        </w:rPr>
        <w:t>In the broadest terms, a “point of interest”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49"/>
      <w:r w:rsidR="00135F55">
        <w:rPr>
          <w:rStyle w:val="CommentReference"/>
        </w:rPr>
        <w:commentReference w:id="49"/>
      </w:r>
    </w:p>
    <w:p w14:paraId="18189A1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POI data has many uses including navigation systems, mapping, geocaching, location-based social networking games, and augmented reality browsers.</w:t>
      </w:r>
    </w:p>
    <w:p w14:paraId="02DC2DDD" w14:textId="0CCA7F68"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data has traditionally been exchanged in proprietary formats by various transport mechanisms. This </w:t>
      </w:r>
      <w:del w:id="50" w:author="Carl Reed" w:date="2024-02-23T10:37:00Z">
        <w:r w:rsidRPr="00262BD6" w:rsidDel="00135F55">
          <w:rPr>
            <w:rFonts w:ascii="Times New Roman" w:eastAsia="Times New Roman" w:hAnsi="Times New Roman" w:cs="Times New Roman"/>
            <w:kern w:val="0"/>
            <w14:ligatures w14:val="none"/>
          </w:rPr>
          <w:delText xml:space="preserve">specification </w:delText>
        </w:r>
      </w:del>
      <w:ins w:id="51" w:author="Carl Reed" w:date="2024-02-23T10:37:00Z">
        <w:r w:rsidR="00135F55">
          <w:rPr>
            <w:rFonts w:ascii="Times New Roman" w:eastAsia="Times New Roman" w:hAnsi="Times New Roman" w:cs="Times New Roman"/>
            <w:kern w:val="0"/>
            <w14:ligatures w14:val="none"/>
          </w:rPr>
          <w:t>document</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defines a flexible, lightweight, extensible POI data model. This will enable content publishers to effectively describe and efficiently serve and exchange POI data.</w:t>
      </w:r>
    </w:p>
    <w:p w14:paraId="53D83207" w14:textId="79729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To achieve these goals, this document describes a generic data model that may be instantiated in a variety of serializations, including XML, JSON</w:t>
      </w:r>
      <w:ins w:id="52" w:author="Carl Reed" w:date="2024-02-23T10:37: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RDF. The data model is designed to be extended with POI information specific to the geospatial data it represents.</w:t>
      </w:r>
    </w:p>
    <w:p w14:paraId="28041FF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2.  Conformance</w:t>
      </w:r>
    </w:p>
    <w:p w14:paraId="414B4D60" w14:textId="6E1E36E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53" w:author="Carl Reed" w:date="2024-02-23T10:37:00Z">
        <w:r w:rsidRPr="00262BD6" w:rsidDel="00135F55">
          <w:rPr>
            <w:rFonts w:ascii="Times New Roman" w:eastAsia="Times New Roman" w:hAnsi="Times New Roman" w:cs="Times New Roman"/>
            <w:kern w:val="0"/>
            <w14:ligatures w14:val="none"/>
          </w:rPr>
          <w:delText>s</w:delText>
        </w:r>
      </w:del>
      <w:ins w:id="54"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defines a </w:t>
      </w:r>
      <w:hyperlink r:id="rId48" w:anchor="conceptual-model-definition" w:history="1">
        <w:r w:rsidRPr="00262BD6">
          <w:rPr>
            <w:rFonts w:ascii="Times New Roman" w:eastAsia="Times New Roman" w:hAnsi="Times New Roman" w:cs="Times New Roman"/>
            <w:color w:val="0000FF"/>
            <w:kern w:val="0"/>
            <w:u w:val="single"/>
            <w14:ligatures w14:val="none"/>
          </w:rPr>
          <w:t>Conceptual Model</w:t>
        </w:r>
      </w:hyperlink>
      <w:r w:rsidRPr="00262BD6">
        <w:rPr>
          <w:rFonts w:ascii="Times New Roman" w:eastAsia="Times New Roman" w:hAnsi="Times New Roman" w:cs="Times New Roman"/>
          <w:kern w:val="0"/>
          <w14:ligatures w14:val="none"/>
        </w:rPr>
        <w:t xml:space="preserve"> which is independent of any encoding or formatting techniques. The </w:t>
      </w:r>
      <w:hyperlink r:id="rId49" w:anchor="standardization-target-definition" w:history="1">
        <w:r w:rsidRPr="00262BD6">
          <w:rPr>
            <w:rFonts w:ascii="Times New Roman" w:eastAsia="Times New Roman" w:hAnsi="Times New Roman" w:cs="Times New Roman"/>
            <w:color w:val="0000FF"/>
            <w:kern w:val="0"/>
            <w:u w:val="single"/>
            <w14:ligatures w14:val="none"/>
          </w:rPr>
          <w:t>Standardization Target</w:t>
        </w:r>
      </w:hyperlink>
      <w:r w:rsidRPr="00262BD6">
        <w:rPr>
          <w:rFonts w:ascii="Times New Roman" w:eastAsia="Times New Roman" w:hAnsi="Times New Roman" w:cs="Times New Roman"/>
          <w:kern w:val="0"/>
          <w14:ligatures w14:val="none"/>
        </w:rPr>
        <w:t xml:space="preserve"> for this </w:t>
      </w:r>
      <w:del w:id="55" w:author="Carl Reed" w:date="2024-02-23T10:37:00Z">
        <w:r w:rsidRPr="00262BD6" w:rsidDel="00135F55">
          <w:rPr>
            <w:rFonts w:ascii="Times New Roman" w:eastAsia="Times New Roman" w:hAnsi="Times New Roman" w:cs="Times New Roman"/>
            <w:kern w:val="0"/>
            <w14:ligatures w14:val="none"/>
          </w:rPr>
          <w:delText>s</w:delText>
        </w:r>
      </w:del>
      <w:ins w:id="56"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technology-specific POI </w:t>
      </w:r>
      <w:del w:id="57" w:author="Carl Reed" w:date="2024-02-23T10:38:00Z">
        <w:r w:rsidRPr="00262BD6" w:rsidDel="00135F55">
          <w:rPr>
            <w:rFonts w:ascii="Times New Roman" w:eastAsia="Times New Roman" w:hAnsi="Times New Roman" w:cs="Times New Roman"/>
            <w:kern w:val="0"/>
            <w14:ligatures w14:val="none"/>
          </w:rPr>
          <w:fldChar w:fldCharType="begin"/>
        </w:r>
        <w:r w:rsidRPr="00262BD6" w:rsidDel="00135F55">
          <w:rPr>
            <w:rFonts w:ascii="Times New Roman" w:eastAsia="Times New Roman" w:hAnsi="Times New Roman" w:cs="Times New Roman"/>
            <w:kern w:val="0"/>
            <w14:ligatures w14:val="none"/>
          </w:rPr>
          <w:delInstrText>HYPERLINK "file:///C:\\Users\\there\\Downloads\\21-049.html" \l "implementation-specification-definition"</w:delInstrText>
        </w:r>
        <w:r w:rsidRPr="00262BD6" w:rsidDel="00135F55">
          <w:rPr>
            <w:rFonts w:ascii="Times New Roman" w:eastAsia="Times New Roman" w:hAnsi="Times New Roman" w:cs="Times New Roman"/>
            <w:kern w:val="0"/>
            <w14:ligatures w14:val="none"/>
          </w:rPr>
        </w:r>
        <w:r w:rsidRPr="00262BD6" w:rsidDel="00135F55">
          <w:rPr>
            <w:rFonts w:ascii="Times New Roman" w:eastAsia="Times New Roman" w:hAnsi="Times New Roman" w:cs="Times New Roman"/>
            <w:kern w:val="0"/>
            <w14:ligatures w14:val="none"/>
          </w:rPr>
          <w:fldChar w:fldCharType="separate"/>
        </w:r>
        <w:r w:rsidRPr="00262BD6" w:rsidDel="00135F55">
          <w:rPr>
            <w:rFonts w:ascii="Times New Roman" w:eastAsia="Times New Roman" w:hAnsi="Times New Roman" w:cs="Times New Roman"/>
            <w:color w:val="0000FF"/>
            <w:kern w:val="0"/>
            <w:u w:val="single"/>
            <w14:ligatures w14:val="none"/>
          </w:rPr>
          <w:delText>Implementation Specifications</w:delText>
        </w:r>
        <w:r w:rsidRPr="00262BD6" w:rsidDel="00135F55">
          <w:rPr>
            <w:rFonts w:ascii="Times New Roman" w:eastAsia="Times New Roman" w:hAnsi="Times New Roman" w:cs="Times New Roman"/>
            <w:kern w:val="0"/>
            <w14:ligatures w14:val="none"/>
          </w:rPr>
          <w:fldChar w:fldCharType="end"/>
        </w:r>
      </w:del>
      <w:ins w:id="58" w:author="Carl Reed" w:date="2024-02-23T10:38:00Z">
        <w:r w:rsidR="00135F55" w:rsidRPr="00262BD6">
          <w:rPr>
            <w:rFonts w:ascii="Times New Roman" w:eastAsia="Times New Roman" w:hAnsi="Times New Roman" w:cs="Times New Roman"/>
            <w:kern w:val="0"/>
            <w14:ligatures w14:val="none"/>
          </w:rPr>
          <w:fldChar w:fldCharType="begin"/>
        </w:r>
        <w:r w:rsidR="00135F55" w:rsidRPr="00262BD6">
          <w:rPr>
            <w:rFonts w:ascii="Times New Roman" w:eastAsia="Times New Roman" w:hAnsi="Times New Roman" w:cs="Times New Roman"/>
            <w:kern w:val="0"/>
            <w14:ligatures w14:val="none"/>
          </w:rPr>
          <w:instrText>HYPERLINK "file:///C:\\Users\\there\\Downloads\\21-049.html" \l "implementation-specification-definition"</w:instrText>
        </w:r>
        <w:r w:rsidR="00135F55" w:rsidRPr="00262BD6">
          <w:rPr>
            <w:rFonts w:ascii="Times New Roman" w:eastAsia="Times New Roman" w:hAnsi="Times New Roman" w:cs="Times New Roman"/>
            <w:kern w:val="0"/>
            <w14:ligatures w14:val="none"/>
          </w:rPr>
        </w:r>
        <w:r w:rsidR="00135F55" w:rsidRPr="00262BD6">
          <w:rPr>
            <w:rFonts w:ascii="Times New Roman" w:eastAsia="Times New Roman" w:hAnsi="Times New Roman" w:cs="Times New Roman"/>
            <w:kern w:val="0"/>
            <w14:ligatures w14:val="none"/>
          </w:rPr>
          <w:fldChar w:fldCharType="separate"/>
        </w:r>
        <w:r w:rsidR="00135F55" w:rsidRPr="00262BD6">
          <w:rPr>
            <w:rFonts w:ascii="Times New Roman" w:eastAsia="Times New Roman" w:hAnsi="Times New Roman" w:cs="Times New Roman"/>
            <w:color w:val="0000FF"/>
            <w:kern w:val="0"/>
            <w:u w:val="single"/>
            <w14:ligatures w14:val="none"/>
          </w:rPr>
          <w:t xml:space="preserve">Implementation </w:t>
        </w:r>
        <w:r w:rsidR="00135F55">
          <w:rPr>
            <w:rFonts w:ascii="Times New Roman" w:eastAsia="Times New Roman" w:hAnsi="Times New Roman" w:cs="Times New Roman"/>
            <w:color w:val="0000FF"/>
            <w:kern w:val="0"/>
            <w:u w:val="single"/>
            <w14:ligatures w14:val="none"/>
          </w:rPr>
          <w:t>Standards</w:t>
        </w:r>
        <w:r w:rsidR="00135F55" w:rsidRPr="00262BD6">
          <w:rPr>
            <w:rFonts w:ascii="Times New Roman" w:eastAsia="Times New Roman" w:hAnsi="Times New Roman" w:cs="Times New Roman"/>
            <w:kern w:val="0"/>
            <w14:ligatures w14:val="none"/>
          </w:rPr>
          <w:fldChar w:fldCharType="end"/>
        </w:r>
      </w:ins>
      <w:r w:rsidRPr="00262BD6">
        <w:rPr>
          <w:rFonts w:ascii="Times New Roman" w:eastAsia="Times New Roman" w:hAnsi="Times New Roman" w:cs="Times New Roman"/>
          <w:kern w:val="0"/>
          <w14:ligatures w14:val="none"/>
        </w:rPr>
        <w:t>.</w:t>
      </w:r>
    </w:p>
    <w:p w14:paraId="00E44561" w14:textId="72E97479"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2.1.  </w:t>
      </w:r>
      <w:ins w:id="59" w:author="Carl Reed" w:date="2024-02-23T10:38:00Z">
        <w:r w:rsidR="00135F55">
          <w:rPr>
            <w:rFonts w:ascii="Times New Roman" w:eastAsia="Times New Roman" w:hAnsi="Times New Roman" w:cs="Times New Roman"/>
            <w:b/>
            <w:bCs/>
            <w:kern w:val="0"/>
            <w:sz w:val="36"/>
            <w:szCs w:val="36"/>
            <w14:ligatures w14:val="none"/>
          </w:rPr>
          <w:t xml:space="preserve">OGC </w:t>
        </w:r>
      </w:ins>
      <w:r w:rsidRPr="00262BD6">
        <w:rPr>
          <w:rFonts w:ascii="Times New Roman" w:eastAsia="Times New Roman" w:hAnsi="Times New Roman" w:cs="Times New Roman"/>
          <w:b/>
          <w:bCs/>
          <w:kern w:val="0"/>
          <w:sz w:val="36"/>
          <w:szCs w:val="36"/>
          <w14:ligatures w14:val="none"/>
        </w:rPr>
        <w:t xml:space="preserve">Implementation </w:t>
      </w:r>
      <w:del w:id="60" w:author="Carl Reed" w:date="2024-02-23T10:38:00Z">
        <w:r w:rsidRPr="00262BD6" w:rsidDel="00135F55">
          <w:rPr>
            <w:rFonts w:ascii="Times New Roman" w:eastAsia="Times New Roman" w:hAnsi="Times New Roman" w:cs="Times New Roman"/>
            <w:b/>
            <w:bCs/>
            <w:kern w:val="0"/>
            <w:sz w:val="36"/>
            <w:szCs w:val="36"/>
            <w14:ligatures w14:val="none"/>
          </w:rPr>
          <w:delText>Specifications</w:delText>
        </w:r>
      </w:del>
      <w:ins w:id="61" w:author="Carl Reed" w:date="2024-02-23T10:38:00Z">
        <w:r w:rsidR="00135F55">
          <w:rPr>
            <w:rFonts w:ascii="Times New Roman" w:eastAsia="Times New Roman" w:hAnsi="Times New Roman" w:cs="Times New Roman"/>
            <w:b/>
            <w:bCs/>
            <w:kern w:val="0"/>
            <w:sz w:val="36"/>
            <w:szCs w:val="36"/>
            <w14:ligatures w14:val="none"/>
          </w:rPr>
          <w:t>Standards</w:t>
        </w:r>
      </w:ins>
    </w:p>
    <w:p w14:paraId="5046441F" w14:textId="2A0F9ED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Implementation </w:t>
      </w:r>
      <w:del w:id="62"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63"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define how a Conceptual Model should be implemented using a specific technology. Conformant Implementation </w:t>
      </w:r>
      <w:del w:id="64"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65"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provide evidence that they are an accurate representation of the Conceptual Model. This evidence should include implementations of the abstract tests specified in </w:t>
      </w:r>
      <w:hyperlink r:id="rId50"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(normative) of this document.</w:t>
      </w:r>
    </w:p>
    <w:p w14:paraId="32B047B5" w14:textId="6E1996C2"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Since this </w:t>
      </w:r>
      <w:del w:id="66" w:author="Carl Reed" w:date="2024-02-23T10:38:00Z">
        <w:r w:rsidRPr="00262BD6" w:rsidDel="00135F55">
          <w:rPr>
            <w:rFonts w:ascii="Times New Roman" w:eastAsia="Times New Roman" w:hAnsi="Times New Roman" w:cs="Times New Roman"/>
            <w:kern w:val="0"/>
            <w14:ligatures w14:val="none"/>
          </w:rPr>
          <w:delText>s</w:delText>
        </w:r>
      </w:del>
      <w:ins w:id="67" w:author="Carl Reed" w:date="2024-02-23T10:38: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w:t>
      </w:r>
      <w:ins w:id="68" w:author="Carl Reed" w:date="2024-02-23T10:38:00Z">
        <w:r w:rsidR="00135F55" w:rsidRPr="00262BD6">
          <w:rPr>
            <w:rFonts w:ascii="Times New Roman" w:eastAsia="Times New Roman" w:hAnsi="Times New Roman" w:cs="Times New Roman"/>
            <w:kern w:val="0"/>
            <w14:ligatures w14:val="none"/>
          </w:rPr>
          <w:t>implementing technolog</w:t>
        </w:r>
        <w:r w:rsidR="00135F55">
          <w:rPr>
            <w:rFonts w:ascii="Times New Roman" w:eastAsia="Times New Roman" w:hAnsi="Times New Roman" w:cs="Times New Roman"/>
            <w:kern w:val="0"/>
            <w14:ligatures w14:val="none"/>
          </w:rPr>
          <w:t>y</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agnostic </w:t>
      </w:r>
      <w:del w:id="69" w:author="Carl Reed" w:date="2024-02-23T10:38:00Z">
        <w:r w:rsidRPr="00262BD6" w:rsidDel="00135F55">
          <w:rPr>
            <w:rFonts w:ascii="Times New Roman" w:eastAsia="Times New Roman" w:hAnsi="Times New Roman" w:cs="Times New Roman"/>
            <w:kern w:val="0"/>
            <w14:ligatures w14:val="none"/>
          </w:rPr>
          <w:delText>to the implementing technologies</w:delText>
        </w:r>
      </w:del>
      <w:r w:rsidRPr="00262BD6">
        <w:rPr>
          <w:rFonts w:ascii="Times New Roman" w:eastAsia="Times New Roman" w:hAnsi="Times New Roman" w:cs="Times New Roman"/>
          <w:kern w:val="0"/>
          <w14:ligatures w14:val="none"/>
        </w:rPr>
        <w:t xml:space="preserve">, the specific techniques to be used for conformance testing cannot be specified. Implementation </w:t>
      </w:r>
      <w:del w:id="70" w:author="Carl Reed" w:date="2024-02-23T10:39:00Z">
        <w:r w:rsidRPr="00262BD6" w:rsidDel="00135F55">
          <w:rPr>
            <w:rFonts w:ascii="Times New Roman" w:eastAsia="Times New Roman" w:hAnsi="Times New Roman" w:cs="Times New Roman"/>
            <w:kern w:val="0"/>
            <w14:ligatures w14:val="none"/>
          </w:rPr>
          <w:delText xml:space="preserve">Specifications </w:delText>
        </w:r>
      </w:del>
      <w:ins w:id="71" w:author="Carl Reed" w:date="2024-02-23T10:39: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need to provide evidence of conformance which is appropriate for the implementing technologies. This evidence should be provided as </w:t>
      </w:r>
      <w:del w:id="72" w:author="Carl Reed" w:date="2024-02-23T10:39:00Z">
        <w:r w:rsidRPr="00262BD6" w:rsidDel="00135F55">
          <w:rPr>
            <w:rFonts w:ascii="Times New Roman" w:eastAsia="Times New Roman" w:hAnsi="Times New Roman" w:cs="Times New Roman"/>
            <w:kern w:val="0"/>
            <w14:ligatures w14:val="none"/>
          </w:rPr>
          <w:delText>an a</w:delText>
        </w:r>
      </w:del>
      <w:ins w:id="73" w:author="Carl Reed" w:date="2024-02-23T10:39:00Z">
        <w:r w:rsidR="00135F55">
          <w:rPr>
            <w:rFonts w:ascii="Times New Roman" w:eastAsia="Times New Roman" w:hAnsi="Times New Roman" w:cs="Times New Roman"/>
            <w:kern w:val="0"/>
            <w14:ligatures w14:val="none"/>
          </w:rPr>
          <w:t>A</w:t>
        </w:r>
      </w:ins>
      <w:r w:rsidRPr="00262BD6">
        <w:rPr>
          <w:rFonts w:ascii="Times New Roman" w:eastAsia="Times New Roman" w:hAnsi="Times New Roman" w:cs="Times New Roman"/>
          <w:kern w:val="0"/>
          <w14:ligatures w14:val="none"/>
        </w:rPr>
        <w:t xml:space="preserve">nnex </w:t>
      </w:r>
      <w:ins w:id="74" w:author="Carl Reed" w:date="2024-02-23T10:39:00Z">
        <w:r w:rsidR="00135F55">
          <w:rPr>
            <w:rFonts w:ascii="Times New Roman" w:eastAsia="Times New Roman" w:hAnsi="Times New Roman" w:cs="Times New Roman"/>
            <w:kern w:val="0"/>
            <w14:ligatures w14:val="none"/>
          </w:rPr>
          <w:t xml:space="preserve">A </w:t>
        </w:r>
      </w:ins>
      <w:r w:rsidRPr="00262BD6">
        <w:rPr>
          <w:rFonts w:ascii="Times New Roman" w:eastAsia="Times New Roman" w:hAnsi="Times New Roman" w:cs="Times New Roman"/>
          <w:kern w:val="0"/>
          <w14:ligatures w14:val="none"/>
        </w:rPr>
        <w:t xml:space="preserve">to the Implementation </w:t>
      </w:r>
      <w:del w:id="75" w:author="Carl Reed" w:date="2024-02-23T10:39:00Z">
        <w:r w:rsidRPr="00262BD6" w:rsidDel="00135F55">
          <w:rPr>
            <w:rFonts w:ascii="Times New Roman" w:eastAsia="Times New Roman" w:hAnsi="Times New Roman" w:cs="Times New Roman"/>
            <w:kern w:val="0"/>
            <w14:ligatures w14:val="none"/>
          </w:rPr>
          <w:delText xml:space="preserve">Specification </w:delText>
        </w:r>
      </w:del>
      <w:ins w:id="76" w:author="Carl Reed" w:date="2024-02-23T10:39:00Z">
        <w:r w:rsidR="00135F55">
          <w:rPr>
            <w:rFonts w:ascii="Times New Roman" w:eastAsia="Times New Roman" w:hAnsi="Times New Roman" w:cs="Times New Roman"/>
            <w:kern w:val="0"/>
            <w14:ligatures w14:val="none"/>
          </w:rPr>
          <w:t>Standard</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document.</w:t>
      </w:r>
    </w:p>
    <w:p w14:paraId="2FBBC60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2.2.  Implementations</w:t>
      </w:r>
    </w:p>
    <w:p w14:paraId="51A86A6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implementations will typically be a simplified representation of a more complex dataset. Implementors may want to extend the POI model to include properties specific to that dataset. These extensions are accomplished using the POI Payload mechanism described in </w:t>
      </w:r>
      <w:hyperlink r:id="rId51" w:anchor="poi_payload-section" w:history="1">
        <w:r w:rsidRPr="00262BD6">
          <w:rPr>
            <w:rFonts w:ascii="Times New Roman" w:eastAsia="Times New Roman" w:hAnsi="Times New Roman" w:cs="Times New Roman"/>
            <w:color w:val="0000FF"/>
            <w:kern w:val="0"/>
            <w:u w:val="single"/>
            <w14:ligatures w14:val="none"/>
          </w:rPr>
          <w:t>POI Payload</w:t>
        </w:r>
      </w:hyperlink>
      <w:r w:rsidRPr="00262BD6">
        <w:rPr>
          <w:rFonts w:ascii="Times New Roman" w:eastAsia="Times New Roman" w:hAnsi="Times New Roman" w:cs="Times New Roman"/>
          <w:kern w:val="0"/>
          <w14:ligatures w14:val="none"/>
        </w:rPr>
        <w:t xml:space="preserve">. Since the POI Payload has its own definition of syntax and semantics, conformance with the </w:t>
      </w:r>
      <w:commentRangeStart w:id="77"/>
      <w:r w:rsidRPr="00262BD6">
        <w:rPr>
          <w:rFonts w:ascii="Times New Roman" w:eastAsia="Times New Roman" w:hAnsi="Times New Roman" w:cs="Times New Roman"/>
          <w:kern w:val="0"/>
          <w14:ligatures w14:val="none"/>
        </w:rPr>
        <w:t>POI Standard</w:t>
      </w:r>
      <w:commentRangeEnd w:id="77"/>
      <w:r w:rsidR="00135F55">
        <w:rPr>
          <w:rStyle w:val="CommentReference"/>
        </w:rPr>
        <w:commentReference w:id="77"/>
      </w:r>
      <w:r w:rsidRPr="00262BD6">
        <w:rPr>
          <w:rFonts w:ascii="Times New Roman" w:eastAsia="Times New Roman" w:hAnsi="Times New Roman" w:cs="Times New Roman"/>
          <w:kern w:val="0"/>
          <w14:ligatures w14:val="none"/>
        </w:rPr>
        <w:t xml:space="preserve"> cannot ensure payload conformance.</w:t>
      </w:r>
    </w:p>
    <w:p w14:paraId="4507FC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2.3.  Conformance Classes</w:t>
      </w:r>
    </w:p>
    <w:p w14:paraId="5E60C66B" w14:textId="004A3E3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78" w:author="Carl Reed" w:date="2024-02-23T10:40:00Z">
        <w:r w:rsidRPr="00262BD6" w:rsidDel="00135F55">
          <w:rPr>
            <w:rFonts w:ascii="Times New Roman" w:eastAsia="Times New Roman" w:hAnsi="Times New Roman" w:cs="Times New Roman"/>
            <w:kern w:val="0"/>
            <w14:ligatures w14:val="none"/>
          </w:rPr>
          <w:delText>s</w:delText>
        </w:r>
      </w:del>
      <w:ins w:id="79" w:author="Carl Reed" w:date="2024-02-23T10:40: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identifies one “Core” </w:t>
      </w:r>
      <w:hyperlink r:id="rId52" w:anchor="conformance-class-definition" w:history="1">
        <w:r w:rsidRPr="00262BD6">
          <w:rPr>
            <w:rFonts w:ascii="Times New Roman" w:eastAsia="Times New Roman" w:hAnsi="Times New Roman" w:cs="Times New Roman"/>
            <w:color w:val="0000FF"/>
            <w:kern w:val="0"/>
            <w:u w:val="single"/>
            <w14:ligatures w14:val="none"/>
          </w:rPr>
          <w:t>conformance class</w:t>
        </w:r>
      </w:hyperlink>
      <w:r w:rsidRPr="00262BD6">
        <w:rPr>
          <w:rFonts w:ascii="Times New Roman" w:eastAsia="Times New Roman" w:hAnsi="Times New Roman" w:cs="Times New Roman"/>
          <w:kern w:val="0"/>
          <w14:ligatures w14:val="none"/>
        </w:rPr>
        <w:t xml:space="preserve">. This conformance class defines the conformance criteria for the requirements defined in one “Core” </w:t>
      </w:r>
      <w:hyperlink r:id="rId53" w:anchor="requirements-class-definition" w:history="1">
        <w:r w:rsidRPr="00262BD6">
          <w:rPr>
            <w:rFonts w:ascii="Times New Roman" w:eastAsia="Times New Roman" w:hAnsi="Times New Roman" w:cs="Times New Roman"/>
            <w:color w:val="0000FF"/>
            <w:kern w:val="0"/>
            <w:u w:val="single"/>
            <w14:ligatures w14:val="none"/>
          </w:rPr>
          <w:t>requirements class</w:t>
        </w:r>
      </w:hyperlink>
      <w:r w:rsidRPr="00262BD6">
        <w:rPr>
          <w:rFonts w:ascii="Times New Roman" w:eastAsia="Times New Roman" w:hAnsi="Times New Roman" w:cs="Times New Roman"/>
          <w:kern w:val="0"/>
          <w14:ligatures w14:val="none"/>
        </w:rPr>
        <w:t xml:space="preserve">. The tests this conformance class are documented in </w:t>
      </w:r>
      <w:hyperlink r:id="rId54"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These tests are organized by Requirements Class. So an implementation of the Core conformance class must pass all tests specified in </w:t>
      </w:r>
      <w:hyperlink r:id="rId55"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for the Core Requirements Class.</w:t>
      </w:r>
    </w:p>
    <w:p w14:paraId="41A8F2C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POI Conceptual Model is defined by the POI UML model. This Standard is a representation of that UML model in document form. In the case of a discrepancy between the UML model and this document, the UML model takes precedence.</w:t>
      </w:r>
    </w:p>
    <w:p w14:paraId="09778CF3"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3.  Normative references</w:t>
      </w:r>
    </w:p>
    <w:p w14:paraId="4A66FE0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following documents are referred to in the text in such a way that some or </w:t>
      </w:r>
      <w:proofErr w:type="gramStart"/>
      <w:r w:rsidRPr="00262BD6">
        <w:rPr>
          <w:rFonts w:ascii="Times New Roman" w:eastAsia="Times New Roman" w:hAnsi="Times New Roman" w:cs="Times New Roman"/>
          <w:kern w:val="0"/>
          <w14:ligatures w14:val="none"/>
        </w:rPr>
        <w:t>all of</w:t>
      </w:r>
      <w:proofErr w:type="gramEnd"/>
      <w:r w:rsidRPr="00262BD6">
        <w:rPr>
          <w:rFonts w:ascii="Times New Roman" w:eastAsia="Times New Roman" w:hAnsi="Times New Roman" w:cs="Times New Roman"/>
          <w:kern w:val="0"/>
          <w14:ligatures w14:val="none"/>
        </w:rPr>
        <w:t xml:space="preserve"> their content constitutes </w:t>
      </w:r>
      <w:proofErr w:type="gramStart"/>
      <w:r w:rsidRPr="00262BD6">
        <w:rPr>
          <w:rFonts w:ascii="Times New Roman" w:eastAsia="Times New Roman" w:hAnsi="Times New Roman" w:cs="Times New Roman"/>
          <w:kern w:val="0"/>
          <w14:ligatures w14:val="none"/>
        </w:rPr>
        <w:t>requirements</w:t>
      </w:r>
      <w:proofErr w:type="gramEnd"/>
      <w:r w:rsidRPr="00262BD6">
        <w:rPr>
          <w:rFonts w:ascii="Times New Roman" w:eastAsia="Times New Roman" w:hAnsi="Times New Roman" w:cs="Times New Roman"/>
          <w:kern w:val="0"/>
          <w14:ligatures w14:val="none"/>
        </w:rPr>
        <w:t xml:space="preserve"> of this document. For dated references, only the edition cited applies. For undated references, the latest edition of the referenced document (including any amendments) applies.</w:t>
      </w:r>
    </w:p>
    <w:p w14:paraId="6C2C0B6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19101-1:2014, </w:t>
      </w:r>
      <w:r w:rsidRPr="00262BD6">
        <w:rPr>
          <w:rFonts w:ascii="Times New Roman" w:eastAsia="Times New Roman" w:hAnsi="Times New Roman" w:cs="Times New Roman"/>
          <w:i/>
          <w:iCs/>
          <w:kern w:val="0"/>
          <w14:ligatures w14:val="none"/>
        </w:rPr>
        <w:t>Geographic information — Reference model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56" w:history="1">
        <w:r w:rsidRPr="00262BD6">
          <w:rPr>
            <w:rFonts w:ascii="Times New Roman" w:eastAsia="Times New Roman" w:hAnsi="Times New Roman" w:cs="Times New Roman"/>
            <w:color w:val="0000FF"/>
            <w:kern w:val="0"/>
            <w:u w:val="single"/>
            <w14:ligatures w14:val="none"/>
          </w:rPr>
          <w:t>https://www.iso.org/standard/59164.html</w:t>
        </w:r>
      </w:hyperlink>
      <w:r w:rsidRPr="00262BD6">
        <w:rPr>
          <w:rFonts w:ascii="Times New Roman" w:eastAsia="Times New Roman" w:hAnsi="Times New Roman" w:cs="Times New Roman"/>
          <w:kern w:val="0"/>
          <w14:ligatures w14:val="none"/>
        </w:rPr>
        <w:t>.</w:t>
      </w:r>
    </w:p>
    <w:p w14:paraId="70BEB62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19103, </w:t>
      </w:r>
      <w:r w:rsidRPr="00262BD6">
        <w:rPr>
          <w:rFonts w:ascii="Times New Roman" w:eastAsia="Times New Roman" w:hAnsi="Times New Roman" w:cs="Times New Roman"/>
          <w:i/>
          <w:iCs/>
          <w:kern w:val="0"/>
          <w14:ligatures w14:val="none"/>
        </w:rPr>
        <w:t>Geographic information — Conceptual schema language</w:t>
      </w:r>
      <w:r w:rsidRPr="00262BD6">
        <w:rPr>
          <w:rFonts w:ascii="Times New Roman" w:eastAsia="Times New Roman" w:hAnsi="Times New Roman" w:cs="Times New Roman"/>
          <w:kern w:val="0"/>
          <w14:ligatures w14:val="none"/>
        </w:rPr>
        <w:t xml:space="preserve">. International Organization for Standardization, Geneva </w:t>
      </w:r>
      <w:hyperlink r:id="rId57" w:history="1">
        <w:r w:rsidRPr="00262BD6">
          <w:rPr>
            <w:rFonts w:ascii="Times New Roman" w:eastAsia="Times New Roman" w:hAnsi="Times New Roman" w:cs="Times New Roman"/>
            <w:color w:val="0000FF"/>
            <w:kern w:val="0"/>
            <w:u w:val="single"/>
            <w14:ligatures w14:val="none"/>
          </w:rPr>
          <w:t>https://www.iso.org/standard/56734.html</w:t>
        </w:r>
      </w:hyperlink>
      <w:r w:rsidRPr="00262BD6">
        <w:rPr>
          <w:rFonts w:ascii="Times New Roman" w:eastAsia="Times New Roman" w:hAnsi="Times New Roman" w:cs="Times New Roman"/>
          <w:kern w:val="0"/>
          <w14:ligatures w14:val="none"/>
        </w:rPr>
        <w:t>.</w:t>
      </w:r>
    </w:p>
    <w:p w14:paraId="5F5FC01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19107:2003, </w:t>
      </w:r>
      <w:r w:rsidRPr="00262BD6">
        <w:rPr>
          <w:rFonts w:ascii="Times New Roman" w:eastAsia="Times New Roman" w:hAnsi="Times New Roman" w:cs="Times New Roman"/>
          <w:i/>
          <w:iCs/>
          <w:kern w:val="0"/>
          <w14:ligatures w14:val="none"/>
        </w:rPr>
        <w:t>Geographic information — Spatial schema</w:t>
      </w:r>
      <w:r w:rsidRPr="00262BD6">
        <w:rPr>
          <w:rFonts w:ascii="Times New Roman" w:eastAsia="Times New Roman" w:hAnsi="Times New Roman" w:cs="Times New Roman"/>
          <w:kern w:val="0"/>
          <w14:ligatures w14:val="none"/>
        </w:rPr>
        <w:t xml:space="preserve">. International Organization for Standardization, Geneva (2003). </w:t>
      </w:r>
      <w:hyperlink r:id="rId58" w:history="1">
        <w:r w:rsidRPr="00262BD6">
          <w:rPr>
            <w:rFonts w:ascii="Times New Roman" w:eastAsia="Times New Roman" w:hAnsi="Times New Roman" w:cs="Times New Roman"/>
            <w:color w:val="0000FF"/>
            <w:kern w:val="0"/>
            <w:u w:val="single"/>
            <w14:ligatures w14:val="none"/>
          </w:rPr>
          <w:t>https://www.iso.org/standard/26012.html</w:t>
        </w:r>
      </w:hyperlink>
      <w:r w:rsidRPr="00262BD6">
        <w:rPr>
          <w:rFonts w:ascii="Times New Roman" w:eastAsia="Times New Roman" w:hAnsi="Times New Roman" w:cs="Times New Roman"/>
          <w:kern w:val="0"/>
          <w14:ligatures w14:val="none"/>
        </w:rPr>
        <w:t>.</w:t>
      </w:r>
    </w:p>
    <w:p w14:paraId="775890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19109:2015, </w:t>
      </w:r>
      <w:r w:rsidRPr="00262BD6">
        <w:rPr>
          <w:rFonts w:ascii="Times New Roman" w:eastAsia="Times New Roman" w:hAnsi="Times New Roman" w:cs="Times New Roman"/>
          <w:i/>
          <w:iCs/>
          <w:kern w:val="0"/>
          <w14:ligatures w14:val="none"/>
        </w:rPr>
        <w:t>Geographic information — Rules for application schema</w:t>
      </w:r>
      <w:r w:rsidRPr="00262BD6">
        <w:rPr>
          <w:rFonts w:ascii="Times New Roman" w:eastAsia="Times New Roman" w:hAnsi="Times New Roman" w:cs="Times New Roman"/>
          <w:kern w:val="0"/>
          <w14:ligatures w14:val="none"/>
        </w:rPr>
        <w:t xml:space="preserve">. International Organization for Standardization, Geneva (2015). </w:t>
      </w:r>
      <w:hyperlink r:id="rId59" w:history="1">
        <w:r w:rsidRPr="00262BD6">
          <w:rPr>
            <w:rFonts w:ascii="Times New Roman" w:eastAsia="Times New Roman" w:hAnsi="Times New Roman" w:cs="Times New Roman"/>
            <w:color w:val="0000FF"/>
            <w:kern w:val="0"/>
            <w:u w:val="single"/>
            <w14:ligatures w14:val="none"/>
          </w:rPr>
          <w:t>https://www.iso.org/standard/59193.html</w:t>
        </w:r>
      </w:hyperlink>
      <w:r w:rsidRPr="00262BD6">
        <w:rPr>
          <w:rFonts w:ascii="Times New Roman" w:eastAsia="Times New Roman" w:hAnsi="Times New Roman" w:cs="Times New Roman"/>
          <w:kern w:val="0"/>
          <w14:ligatures w14:val="none"/>
        </w:rPr>
        <w:t>.</w:t>
      </w:r>
    </w:p>
    <w:p w14:paraId="1B9D820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19115-1:2014, </w:t>
      </w:r>
      <w:r w:rsidRPr="00262BD6">
        <w:rPr>
          <w:rFonts w:ascii="Times New Roman" w:eastAsia="Times New Roman" w:hAnsi="Times New Roman" w:cs="Times New Roman"/>
          <w:i/>
          <w:iCs/>
          <w:kern w:val="0"/>
          <w14:ligatures w14:val="none"/>
        </w:rPr>
        <w:t>Geographic information — Metadata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60" w:history="1">
        <w:r w:rsidRPr="00262BD6">
          <w:rPr>
            <w:rFonts w:ascii="Times New Roman" w:eastAsia="Times New Roman" w:hAnsi="Times New Roman" w:cs="Times New Roman"/>
            <w:color w:val="0000FF"/>
            <w:kern w:val="0"/>
            <w:u w:val="single"/>
            <w14:ligatures w14:val="none"/>
          </w:rPr>
          <w:t>https://www.iso.org/standard/53798.html</w:t>
        </w:r>
      </w:hyperlink>
      <w:r w:rsidRPr="00262BD6">
        <w:rPr>
          <w:rFonts w:ascii="Times New Roman" w:eastAsia="Times New Roman" w:hAnsi="Times New Roman" w:cs="Times New Roman"/>
          <w:kern w:val="0"/>
          <w14:ligatures w14:val="none"/>
        </w:rPr>
        <w:t>.</w:t>
      </w:r>
    </w:p>
    <w:p w14:paraId="04910F5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ISO: ISO 19507:2012, ISO (2012).</w:t>
      </w:r>
    </w:p>
    <w:p w14:paraId="4C06788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Arliss Whiteside Jim Greenwood: OGC 06-121r9, </w:t>
      </w:r>
      <w:r w:rsidRPr="00262BD6">
        <w:rPr>
          <w:rFonts w:ascii="Times New Roman" w:eastAsia="Times New Roman" w:hAnsi="Times New Roman" w:cs="Times New Roman"/>
          <w:i/>
          <w:iCs/>
          <w:kern w:val="0"/>
          <w14:ligatures w14:val="none"/>
        </w:rPr>
        <w:t>OGC Web Service Common Implementation Specification</w:t>
      </w:r>
      <w:r w:rsidRPr="00262BD6">
        <w:rPr>
          <w:rFonts w:ascii="Times New Roman" w:eastAsia="Times New Roman" w:hAnsi="Times New Roman" w:cs="Times New Roman"/>
          <w:kern w:val="0"/>
          <w14:ligatures w14:val="none"/>
        </w:rPr>
        <w:t>. Open Geospatial Consortium (2010).</w:t>
      </w:r>
    </w:p>
    <w:p w14:paraId="2F4B0A3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Policy SWG: OGC 08-131r3, </w:t>
      </w:r>
      <w:r w:rsidRPr="00262BD6">
        <w:rPr>
          <w:rFonts w:ascii="Times New Roman" w:eastAsia="Times New Roman" w:hAnsi="Times New Roman" w:cs="Times New Roman"/>
          <w:i/>
          <w:iCs/>
          <w:kern w:val="0"/>
          <w14:ligatures w14:val="none"/>
        </w:rPr>
        <w:t>The Specification Model — Standard for Modular specifications</w:t>
      </w:r>
      <w:r w:rsidRPr="00262BD6">
        <w:rPr>
          <w:rFonts w:ascii="Times New Roman" w:eastAsia="Times New Roman" w:hAnsi="Times New Roman" w:cs="Times New Roman"/>
          <w:kern w:val="0"/>
          <w14:ligatures w14:val="none"/>
        </w:rPr>
        <w:t xml:space="preserve">. Open Geospatial Consortium (2009). </w:t>
      </w:r>
      <w:hyperlink r:id="rId61" w:history="1">
        <w:r w:rsidRPr="00262BD6">
          <w:rPr>
            <w:rFonts w:ascii="Times New Roman" w:eastAsia="Times New Roman" w:hAnsi="Times New Roman" w:cs="Times New Roman"/>
            <w:color w:val="0000FF"/>
            <w:kern w:val="0"/>
            <w:u w:val="single"/>
            <w14:ligatures w14:val="none"/>
          </w:rPr>
          <w:t>https://portal.ogc.org/files/?artifact_id=34762&amp;version=2</w:t>
        </w:r>
      </w:hyperlink>
      <w:r w:rsidRPr="00262BD6">
        <w:rPr>
          <w:rFonts w:ascii="Times New Roman" w:eastAsia="Times New Roman" w:hAnsi="Times New Roman" w:cs="Times New Roman"/>
          <w:kern w:val="0"/>
          <w14:ligatures w14:val="none"/>
        </w:rPr>
        <w:t>.</w:t>
      </w:r>
    </w:p>
    <w:p w14:paraId="6CD4CAA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Open Geospatial Consortium. </w:t>
      </w:r>
      <w:r w:rsidRPr="00262BD6">
        <w:rPr>
          <w:rFonts w:ascii="Times New Roman" w:eastAsia="Times New Roman" w:hAnsi="Times New Roman" w:cs="Times New Roman"/>
          <w:i/>
          <w:iCs/>
          <w:kern w:val="0"/>
          <w14:ligatures w14:val="none"/>
        </w:rPr>
        <w:t>OGC Definitions Register</w:t>
      </w:r>
      <w:r w:rsidRPr="00262BD6">
        <w:rPr>
          <w:rFonts w:ascii="Times New Roman" w:eastAsia="Times New Roman" w:hAnsi="Times New Roman" w:cs="Times New Roman"/>
          <w:kern w:val="0"/>
          <w14:ligatures w14:val="none"/>
        </w:rPr>
        <w:t xml:space="preserve">. </w:t>
      </w:r>
      <w:hyperlink r:id="rId62" w:history="1">
        <w:r w:rsidRPr="00262BD6">
          <w:rPr>
            <w:rFonts w:ascii="Times New Roman" w:eastAsia="Times New Roman" w:hAnsi="Times New Roman" w:cs="Times New Roman"/>
            <w:color w:val="0000FF"/>
            <w:kern w:val="0"/>
            <w:u w:val="single"/>
            <w14:ligatures w14:val="none"/>
          </w:rPr>
          <w:t>https://www.opengis.net/def/glossary</w:t>
        </w:r>
      </w:hyperlink>
    </w:p>
    <w:p w14:paraId="3A6E881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Object Management Group (OMG), </w:t>
      </w:r>
      <w:r w:rsidRPr="00262BD6">
        <w:rPr>
          <w:rFonts w:ascii="Times New Roman" w:eastAsia="Times New Roman" w:hAnsi="Times New Roman" w:cs="Times New Roman"/>
          <w:i/>
          <w:iCs/>
          <w:kern w:val="0"/>
          <w14:ligatures w14:val="none"/>
        </w:rPr>
        <w:t>Unified Modeling Language (UML)</w:t>
      </w:r>
      <w:r w:rsidRPr="00262BD6">
        <w:rPr>
          <w:rFonts w:ascii="Times New Roman" w:eastAsia="Times New Roman" w:hAnsi="Times New Roman" w:cs="Times New Roman"/>
          <w:kern w:val="0"/>
          <w14:ligatures w14:val="none"/>
        </w:rPr>
        <w:t xml:space="preserve">, Version 2.5.1, December 2017, </w:t>
      </w:r>
      <w:hyperlink r:id="rId63" w:history="1">
        <w:r w:rsidRPr="00262BD6">
          <w:rPr>
            <w:rFonts w:ascii="Times New Roman" w:eastAsia="Times New Roman" w:hAnsi="Times New Roman" w:cs="Times New Roman"/>
            <w:color w:val="0000FF"/>
            <w:kern w:val="0"/>
            <w:u w:val="single"/>
            <w14:ligatures w14:val="none"/>
          </w:rPr>
          <w:t>https://www.omg.org/spec/UML/2.5.1</w:t>
        </w:r>
      </w:hyperlink>
    </w:p>
    <w:p w14:paraId="3D6788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4.  Terms and definitions</w:t>
      </w:r>
    </w:p>
    <w:p w14:paraId="47F57ED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uses the terms defined in </w:t>
      </w:r>
      <w:hyperlink r:id="rId64" w:history="1">
        <w:r w:rsidRPr="00262BD6">
          <w:rPr>
            <w:rFonts w:ascii="Times New Roman" w:eastAsia="Times New Roman" w:hAnsi="Times New Roman" w:cs="Times New Roman"/>
            <w:color w:val="0000FF"/>
            <w:kern w:val="0"/>
            <w:u w:val="single"/>
            <w14:ligatures w14:val="none"/>
          </w:rPr>
          <w:t>OGC Policy Directive 49</w:t>
        </w:r>
      </w:hyperlink>
      <w:r w:rsidRPr="00262BD6">
        <w:rPr>
          <w:rFonts w:ascii="Times New Roman" w:eastAsia="Times New Roman" w:hAnsi="Times New Roman" w:cs="Times New Roman"/>
          <w:kern w:val="0"/>
          <w14:ligatures w14:val="none"/>
        </w:rPr>
        <w:t>, which is based on the ISO/IEC Directives, Part 2, Rules for the structure and drafting of International Standards. In particular, the word “shall” (not “must”) is the verb form used to indicate a requirement to be strictly followed to conform to this document and OGC documents do not use the equivalent phrases in the ISO/IEC Directives, Part 2.</w:t>
      </w:r>
    </w:p>
    <w:p w14:paraId="3010098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This document also uses terms defined in the OGC Standard for Modular specifications (</w:t>
      </w:r>
      <w:hyperlink r:id="rId65" w:history="1">
        <w:r w:rsidRPr="00262BD6">
          <w:rPr>
            <w:rFonts w:ascii="Times New Roman" w:eastAsia="Times New Roman" w:hAnsi="Times New Roman" w:cs="Times New Roman"/>
            <w:color w:val="0000FF"/>
            <w:kern w:val="0"/>
            <w:u w:val="single"/>
            <w14:ligatures w14:val="none"/>
          </w:rPr>
          <w:t>OGC 08-131r3</w:t>
        </w:r>
      </w:hyperlink>
      <w:r w:rsidRPr="00262BD6">
        <w:rPr>
          <w:rFonts w:ascii="Times New Roman" w:eastAsia="Times New Roman" w:hAnsi="Times New Roman" w:cs="Times New Roman"/>
          <w:kern w:val="0"/>
          <w14:ligatures w14:val="none"/>
        </w:rPr>
        <w:t xml:space="preserve">), also known as the ‘ModSpec’. The definitions of terms such as standard, specification, requirement, and conformance test are provided in </w:t>
      </w:r>
      <w:proofErr w:type="gramStart"/>
      <w:r w:rsidRPr="00262BD6">
        <w:rPr>
          <w:rFonts w:ascii="Times New Roman" w:eastAsia="Times New Roman" w:hAnsi="Times New Roman" w:cs="Times New Roman"/>
          <w:kern w:val="0"/>
          <w14:ligatures w14:val="none"/>
        </w:rPr>
        <w:t>the ModSpec</w:t>
      </w:r>
      <w:proofErr w:type="gramEnd"/>
      <w:r w:rsidRPr="00262BD6">
        <w:rPr>
          <w:rFonts w:ascii="Times New Roman" w:eastAsia="Times New Roman" w:hAnsi="Times New Roman" w:cs="Times New Roman"/>
          <w:kern w:val="0"/>
          <w14:ligatures w14:val="none"/>
        </w:rPr>
        <w:t>.</w:t>
      </w:r>
    </w:p>
    <w:p w14:paraId="724B1AF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For the purposes of this document, the following additional terms and definitions apply.</w:t>
      </w:r>
    </w:p>
    <w:p w14:paraId="46569780"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4.1. </w:t>
      </w:r>
      <w:proofErr w:type="gramStart"/>
      <w:r w:rsidRPr="00262BD6">
        <w:rPr>
          <w:rFonts w:ascii="Times New Roman" w:eastAsia="Times New Roman" w:hAnsi="Times New Roman" w:cs="Times New Roman"/>
          <w:b/>
          <w:bCs/>
          <w:kern w:val="0"/>
          <w:sz w:val="36"/>
          <w:szCs w:val="36"/>
          <w14:ligatures w14:val="none"/>
        </w:rPr>
        <w:t>class::</w:t>
      </w:r>
      <w:proofErr w:type="gramEnd"/>
    </w:p>
    <w:p w14:paraId="02FEE9A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description of a set of </w:t>
      </w:r>
      <w:r w:rsidRPr="00262BD6">
        <w:rPr>
          <w:rFonts w:ascii="Times New Roman" w:eastAsia="Times New Roman" w:hAnsi="Times New Roman" w:cs="Times New Roman"/>
          <w:i/>
          <w:iCs/>
          <w:kern w:val="0"/>
          <w14:ligatures w14:val="none"/>
        </w:rPr>
        <w:t>objects</w:t>
      </w:r>
      <w:r w:rsidRPr="00262BD6">
        <w:rPr>
          <w:rFonts w:ascii="Times New Roman" w:eastAsia="Times New Roman" w:hAnsi="Times New Roman" w:cs="Times New Roman"/>
          <w:kern w:val="0"/>
          <w14:ligatures w14:val="none"/>
        </w:rPr>
        <w:t xml:space="preserve"> that share the same </w:t>
      </w:r>
      <w:r w:rsidRPr="00262BD6">
        <w:rPr>
          <w:rFonts w:ascii="Times New Roman" w:eastAsia="Times New Roman" w:hAnsi="Times New Roman" w:cs="Times New Roman"/>
          <w:i/>
          <w:iCs/>
          <w:kern w:val="0"/>
          <w14:ligatures w14:val="none"/>
        </w:rPr>
        <w:t>attributes</w:t>
      </w:r>
      <w:r w:rsidRPr="00262BD6">
        <w:rPr>
          <w:rFonts w:ascii="Times New Roman" w:eastAsia="Times New Roman" w:hAnsi="Times New Roman" w:cs="Times New Roman"/>
          <w:kern w:val="0"/>
          <w14:ligatures w14:val="none"/>
        </w:rPr>
        <w:t xml:space="preserve">,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xml:space="preserve">, methods, relationships, and </w:t>
      </w:r>
      <w:proofErr w:type="gramStart"/>
      <w:r w:rsidRPr="00262BD6">
        <w:rPr>
          <w:rFonts w:ascii="Times New Roman" w:eastAsia="Times New Roman" w:hAnsi="Times New Roman" w:cs="Times New Roman"/>
          <w:kern w:val="0"/>
          <w14:ligatures w14:val="none"/>
        </w:rPr>
        <w:t>semantics</w:t>
      </w:r>
      <w:proofErr w:type="gramEnd"/>
    </w:p>
    <w:p w14:paraId="0855C76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A </w:t>
      </w: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may use a set of interfaces to specify collections of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xml:space="preserve"> it provides to its environment. The term was first used in this way in the general theory of object-oriented programming, and later adopted for use in this same sense in UML.</w:t>
      </w:r>
    </w:p>
    <w:p w14:paraId="5DD0060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6" w:anchor="ISO19103" w:history="1">
        <w:r w:rsidRPr="00262BD6">
          <w:rPr>
            <w:rFonts w:ascii="Times New Roman" w:eastAsia="Times New Roman" w:hAnsi="Times New Roman" w:cs="Times New Roman"/>
            <w:color w:val="0000FF"/>
            <w:kern w:val="0"/>
            <w:u w:val="single"/>
            <w14:ligatures w14:val="none"/>
          </w:rPr>
          <w:t>ISO 19103, Clause 4.27</w:t>
        </w:r>
      </w:hyperlink>
      <w:r w:rsidRPr="00262BD6">
        <w:rPr>
          <w:rFonts w:ascii="Times New Roman" w:eastAsia="Times New Roman" w:hAnsi="Times New Roman" w:cs="Times New Roman"/>
          <w:kern w:val="0"/>
          <w14:ligatures w14:val="none"/>
        </w:rPr>
        <w:t>, modified – Note 1 to entry has been added from ISO 19117:2012, 4.2]</w:t>
      </w:r>
    </w:p>
    <w:p w14:paraId="10830C5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4.2. </w:t>
      </w:r>
      <w:proofErr w:type="gramStart"/>
      <w:r w:rsidRPr="00262BD6">
        <w:rPr>
          <w:rFonts w:ascii="Times New Roman" w:eastAsia="Times New Roman" w:hAnsi="Times New Roman" w:cs="Times New Roman"/>
          <w:b/>
          <w:bCs/>
          <w:kern w:val="0"/>
          <w:sz w:val="36"/>
          <w:szCs w:val="36"/>
          <w14:ligatures w14:val="none"/>
        </w:rPr>
        <w:t>concept::</w:t>
      </w:r>
      <w:proofErr w:type="gramEnd"/>
    </w:p>
    <w:p w14:paraId="0E7CB10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unit of knowledge created by a unique combination of </w:t>
      </w:r>
      <w:proofErr w:type="gramStart"/>
      <w:r w:rsidRPr="00262BD6">
        <w:rPr>
          <w:rFonts w:ascii="Times New Roman" w:eastAsia="Times New Roman" w:hAnsi="Times New Roman" w:cs="Times New Roman"/>
          <w:kern w:val="0"/>
          <w14:ligatures w14:val="none"/>
        </w:rPr>
        <w:t>characteristics</w:t>
      </w:r>
      <w:proofErr w:type="gramEnd"/>
    </w:p>
    <w:p w14:paraId="609F5F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7"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xml:space="preserve">) are not necessarily bound to particular languages. They are, however, influenced by </w:t>
      </w:r>
      <w:proofErr w:type="gramStart"/>
      <w:r w:rsidRPr="00262BD6">
        <w:rPr>
          <w:rFonts w:ascii="Times New Roman" w:eastAsia="Times New Roman" w:hAnsi="Times New Roman" w:cs="Times New Roman"/>
          <w:kern w:val="0"/>
          <w14:ligatures w14:val="none"/>
        </w:rPr>
        <w:t>the</w:t>
      </w:r>
      <w:proofErr w:type="gramEnd"/>
      <w:r w:rsidRPr="00262BD6">
        <w:rPr>
          <w:rFonts w:ascii="Times New Roman" w:eastAsia="Times New Roman" w:hAnsi="Times New Roman" w:cs="Times New Roman"/>
          <w:kern w:val="0"/>
          <w14:ligatures w14:val="none"/>
        </w:rPr>
        <w:t xml:space="preserve"> social or cultural background which often leads to different categorizations.</w:t>
      </w:r>
    </w:p>
    <w:p w14:paraId="5D30353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8" w:anchor="ISO1087-1" w:history="1">
        <w:r w:rsidRPr="00262BD6">
          <w:rPr>
            <w:rFonts w:ascii="Times New Roman" w:eastAsia="Times New Roman" w:hAnsi="Times New Roman" w:cs="Times New Roman"/>
            <w:color w:val="0000FF"/>
            <w:kern w:val="0"/>
            <w:u w:val="single"/>
            <w14:ligatures w14:val="none"/>
          </w:rPr>
          <w:t>ISO 1087-1, Clause 3.2.1</w:t>
        </w:r>
      </w:hyperlink>
      <w:r w:rsidRPr="00262BD6">
        <w:rPr>
          <w:rFonts w:ascii="Times New Roman" w:eastAsia="Times New Roman" w:hAnsi="Times New Roman" w:cs="Times New Roman"/>
          <w:kern w:val="0"/>
          <w14:ligatures w14:val="none"/>
        </w:rPr>
        <w:t>]</w:t>
      </w:r>
    </w:p>
    <w:p w14:paraId="1D76F75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4.3. conceptual </w:t>
      </w:r>
      <w:proofErr w:type="gramStart"/>
      <w:r w:rsidRPr="00262BD6">
        <w:rPr>
          <w:rFonts w:ascii="Times New Roman" w:eastAsia="Times New Roman" w:hAnsi="Times New Roman" w:cs="Times New Roman"/>
          <w:b/>
          <w:bCs/>
          <w:kern w:val="0"/>
          <w:sz w:val="36"/>
          <w:szCs w:val="36"/>
          <w14:ligatures w14:val="none"/>
        </w:rPr>
        <w:t>model::</w:t>
      </w:r>
      <w:proofErr w:type="gramEnd"/>
    </w:p>
    <w:p w14:paraId="77FCB0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model that defines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9"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of a universe of discourse</w:t>
      </w:r>
    </w:p>
    <w:p w14:paraId="3404946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0" w:anchor="ISO19101-1" w:history="1">
        <w:r w:rsidRPr="00262BD6">
          <w:rPr>
            <w:rFonts w:ascii="Times New Roman" w:eastAsia="Times New Roman" w:hAnsi="Times New Roman" w:cs="Times New Roman"/>
            <w:color w:val="0000FF"/>
            <w:kern w:val="0"/>
            <w:u w:val="single"/>
            <w14:ligatures w14:val="none"/>
          </w:rPr>
          <w:t>ISO 19101-1:2014, Clause 4.1.5</w:t>
        </w:r>
      </w:hyperlink>
      <w:r w:rsidRPr="00262BD6">
        <w:rPr>
          <w:rFonts w:ascii="Times New Roman" w:eastAsia="Times New Roman" w:hAnsi="Times New Roman" w:cs="Times New Roman"/>
          <w:kern w:val="0"/>
          <w14:ligatures w14:val="none"/>
        </w:rPr>
        <w:t>]</w:t>
      </w:r>
    </w:p>
    <w:p w14:paraId="2EBDF4D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4.4. conformance </w:t>
      </w:r>
      <w:proofErr w:type="gramStart"/>
      <w:r w:rsidRPr="00262BD6">
        <w:rPr>
          <w:rFonts w:ascii="Times New Roman" w:eastAsia="Times New Roman" w:hAnsi="Times New Roman" w:cs="Times New Roman"/>
          <w:b/>
          <w:bCs/>
          <w:kern w:val="0"/>
          <w:sz w:val="36"/>
          <w:szCs w:val="36"/>
          <w14:ligatures w14:val="none"/>
        </w:rPr>
        <w:t>class::</w:t>
      </w:r>
      <w:proofErr w:type="gramEnd"/>
    </w:p>
    <w:p w14:paraId="486658C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 class of conformance tests. A conformant implementation must pass all the tests in the class.</w:t>
      </w:r>
    </w:p>
    <w:p w14:paraId="1969D75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1"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0C76EBCA"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4.5. </w:t>
      </w:r>
      <w:proofErr w:type="gramStart"/>
      <w:r w:rsidRPr="00262BD6">
        <w:rPr>
          <w:rFonts w:ascii="Times New Roman" w:eastAsia="Times New Roman" w:hAnsi="Times New Roman" w:cs="Times New Roman"/>
          <w:b/>
          <w:bCs/>
          <w:kern w:val="0"/>
          <w:sz w:val="36"/>
          <w:szCs w:val="36"/>
          <w14:ligatures w14:val="none"/>
        </w:rPr>
        <w:t>feature::</w:t>
      </w:r>
      <w:proofErr w:type="gramEnd"/>
    </w:p>
    <w:p w14:paraId="49406D4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abstraction of real-world phenomena</w:t>
      </w:r>
    </w:p>
    <w:p w14:paraId="47AD7F9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 xml:space="preserve">Note 1 to entry: A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2"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xml:space="preserve">) may occur as a type or an instance. In this document,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3"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instance is meant unless otherwise specified.</w:t>
      </w:r>
    </w:p>
    <w:p w14:paraId="6605415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4" w:anchor="ISO19101-1" w:history="1">
        <w:r w:rsidRPr="00262BD6">
          <w:rPr>
            <w:rFonts w:ascii="Times New Roman" w:eastAsia="Times New Roman" w:hAnsi="Times New Roman" w:cs="Times New Roman"/>
            <w:color w:val="0000FF"/>
            <w:kern w:val="0"/>
            <w:u w:val="single"/>
            <w14:ligatures w14:val="none"/>
          </w:rPr>
          <w:t>ISO 19101-1:2014, Clause 4.1.11</w:t>
        </w:r>
      </w:hyperlink>
      <w:r w:rsidRPr="00262BD6">
        <w:rPr>
          <w:rFonts w:ascii="Times New Roman" w:eastAsia="Times New Roman" w:hAnsi="Times New Roman" w:cs="Times New Roman"/>
          <w:kern w:val="0"/>
          <w14:ligatures w14:val="none"/>
        </w:rPr>
        <w:t>, modified – Note 1 to entry has been added from ISO 19156, 4.6]</w:t>
      </w:r>
    </w:p>
    <w:p w14:paraId="72A86CE3"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4.6. feature </w:t>
      </w:r>
      <w:proofErr w:type="gramStart"/>
      <w:r w:rsidRPr="00262BD6">
        <w:rPr>
          <w:rFonts w:ascii="Times New Roman" w:eastAsia="Times New Roman" w:hAnsi="Times New Roman" w:cs="Times New Roman"/>
          <w:b/>
          <w:bCs/>
          <w:kern w:val="0"/>
          <w:sz w:val="36"/>
          <w:szCs w:val="36"/>
          <w14:ligatures w14:val="none"/>
        </w:rPr>
        <w:t>type::</w:t>
      </w:r>
      <w:proofErr w:type="gramEnd"/>
    </w:p>
    <w:p w14:paraId="426628D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w:t>
      </w:r>
      <w:hyperlink r:id="rId75" w:anchor="class-definition" w:history="1">
        <w:r w:rsidRPr="00262BD6">
          <w:rPr>
            <w:rFonts w:ascii="Times New Roman" w:eastAsia="Times New Roman" w:hAnsi="Times New Roman" w:cs="Times New Roman"/>
            <w:color w:val="0000FF"/>
            <w:kern w:val="0"/>
            <w:u w:val="single"/>
            <w14:ligatures w14:val="none"/>
          </w:rPr>
          <w:t>Clause 4.1</w:t>
        </w:r>
      </w:hyperlink>
      <w:r w:rsidRPr="00262BD6">
        <w:rPr>
          <w:rFonts w:ascii="Times New Roman" w:eastAsia="Times New Roman" w:hAnsi="Times New Roman" w:cs="Times New Roman"/>
          <w:kern w:val="0"/>
          <w14:ligatures w14:val="none"/>
        </w:rPr>
        <w:t xml:space="preserve">) of </w:t>
      </w:r>
      <w:r w:rsidRPr="00262BD6">
        <w:rPr>
          <w:rFonts w:ascii="Times New Roman" w:eastAsia="Times New Roman" w:hAnsi="Times New Roman" w:cs="Times New Roman"/>
          <w:i/>
          <w:iCs/>
          <w:kern w:val="0"/>
          <w14:ligatures w14:val="none"/>
        </w:rPr>
        <w:t>features</w:t>
      </w:r>
      <w:r w:rsidRPr="00262BD6">
        <w:rPr>
          <w:rFonts w:ascii="Times New Roman" w:eastAsia="Times New Roman" w:hAnsi="Times New Roman" w:cs="Times New Roman"/>
          <w:kern w:val="0"/>
          <w14:ligatures w14:val="none"/>
        </w:rPr>
        <w:t xml:space="preserve"> (</w:t>
      </w:r>
      <w:hyperlink r:id="rId76"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having common characteristics</w:t>
      </w:r>
    </w:p>
    <w:p w14:paraId="64399AF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7" w:anchor="ISO19156" w:history="1">
        <w:r w:rsidRPr="00262BD6">
          <w:rPr>
            <w:rFonts w:ascii="Times New Roman" w:eastAsia="Times New Roman" w:hAnsi="Times New Roman" w:cs="Times New Roman"/>
            <w:color w:val="0000FF"/>
            <w:kern w:val="0"/>
            <w:u w:val="single"/>
            <w14:ligatures w14:val="none"/>
          </w:rPr>
          <w:t>ISO 19156:2011, Clause 4.7</w:t>
        </w:r>
      </w:hyperlink>
      <w:r w:rsidRPr="00262BD6">
        <w:rPr>
          <w:rFonts w:ascii="Times New Roman" w:eastAsia="Times New Roman" w:hAnsi="Times New Roman" w:cs="Times New Roman"/>
          <w:kern w:val="0"/>
          <w14:ligatures w14:val="none"/>
        </w:rPr>
        <w:t>]</w:t>
      </w:r>
    </w:p>
    <w:p w14:paraId="10FBE8C7" w14:textId="51DFBB2E"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4.7. implementation </w:t>
      </w:r>
      <w:del w:id="80" w:author="Carl Reed" w:date="2024-02-23T10:40:00Z">
        <w:r w:rsidRPr="00262BD6" w:rsidDel="007A1338">
          <w:rPr>
            <w:rFonts w:ascii="Times New Roman" w:eastAsia="Times New Roman" w:hAnsi="Times New Roman" w:cs="Times New Roman"/>
            <w:b/>
            <w:bCs/>
            <w:kern w:val="0"/>
            <w:sz w:val="36"/>
            <w:szCs w:val="36"/>
            <w14:ligatures w14:val="none"/>
          </w:rPr>
          <w:delText>specification</w:delText>
        </w:r>
      </w:del>
      <w:proofErr w:type="gramStart"/>
      <w:ins w:id="81" w:author="Carl Reed" w:date="2024-02-23T10:40:00Z">
        <w:r w:rsidR="007A1338">
          <w:rPr>
            <w:rFonts w:ascii="Times New Roman" w:eastAsia="Times New Roman" w:hAnsi="Times New Roman" w:cs="Times New Roman"/>
            <w:b/>
            <w:bCs/>
            <w:kern w:val="0"/>
            <w:sz w:val="36"/>
            <w:szCs w:val="36"/>
            <w14:ligatures w14:val="none"/>
          </w:rPr>
          <w:t>standard</w:t>
        </w:r>
      </w:ins>
      <w:r w:rsidRPr="00262BD6">
        <w:rPr>
          <w:rFonts w:ascii="Times New Roman" w:eastAsia="Times New Roman" w:hAnsi="Times New Roman" w:cs="Times New Roman"/>
          <w:b/>
          <w:bCs/>
          <w:kern w:val="0"/>
          <w:sz w:val="36"/>
          <w:szCs w:val="36"/>
          <w14:ligatures w14:val="none"/>
        </w:rPr>
        <w:t>::</w:t>
      </w:r>
      <w:proofErr w:type="gramEnd"/>
    </w:p>
    <w:p w14:paraId="2B1DE05A" w14:textId="00CA41C3"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guidance for software engineers that is so specific that any two independent software implementations of the </w:t>
      </w:r>
      <w:del w:id="82" w:author="Carl Reed" w:date="2024-02-23T10:41:00Z">
        <w:r w:rsidRPr="00262BD6" w:rsidDel="007A1338">
          <w:rPr>
            <w:rFonts w:ascii="Times New Roman" w:eastAsia="Times New Roman" w:hAnsi="Times New Roman" w:cs="Times New Roman"/>
            <w:kern w:val="0"/>
            <w14:ligatures w14:val="none"/>
          </w:rPr>
          <w:delText xml:space="preserve">specification </w:delText>
        </w:r>
      </w:del>
      <w:ins w:id="83" w:author="Carl Reed" w:date="2024-02-23T10:41:00Z">
        <w:r w:rsidR="007A1338">
          <w:rPr>
            <w:rFonts w:ascii="Times New Roman" w:eastAsia="Times New Roman" w:hAnsi="Times New Roman" w:cs="Times New Roman"/>
            <w:kern w:val="0"/>
            <w14:ligatures w14:val="none"/>
          </w:rPr>
          <w:t>standard</w:t>
        </w:r>
        <w:r w:rsidR="007A1338"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can “plug and play” for each other.</w:t>
      </w:r>
    </w:p>
    <w:p w14:paraId="3434B02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8"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6457226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4.8. requirements </w:t>
      </w:r>
      <w:proofErr w:type="gramStart"/>
      <w:r w:rsidRPr="00262BD6">
        <w:rPr>
          <w:rFonts w:ascii="Times New Roman" w:eastAsia="Times New Roman" w:hAnsi="Times New Roman" w:cs="Times New Roman"/>
          <w:b/>
          <w:bCs/>
          <w:kern w:val="0"/>
          <w:sz w:val="36"/>
          <w:szCs w:val="36"/>
          <w14:ligatures w14:val="none"/>
        </w:rPr>
        <w:t>class::</w:t>
      </w:r>
      <w:proofErr w:type="gramEnd"/>
    </w:p>
    <w:p w14:paraId="7DD0DAB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 class of requirements, comprising a logical grouping of normative statements that shall be satisfied as a group in conformant implementations. May have dependencies on other </w:t>
      </w:r>
      <w:r w:rsidRPr="00262BD6">
        <w:rPr>
          <w:rFonts w:ascii="Times New Roman" w:eastAsia="Times New Roman" w:hAnsi="Times New Roman" w:cs="Times New Roman"/>
          <w:i/>
          <w:iCs/>
          <w:kern w:val="0"/>
          <w14:ligatures w14:val="none"/>
        </w:rPr>
        <w:t>requirements classes</w:t>
      </w:r>
      <w:r w:rsidRPr="00262BD6">
        <w:rPr>
          <w:rFonts w:ascii="Times New Roman" w:eastAsia="Times New Roman" w:hAnsi="Times New Roman" w:cs="Times New Roman"/>
          <w:kern w:val="0"/>
          <w14:ligatures w14:val="none"/>
        </w:rPr>
        <w:t xml:space="preserve"> (</w:t>
      </w:r>
      <w:hyperlink r:id="rId79" w:anchor="requirements-class-definition" w:history="1">
        <w:r w:rsidRPr="00262BD6">
          <w:rPr>
            <w:rFonts w:ascii="Times New Roman" w:eastAsia="Times New Roman" w:hAnsi="Times New Roman" w:cs="Times New Roman"/>
            <w:color w:val="0000FF"/>
            <w:kern w:val="0"/>
            <w:u w:val="single"/>
            <w14:ligatures w14:val="none"/>
          </w:rPr>
          <w:t>Clause 4.8</w:t>
        </w:r>
      </w:hyperlink>
      <w:r w:rsidRPr="00262BD6">
        <w:rPr>
          <w:rFonts w:ascii="Times New Roman" w:eastAsia="Times New Roman" w:hAnsi="Times New Roman" w:cs="Times New Roman"/>
          <w:kern w:val="0"/>
          <w14:ligatures w14:val="none"/>
        </w:rPr>
        <w:t>) , but there should be no circular dependencies else the classes must always be satisfied together so are functionally one class.</w:t>
      </w:r>
    </w:p>
    <w:p w14:paraId="506433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84"/>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0"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84"/>
      <w:r w:rsidR="00CC310B">
        <w:rPr>
          <w:rStyle w:val="CommentReference"/>
        </w:rPr>
        <w:commentReference w:id="84"/>
      </w:r>
    </w:p>
    <w:p w14:paraId="2F06F142"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4.9. standardization </w:t>
      </w:r>
      <w:proofErr w:type="gramStart"/>
      <w:r w:rsidRPr="00262BD6">
        <w:rPr>
          <w:rFonts w:ascii="Times New Roman" w:eastAsia="Times New Roman" w:hAnsi="Times New Roman" w:cs="Times New Roman"/>
          <w:b/>
          <w:bCs/>
          <w:kern w:val="0"/>
          <w:sz w:val="36"/>
          <w:szCs w:val="36"/>
          <w14:ligatures w14:val="none"/>
        </w:rPr>
        <w:t>target::</w:t>
      </w:r>
      <w:proofErr w:type="gramEnd"/>
    </w:p>
    <w:p w14:paraId="386236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standardization target</w:t>
      </w:r>
      <w:r w:rsidRPr="00262BD6">
        <w:rPr>
          <w:rFonts w:ascii="Times New Roman" w:eastAsia="Times New Roman" w:hAnsi="Times New Roman" w:cs="Times New Roman"/>
          <w:kern w:val="0"/>
          <w14:ligatures w14:val="none"/>
        </w:rPr>
        <w:t xml:space="preserve"> (</w:t>
      </w:r>
      <w:hyperlink r:id="rId81" w:anchor="standardization-target-definition" w:history="1">
        <w:r w:rsidRPr="00262BD6">
          <w:rPr>
            <w:rFonts w:ascii="Times New Roman" w:eastAsia="Times New Roman" w:hAnsi="Times New Roman" w:cs="Times New Roman"/>
            <w:color w:val="0000FF"/>
            <w:kern w:val="0"/>
            <w:u w:val="single"/>
            <w14:ligatures w14:val="none"/>
          </w:rPr>
          <w:t>Clause 4.9</w:t>
        </w:r>
      </w:hyperlink>
      <w:r w:rsidRPr="00262BD6">
        <w:rPr>
          <w:rFonts w:ascii="Times New Roman" w:eastAsia="Times New Roman" w:hAnsi="Times New Roman" w:cs="Times New Roman"/>
          <w:kern w:val="0"/>
          <w14:ligatures w14:val="none"/>
        </w:rPr>
        <w:t>)</w:t>
      </w:r>
    </w:p>
    <w:p w14:paraId="2AD7C86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85"/>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2"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85"/>
      <w:r w:rsidR="00CC310B">
        <w:rPr>
          <w:rStyle w:val="CommentReference"/>
        </w:rPr>
        <w:commentReference w:id="85"/>
      </w:r>
    </w:p>
    <w:p w14:paraId="332F536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5.  Conventions</w:t>
      </w:r>
    </w:p>
    <w:p w14:paraId="399EB3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5.1.  Identifiers</w:t>
      </w:r>
    </w:p>
    <w:p w14:paraId="184B2C12" w14:textId="2A7D3094"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normative provisions in this document are denoted by the URI</w:t>
      </w:r>
      <w:ins w:id="86" w:author="Carl Reed" w:date="2024-02-23T10:41:00Z">
        <w:r w:rsidR="007A1338">
          <w:rPr>
            <w:rFonts w:ascii="Times New Roman" w:eastAsia="Times New Roman" w:hAnsi="Times New Roman" w:cs="Times New Roman"/>
            <w:kern w:val="0"/>
            <w14:ligatures w14:val="none"/>
          </w:rPr>
          <w:t>:</w:t>
        </w:r>
      </w:ins>
    </w:p>
    <w:p w14:paraId="16E666AA" w14:textId="77777777" w:rsidR="00262BD6" w:rsidRPr="00262BD6" w:rsidRDefault="00000000" w:rsidP="00262BD6">
      <w:pPr>
        <w:spacing w:before="100" w:beforeAutospacing="1" w:after="100" w:afterAutospacing="1" w:line="240" w:lineRule="auto"/>
        <w:rPr>
          <w:rFonts w:ascii="Times New Roman" w:eastAsia="Times New Roman" w:hAnsi="Times New Roman" w:cs="Times New Roman"/>
          <w:kern w:val="0"/>
          <w14:ligatures w14:val="none"/>
        </w:rPr>
      </w:pPr>
      <w:hyperlink r:id="rId83" w:history="1">
        <w:r w:rsidR="00262BD6" w:rsidRPr="00262BD6">
          <w:rPr>
            <w:rFonts w:ascii="Courier New" w:eastAsia="Times New Roman" w:hAnsi="Courier New" w:cs="Courier New"/>
            <w:color w:val="0000FF"/>
            <w:kern w:val="0"/>
            <w:sz w:val="20"/>
            <w:szCs w:val="20"/>
            <w:u w:val="single"/>
            <w14:ligatures w14:val="none"/>
          </w:rPr>
          <w:t>http://www.opengis.net/spec/POI/1.0</w:t>
        </w:r>
      </w:hyperlink>
    </w:p>
    <w:p w14:paraId="1FFD3D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All requirements and conformance tests that appear in this document are denoted by partial URIs relative to this base.</w:t>
      </w:r>
    </w:p>
    <w:p w14:paraId="511E1B3C"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5.2.  UML Notation</w:t>
      </w:r>
    </w:p>
    <w:p w14:paraId="0B07B241" w14:textId="0C040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Model (CM) Standard is </w:t>
      </w:r>
      <w:del w:id="87" w:author="Carl Reed" w:date="2024-02-23T10:51:00Z">
        <w:r w:rsidRPr="00262BD6" w:rsidDel="00C37CAB">
          <w:rPr>
            <w:rFonts w:ascii="Times New Roman" w:eastAsia="Times New Roman" w:hAnsi="Times New Roman" w:cs="Times New Roman"/>
            <w:kern w:val="0"/>
            <w14:ligatures w14:val="none"/>
          </w:rPr>
          <w:delText>defined in</w:delText>
        </w:r>
      </w:del>
      <w:ins w:id="88" w:author="Carl Reed" w:date="2024-02-23T10:51:00Z">
        <w:r w:rsidR="00C37CAB">
          <w:rPr>
            <w:rFonts w:ascii="Times New Roman" w:eastAsia="Times New Roman" w:hAnsi="Times New Roman" w:cs="Times New Roman"/>
            <w:kern w:val="0"/>
            <w14:ligatures w14:val="none"/>
          </w:rPr>
          <w:t>documented as</w:t>
        </w:r>
      </w:ins>
      <w:r w:rsidRPr="00262BD6">
        <w:rPr>
          <w:rFonts w:ascii="Times New Roman" w:eastAsia="Times New Roman" w:hAnsi="Times New Roman" w:cs="Times New Roman"/>
          <w:kern w:val="0"/>
          <w14:ligatures w14:val="none"/>
        </w:rPr>
        <w:t xml:space="preserve"> a </w:t>
      </w:r>
      <w:hyperlink r:id="rId84" w:anchor="omguml" w:history="1">
        <w:r w:rsidRPr="00262BD6">
          <w:rPr>
            <w:rFonts w:ascii="Times New Roman" w:eastAsia="Times New Roman" w:hAnsi="Times New Roman" w:cs="Times New Roman"/>
            <w:color w:val="0000FF"/>
            <w:kern w:val="0"/>
            <w:u w:val="single"/>
            <w14:ligatures w14:val="none"/>
          </w:rPr>
          <w:t>Unified Modeling Language</w:t>
        </w:r>
      </w:hyperlink>
      <w:r w:rsidRPr="00262BD6">
        <w:rPr>
          <w:rFonts w:ascii="Times New Roman" w:eastAsia="Times New Roman" w:hAnsi="Times New Roman" w:cs="Times New Roman"/>
          <w:kern w:val="0"/>
          <w14:ligatures w14:val="none"/>
        </w:rPr>
        <w:t xml:space="preserve"> (UML) model. </w:t>
      </w:r>
      <w:ins w:id="89" w:author="Carl Reed" w:date="2024-02-23T10:51:00Z">
        <w:r w:rsidR="00C37CAB">
          <w:rPr>
            <w:rFonts w:ascii="Times New Roman" w:eastAsia="Times New Roman" w:hAnsi="Times New Roman" w:cs="Times New Roman"/>
            <w:kern w:val="0"/>
            <w14:ligatures w14:val="none"/>
          </w:rPr>
          <w:t>The model</w:t>
        </w:r>
      </w:ins>
      <w:del w:id="90" w:author="Carl Reed" w:date="2024-02-23T10:51:00Z">
        <w:r w:rsidRPr="00262BD6" w:rsidDel="00C37CAB">
          <w:rPr>
            <w:rFonts w:ascii="Times New Roman" w:eastAsia="Times New Roman" w:hAnsi="Times New Roman" w:cs="Times New Roman"/>
            <w:kern w:val="0"/>
            <w14:ligatures w14:val="none"/>
          </w:rPr>
          <w:delText>It</w:delText>
        </w:r>
      </w:del>
      <w:r w:rsidRPr="00262BD6">
        <w:rPr>
          <w:rFonts w:ascii="Times New Roman" w:eastAsia="Times New Roman" w:hAnsi="Times New Roman" w:cs="Times New Roman"/>
          <w:kern w:val="0"/>
          <w14:ligatures w14:val="none"/>
        </w:rPr>
        <w:t xml:space="preserve"> is presented in this document through diagrams using the UML static structure diagram. The UML notations used in this standard are described in the diagram in </w:t>
      </w:r>
      <w:hyperlink r:id="rId85" w:anchor="figure-1" w:history="1">
        <w:r w:rsidRPr="00262BD6">
          <w:rPr>
            <w:rFonts w:ascii="Times New Roman" w:eastAsia="Times New Roman" w:hAnsi="Times New Roman" w:cs="Times New Roman"/>
            <w:color w:val="0000FF"/>
            <w:kern w:val="0"/>
            <w:u w:val="single"/>
            <w14:ligatures w14:val="none"/>
          </w:rPr>
          <w:t>Figure 1</w:t>
        </w:r>
      </w:hyperlink>
      <w:r w:rsidRPr="00262BD6">
        <w:rPr>
          <w:rFonts w:ascii="Times New Roman" w:eastAsia="Times New Roman" w:hAnsi="Times New Roman" w:cs="Times New Roman"/>
          <w:kern w:val="0"/>
          <w14:ligatures w14:val="none"/>
        </w:rPr>
        <w:t>.</w:t>
      </w:r>
    </w:p>
    <w:p w14:paraId="414E18D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E6D1FF9" wp14:editId="2538825B">
            <wp:extent cx="5629466" cy="4419600"/>
            <wp:effectExtent l="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634051" cy="4423200"/>
                    </a:xfrm>
                    <a:prstGeom prst="rect">
                      <a:avLst/>
                    </a:prstGeom>
                    <a:noFill/>
                    <a:ln>
                      <a:noFill/>
                    </a:ln>
                  </pic:spPr>
                </pic:pic>
              </a:graphicData>
            </a:graphic>
          </wp:inline>
        </w:drawing>
      </w:r>
    </w:p>
    <w:p w14:paraId="6C1BD6E8"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1 — UML notation (see ISO TS 19103, Geographic information - Conceptual schema language).</w:t>
      </w:r>
    </w:p>
    <w:p w14:paraId="03106437" w14:textId="3D588AB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All associations between model elements in the POI Conceptual Model are uni</w:t>
      </w:r>
      <w:del w:id="91" w:author="Carl Reed" w:date="2024-02-23T10:52:00Z">
        <w:r w:rsidRPr="00262BD6" w:rsidDel="00C37CAB">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directional. Thus, associations in the model are navigable in only one direction. The direction of navigation is depicted by an arrowhead. In general, the context an element takes within the association is indicated by its role. The role is displayed near the target of the association. If the graphical representation is ambiguous though, the position of the role </w:t>
      </w:r>
      <w:del w:id="92" w:author="Carl Reed" w:date="2024-02-23T10:52:00Z">
        <w:r w:rsidRPr="00262BD6" w:rsidDel="00C37CAB">
          <w:rPr>
            <w:rFonts w:ascii="Times New Roman" w:eastAsia="Times New Roman" w:hAnsi="Times New Roman" w:cs="Times New Roman"/>
            <w:kern w:val="0"/>
            <w14:ligatures w14:val="none"/>
          </w:rPr>
          <w:delText>has to</w:delText>
        </w:r>
      </w:del>
      <w:ins w:id="93" w:author="Carl Reed" w:date="2024-02-23T10:52:00Z">
        <w:r w:rsidR="00C37CAB" w:rsidRPr="00262BD6">
          <w:rPr>
            <w:rFonts w:ascii="Times New Roman" w:eastAsia="Times New Roman" w:hAnsi="Times New Roman" w:cs="Times New Roman"/>
            <w:kern w:val="0"/>
            <w14:ligatures w14:val="none"/>
          </w:rPr>
          <w:t>must</w:t>
        </w:r>
      </w:ins>
      <w:r w:rsidRPr="00262BD6">
        <w:rPr>
          <w:rFonts w:ascii="Times New Roman" w:eastAsia="Times New Roman" w:hAnsi="Times New Roman" w:cs="Times New Roman"/>
          <w:kern w:val="0"/>
          <w14:ligatures w14:val="none"/>
        </w:rPr>
        <w:t xml:space="preserve"> be drawn to the element the association points to.</w:t>
      </w:r>
    </w:p>
    <w:p w14:paraId="26E1550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Aggregations are a form of association where the Component Class is treated as an attribute of the Aggregate Class. However, the Component Class is not an integral part of the Aggregate Class. A Component Class can be aggregated by more than one Aggregate Class.</w:t>
      </w:r>
    </w:p>
    <w:p w14:paraId="2D885048" w14:textId="0A16194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Compositions are a form of association where the Component Class is treated as an attribute of the Composit</w:t>
      </w:r>
      <w:ins w:id="94"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Component Classes are an integral part of the Composit</w:t>
      </w:r>
      <w:ins w:id="95"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and cannot be </w:t>
      </w:r>
      <w:del w:id="96" w:author="Carl Reed" w:date="2024-02-23T10:52:00Z">
        <w:r w:rsidRPr="00262BD6" w:rsidDel="00C37CAB">
          <w:rPr>
            <w:rFonts w:ascii="Times New Roman" w:eastAsia="Times New Roman" w:hAnsi="Times New Roman" w:cs="Times New Roman"/>
            <w:kern w:val="0"/>
            <w14:ligatures w14:val="none"/>
          </w:rPr>
          <w:delText>sharred</w:delText>
        </w:r>
      </w:del>
      <w:ins w:id="97" w:author="Carl Reed" w:date="2024-02-23T10:52:00Z">
        <w:r w:rsidR="00C37CAB" w:rsidRPr="00262BD6">
          <w:rPr>
            <w:rFonts w:ascii="Times New Roman" w:eastAsia="Times New Roman" w:hAnsi="Times New Roman" w:cs="Times New Roman"/>
            <w:kern w:val="0"/>
            <w14:ligatures w14:val="none"/>
          </w:rPr>
          <w:t>shared</w:t>
        </w:r>
      </w:ins>
      <w:r w:rsidRPr="00262BD6">
        <w:rPr>
          <w:rFonts w:ascii="Times New Roman" w:eastAsia="Times New Roman" w:hAnsi="Times New Roman" w:cs="Times New Roman"/>
          <w:kern w:val="0"/>
          <w14:ligatures w14:val="none"/>
        </w:rPr>
        <w:t xml:space="preserve"> by multiple Composit</w:t>
      </w:r>
      <w:ins w:id="98"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Classes. No Compositions are used in this Standard.</w:t>
      </w:r>
    </w:p>
    <w:p w14:paraId="617C96F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stereotypes are used in this model:</w:t>
      </w:r>
    </w:p>
    <w:p w14:paraId="03B9A15D"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Abstract</w:t>
      </w:r>
      <w:r w:rsidRPr="00262BD6">
        <w:rPr>
          <w:rFonts w:ascii="Times New Roman" w:eastAsia="Times New Roman" w:hAnsi="Times New Roman" w:cs="Times New Roman"/>
          <w:kern w:val="0"/>
          <w14:ligatures w14:val="none"/>
        </w:rPr>
        <w:t xml:space="preserve">» a </w:t>
      </w:r>
      <w:proofErr w:type="gramStart"/>
      <w:r w:rsidRPr="00262BD6">
        <w:rPr>
          <w:rFonts w:ascii="Times New Roman" w:eastAsia="Times New Roman" w:hAnsi="Times New Roman" w:cs="Times New Roman"/>
          <w:kern w:val="0"/>
          <w14:ligatures w14:val="none"/>
        </w:rPr>
        <w:t>classes</w:t>
      </w:r>
      <w:proofErr w:type="gramEnd"/>
      <w:r w:rsidRPr="00262BD6">
        <w:rPr>
          <w:rFonts w:ascii="Times New Roman" w:eastAsia="Times New Roman" w:hAnsi="Times New Roman" w:cs="Times New Roman"/>
          <w:kern w:val="0"/>
          <w14:ligatures w14:val="none"/>
        </w:rPr>
        <w:t xml:space="preserve"> that doesn’t include a complete implementation. Therefore, abstract classes can’t be directly instantiated; they </w:t>
      </w:r>
      <w:proofErr w:type="gramStart"/>
      <w:r w:rsidRPr="00262BD6">
        <w:rPr>
          <w:rFonts w:ascii="Times New Roman" w:eastAsia="Times New Roman" w:hAnsi="Times New Roman" w:cs="Times New Roman"/>
          <w:kern w:val="0"/>
          <w14:ligatures w14:val="none"/>
        </w:rPr>
        <w:t>have to</w:t>
      </w:r>
      <w:proofErr w:type="gramEnd"/>
      <w:r w:rsidRPr="00262BD6">
        <w:rPr>
          <w:rFonts w:ascii="Times New Roman" w:eastAsia="Times New Roman" w:hAnsi="Times New Roman" w:cs="Times New Roman"/>
          <w:kern w:val="0"/>
          <w14:ligatures w14:val="none"/>
        </w:rPr>
        <w:t xml:space="preserve"> be specialized (inherited).</w:t>
      </w:r>
    </w:p>
    <w:p w14:paraId="03700F68"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DataType</w:t>
      </w:r>
      <w:proofErr w:type="spellEnd"/>
      <w:r w:rsidRPr="00262BD6">
        <w:rPr>
          <w:rFonts w:ascii="Times New Roman" w:eastAsia="Times New Roman" w:hAnsi="Times New Roman" w:cs="Times New Roman"/>
          <w:kern w:val="0"/>
          <w14:ligatures w14:val="none"/>
        </w:rPr>
        <w:t>» defines a set of properties that lack identity. A data type is a classifier with no operations, whose primary purpose is to hold information.</w:t>
      </w:r>
    </w:p>
    <w:p w14:paraId="7D0BB91B"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FeatureType</w:t>
      </w:r>
      <w:proofErr w:type="spellEnd"/>
      <w:r w:rsidRPr="00262BD6">
        <w:rPr>
          <w:rFonts w:ascii="Times New Roman" w:eastAsia="Times New Roman" w:hAnsi="Times New Roman" w:cs="Times New Roman"/>
          <w:kern w:val="0"/>
          <w14:ligatures w14:val="none"/>
        </w:rPr>
        <w:t>» represents features that are similar and exhibit common characteristics. Features are abstractions of real-world phenomena and have an identity.</w:t>
      </w:r>
    </w:p>
    <w:p w14:paraId="45C94714"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Metaclass</w:t>
      </w:r>
      <w:r w:rsidRPr="00262BD6">
        <w:rPr>
          <w:rFonts w:ascii="Times New Roman" w:eastAsia="Times New Roman" w:hAnsi="Times New Roman" w:cs="Times New Roman"/>
          <w:kern w:val="0"/>
          <w14:ligatures w14:val="none"/>
        </w:rPr>
        <w:t>» (Optional) a profile class and packageable element which may be extended through one or more stereotypes, which defines how an existing metaclass may be extended as part of a profile.</w:t>
      </w:r>
    </w:p>
    <w:p w14:paraId="55B8B749"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Property</w:t>
      </w:r>
      <w:r w:rsidRPr="00262BD6">
        <w:rPr>
          <w:rFonts w:ascii="Times New Roman" w:eastAsia="Times New Roman" w:hAnsi="Times New Roman" w:cs="Times New Roman"/>
          <w:kern w:val="0"/>
          <w14:ligatures w14:val="none"/>
        </w:rPr>
        <w:t>» denotes attributes and association roles. This stereotype does not add further semantics to the conceptual model but is required to be able to add tagged values to the attributes and association roles that are relevant for the encoding.</w:t>
      </w:r>
    </w:p>
    <w:p w14:paraId="2A5C5060" w14:textId="35E2862D"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Type</w:t>
      </w:r>
      <w:r w:rsidRPr="00262BD6">
        <w:rPr>
          <w:rFonts w:ascii="Times New Roman" w:eastAsia="Times New Roman" w:hAnsi="Times New Roman" w:cs="Times New Roman"/>
          <w:kern w:val="0"/>
          <w14:ligatures w14:val="none"/>
        </w:rPr>
        <w:t>» denotes classes that are not directly instantiable, but are used as an abstract collection of operation, attribute</w:t>
      </w:r>
      <w:ins w:id="99" w:author="Carl Reed" w:date="2024-02-23T10:53:00Z">
        <w:r w:rsidR="00C37CAB">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relation signatures. The stereotype is used in the POI Conceptual Model only for classes that are imported from the ISO standards 19103, 19107, 19109, and 19115.</w:t>
      </w:r>
    </w:p>
    <w:p w14:paraId="3284391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To enhance the readability of the POI UML diagrams, classes are depicted in different colors. The following coloring scheme is applied:</w:t>
      </w:r>
    </w:p>
    <w:p w14:paraId="158EBC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21DBDCC5" wp14:editId="0AB125F2">
            <wp:extent cx="2619375" cy="800100"/>
            <wp:effectExtent l="0" t="0" r="9525" b="0"/>
            <wp:docPr id="3" name="Picture 4" descr="A green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een sign with black tex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1FD0843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green belong to the POI Requirements Class.</w:t>
      </w:r>
    </w:p>
    <w:p w14:paraId="1D6C9E0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4909671E" wp14:editId="08C5B834">
            <wp:extent cx="2619375" cy="800100"/>
            <wp:effectExtent l="0" t="0" r="9525" b="0"/>
            <wp:docPr id="4" name="Picture 3"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yellow rectangular sign with black tex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6AF8266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tan are defined in the ISO standards 19107, 19109, or 19115. Class names are preceded by the UML package name in which the class is defined.</w:t>
      </w:r>
    </w:p>
    <w:p w14:paraId="4CE6E4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lastRenderedPageBreak/>
        <w:drawing>
          <wp:inline distT="0" distB="0" distL="0" distR="0" wp14:anchorId="24384F40" wp14:editId="1F45121C">
            <wp:extent cx="2619375" cy="800100"/>
            <wp:effectExtent l="0" t="0" r="9525" b="0"/>
            <wp:docPr id="5"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white sign with black tex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50E98DA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color white is used for notes and </w:t>
      </w:r>
      <w:hyperlink r:id="rId90" w:anchor="ISO19507" w:history="1">
        <w:r w:rsidRPr="00262BD6">
          <w:rPr>
            <w:rFonts w:ascii="Times New Roman" w:eastAsia="Times New Roman" w:hAnsi="Times New Roman" w:cs="Times New Roman"/>
            <w:color w:val="0000FF"/>
            <w:kern w:val="0"/>
            <w:u w:val="single"/>
            <w14:ligatures w14:val="none"/>
          </w:rPr>
          <w:t>Object Constraint Language</w:t>
        </w:r>
      </w:hyperlink>
      <w:r w:rsidRPr="00262BD6">
        <w:rPr>
          <w:rFonts w:ascii="Times New Roman" w:eastAsia="Times New Roman" w:hAnsi="Times New Roman" w:cs="Times New Roman"/>
          <w:kern w:val="0"/>
          <w14:ligatures w14:val="none"/>
        </w:rPr>
        <w:t xml:space="preserve"> (OCL) constraints that are provided in the UML diagrams.</w:t>
      </w:r>
    </w:p>
    <w:p w14:paraId="2AEBF79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example UML diagram in </w:t>
      </w:r>
      <w:hyperlink r:id="rId91" w:anchor="figure-2" w:history="1">
        <w:r w:rsidRPr="00262BD6">
          <w:rPr>
            <w:rFonts w:ascii="Times New Roman" w:eastAsia="Times New Roman" w:hAnsi="Times New Roman" w:cs="Times New Roman"/>
            <w:color w:val="0000FF"/>
            <w:kern w:val="0"/>
            <w:u w:val="single"/>
            <w14:ligatures w14:val="none"/>
          </w:rPr>
          <w:t>Figure 2</w:t>
        </w:r>
      </w:hyperlink>
      <w:r w:rsidRPr="00262BD6">
        <w:rPr>
          <w:rFonts w:ascii="Times New Roman" w:eastAsia="Times New Roman" w:hAnsi="Times New Roman" w:cs="Times New Roman"/>
          <w:kern w:val="0"/>
          <w14:ligatures w14:val="none"/>
        </w:rPr>
        <w:t xml:space="preserve"> demonstrates the UML notation and coloring scheme used throughout this standard. The generalization, link, and instance associations are also illustrated.</w:t>
      </w:r>
    </w:p>
    <w:p w14:paraId="39853C7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7D47711" wp14:editId="6CE8982C">
            <wp:extent cx="6505575" cy="5381625"/>
            <wp:effectExtent l="0" t="0" r="9525" b="9525"/>
            <wp:docPr id="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data flow&#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505575" cy="5381625"/>
                    </a:xfrm>
                    <a:prstGeom prst="rect">
                      <a:avLst/>
                    </a:prstGeom>
                    <a:noFill/>
                    <a:ln>
                      <a:noFill/>
                    </a:ln>
                  </pic:spPr>
                </pic:pic>
              </a:graphicData>
            </a:graphic>
          </wp:inline>
        </w:drawing>
      </w:r>
    </w:p>
    <w:p w14:paraId="68D35F49" w14:textId="0968FC16" w:rsidR="00262BD6" w:rsidRPr="00262BD6" w:rsidRDefault="00262BD6"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2 — Example UML diagram demonstrating the UML notation and coloring scheme used throughout the POI Standard.</w:t>
      </w:r>
    </w:p>
    <w:p w14:paraId="0DCE9DFC" w14:textId="29EF427F" w:rsidR="00C37CAB" w:rsidRPr="00C37CAB" w:rsidRDefault="00C37CAB" w:rsidP="00C37CA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7CAB">
        <w:rPr>
          <w:rFonts w:ascii="Times New Roman" w:eastAsia="Times New Roman" w:hAnsi="Times New Roman" w:cs="Times New Roman"/>
          <w:b/>
          <w:bCs/>
          <w:kern w:val="36"/>
          <w:sz w:val="48"/>
          <w:szCs w:val="48"/>
          <w14:ligatures w14:val="none"/>
        </w:rPr>
        <w:lastRenderedPageBreak/>
        <w:t xml:space="preserve">6.  POI </w:t>
      </w:r>
      <w:ins w:id="100" w:author="Carl Reed" w:date="2024-02-23T10:54:00Z">
        <w:r>
          <w:rPr>
            <w:rFonts w:ascii="Times New Roman" w:eastAsia="Times New Roman" w:hAnsi="Times New Roman" w:cs="Times New Roman"/>
            <w:b/>
            <w:bCs/>
            <w:kern w:val="36"/>
            <w:sz w:val="48"/>
            <w:szCs w:val="48"/>
            <w14:ligatures w14:val="none"/>
          </w:rPr>
          <w:t xml:space="preserve">Model </w:t>
        </w:r>
      </w:ins>
      <w:r w:rsidRPr="00C37CAB">
        <w:rPr>
          <w:rFonts w:ascii="Times New Roman" w:eastAsia="Times New Roman" w:hAnsi="Times New Roman" w:cs="Times New Roman"/>
          <w:b/>
          <w:bCs/>
          <w:kern w:val="36"/>
          <w:sz w:val="48"/>
          <w:szCs w:val="48"/>
          <w14:ligatures w14:val="none"/>
        </w:rPr>
        <w:t>Core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8098"/>
      </w:tblGrid>
      <w:tr w:rsidR="00C37CAB" w:rsidRPr="00C37CAB" w14:paraId="7C354E9C"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A8F72D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Requirements class 1: Core Requirements Class</w:t>
            </w:r>
          </w:p>
        </w:tc>
      </w:tr>
      <w:tr w:rsidR="00C37CAB" w:rsidRPr="00C37CAB" w14:paraId="412D0C86" w14:textId="77777777" w:rsidTr="00C37CAB">
        <w:trPr>
          <w:tblCellSpacing w:w="15" w:type="dxa"/>
        </w:trPr>
        <w:tc>
          <w:tcPr>
            <w:tcW w:w="0" w:type="auto"/>
            <w:tcBorders>
              <w:top w:val="single" w:sz="12" w:space="0" w:color="auto"/>
              <w:bottom w:val="single" w:sz="8" w:space="0" w:color="auto"/>
            </w:tcBorders>
            <w:vAlign w:val="center"/>
            <w:hideMark/>
          </w:tcPr>
          <w:p w14:paraId="2415B2D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Obligation</w:t>
            </w:r>
          </w:p>
        </w:tc>
        <w:tc>
          <w:tcPr>
            <w:tcW w:w="0" w:type="auto"/>
            <w:tcBorders>
              <w:top w:val="single" w:sz="12" w:space="0" w:color="auto"/>
              <w:bottom w:val="single" w:sz="8" w:space="0" w:color="auto"/>
            </w:tcBorders>
            <w:vAlign w:val="center"/>
            <w:hideMark/>
          </w:tcPr>
          <w:p w14:paraId="6F7A481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requirement</w:t>
            </w:r>
          </w:p>
        </w:tc>
      </w:tr>
      <w:tr w:rsidR="00C37CAB" w:rsidRPr="00C37CAB" w14:paraId="18922255" w14:textId="77777777" w:rsidTr="00C37CAB">
        <w:trPr>
          <w:tblCellSpacing w:w="15" w:type="dxa"/>
        </w:trPr>
        <w:tc>
          <w:tcPr>
            <w:tcW w:w="0" w:type="auto"/>
            <w:tcBorders>
              <w:top w:val="nil"/>
              <w:bottom w:val="single" w:sz="12" w:space="0" w:color="auto"/>
            </w:tcBorders>
            <w:vAlign w:val="center"/>
            <w:hideMark/>
          </w:tcPr>
          <w:p w14:paraId="78464CE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3C019DDA" w14:textId="59D5408D"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Requirements Class POI Core. A POI Implementation </w:t>
            </w:r>
            <w:del w:id="101" w:author="Carl Reed" w:date="2024-02-23T10:54:00Z">
              <w:r w:rsidRPr="00C37CAB" w:rsidDel="00C37CAB">
                <w:rPr>
                  <w:rFonts w:ascii="Times New Roman" w:eastAsia="Times New Roman" w:hAnsi="Times New Roman" w:cs="Times New Roman"/>
                  <w:kern w:val="0"/>
                  <w14:ligatures w14:val="none"/>
                </w:rPr>
                <w:delText xml:space="preserve">Specification </w:delText>
              </w:r>
            </w:del>
            <w:ins w:id="102" w:author="Carl Reed" w:date="2024-02-23T10:54:00Z">
              <w:r>
                <w:rPr>
                  <w:rFonts w:ascii="Times New Roman" w:eastAsia="Times New Roman" w:hAnsi="Times New Roman" w:cs="Times New Roman"/>
                  <w:kern w:val="0"/>
                  <w14:ligatures w14:val="none"/>
                </w:rPr>
                <w:t>Standard</w:t>
              </w:r>
              <w:r w:rsidRPr="00C37CAB">
                <w:rPr>
                  <w:rFonts w:ascii="Times New Roman" w:eastAsia="Times New Roman" w:hAnsi="Times New Roman" w:cs="Times New Roman"/>
                  <w:kern w:val="0"/>
                  <w14:ligatures w14:val="none"/>
                </w:rPr>
                <w:t xml:space="preserve"> </w:t>
              </w:r>
            </w:ins>
            <w:r w:rsidRPr="00C37CAB">
              <w:rPr>
                <w:rFonts w:ascii="Times New Roman" w:eastAsia="Times New Roman" w:hAnsi="Times New Roman" w:cs="Times New Roman"/>
                <w:kern w:val="0"/>
                <w14:ligatures w14:val="none"/>
              </w:rPr>
              <w:t>SHALL be a valid representation of the POI UML model. This includes conformance with:</w:t>
            </w:r>
          </w:p>
          <w:p w14:paraId="25117C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ISO Core Requirements:</w:t>
            </w:r>
          </w:p>
          <w:p w14:paraId="2AF35E6E" w14:textId="77777777" w:rsidR="00C37CAB" w:rsidRPr="00C37CAB" w:rsidRDefault="00000000"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93" w:anchor="req_core_general_feature_model" w:history="1">
              <w:r w:rsidR="00C37CAB" w:rsidRPr="00C37CAB">
                <w:rPr>
                  <w:rFonts w:ascii="Times New Roman" w:eastAsia="Times New Roman" w:hAnsi="Times New Roman" w:cs="Times New Roman"/>
                  <w:color w:val="0000FF"/>
                  <w:kern w:val="0"/>
                  <w:u w:val="single"/>
                  <w14:ligatures w14:val="none"/>
                </w:rPr>
                <w:t>/req/core/</w:t>
              </w:r>
              <w:proofErr w:type="spellStart"/>
              <w:r w:rsidR="00C37CAB" w:rsidRPr="00C37CAB">
                <w:rPr>
                  <w:rFonts w:ascii="Times New Roman" w:eastAsia="Times New Roman" w:hAnsi="Times New Roman" w:cs="Times New Roman"/>
                  <w:color w:val="0000FF"/>
                  <w:kern w:val="0"/>
                  <w:u w:val="single"/>
                  <w14:ligatures w14:val="none"/>
                </w:rPr>
                <w:t>generalfeaturemodel</w:t>
              </w:r>
              <w:proofErr w:type="spellEnd"/>
            </w:hyperlink>
          </w:p>
          <w:commentRangeStart w:id="103"/>
          <w:p w14:paraId="557A67DE" w14:textId="77777777" w:rsidR="00C37CAB" w:rsidRPr="00C37CAB" w:rsidRDefault="00C37CAB"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fldChar w:fldCharType="begin"/>
            </w:r>
            <w:r w:rsidRPr="00C37CAB">
              <w:rPr>
                <w:rFonts w:ascii="Times New Roman" w:eastAsia="Times New Roman" w:hAnsi="Times New Roman" w:cs="Times New Roman"/>
                <w:kern w:val="0"/>
                <w14:ligatures w14:val="none"/>
              </w:rPr>
              <w:instrText>HYPERLINK "file:///C:\\Users\\there\\Downloads\\21-049.html" \l "req_core_geometry"</w:instrText>
            </w:r>
            <w:r w:rsidRPr="00C37CAB">
              <w:rPr>
                <w:rFonts w:ascii="Times New Roman" w:eastAsia="Times New Roman" w:hAnsi="Times New Roman" w:cs="Times New Roman"/>
                <w:kern w:val="0"/>
                <w14:ligatures w14:val="none"/>
              </w:rPr>
            </w:r>
            <w:r w:rsidRPr="00C37CAB">
              <w:rPr>
                <w:rFonts w:ascii="Times New Roman" w:eastAsia="Times New Roman" w:hAnsi="Times New Roman" w:cs="Times New Roman"/>
                <w:kern w:val="0"/>
                <w14:ligatures w14:val="none"/>
              </w:rPr>
              <w:fldChar w:fldCharType="separate"/>
            </w:r>
            <w:r w:rsidRPr="00C37CAB">
              <w:rPr>
                <w:rFonts w:ascii="Times New Roman" w:eastAsia="Times New Roman" w:hAnsi="Times New Roman" w:cs="Times New Roman"/>
                <w:color w:val="0000FF"/>
                <w:kern w:val="0"/>
                <w:u w:val="single"/>
                <w14:ligatures w14:val="none"/>
              </w:rPr>
              <w:t>/req/core/geometry</w:t>
            </w:r>
            <w:r w:rsidRPr="00C37CAB">
              <w:rPr>
                <w:rFonts w:ascii="Times New Roman" w:eastAsia="Times New Roman" w:hAnsi="Times New Roman" w:cs="Times New Roman"/>
                <w:kern w:val="0"/>
                <w14:ligatures w14:val="none"/>
              </w:rPr>
              <w:fldChar w:fldCharType="end"/>
            </w:r>
            <w:commentRangeEnd w:id="103"/>
            <w:r>
              <w:rPr>
                <w:rStyle w:val="CommentReference"/>
              </w:rPr>
              <w:commentReference w:id="103"/>
            </w:r>
          </w:p>
          <w:p w14:paraId="53EF9B8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Extensions to ISO:</w:t>
            </w:r>
          </w:p>
          <w:p w14:paraId="2A2F12EB" w14:textId="77777777" w:rsidR="00C37CAB" w:rsidRPr="00C37CAB" w:rsidRDefault="00000000"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4" w:anchor="req_core_abstractfeature" w:history="1">
              <w:r w:rsidR="00C37CAB" w:rsidRPr="00C37CAB">
                <w:rPr>
                  <w:rFonts w:ascii="Times New Roman" w:eastAsia="Times New Roman" w:hAnsi="Times New Roman" w:cs="Times New Roman"/>
                  <w:color w:val="0000FF"/>
                  <w:kern w:val="0"/>
                  <w:u w:val="single"/>
                  <w14:ligatures w14:val="none"/>
                </w:rPr>
                <w:t>/req/core/</w:t>
              </w:r>
              <w:proofErr w:type="spellStart"/>
              <w:r w:rsidR="00C37CAB" w:rsidRPr="00C37CAB">
                <w:rPr>
                  <w:rFonts w:ascii="Times New Roman" w:eastAsia="Times New Roman" w:hAnsi="Times New Roman" w:cs="Times New Roman"/>
                  <w:color w:val="0000FF"/>
                  <w:kern w:val="0"/>
                  <w:u w:val="single"/>
                  <w14:ligatures w14:val="none"/>
                </w:rPr>
                <w:t>abstractfeature</w:t>
              </w:r>
              <w:proofErr w:type="spellEnd"/>
            </w:hyperlink>
          </w:p>
          <w:p w14:paraId="6AF578AA" w14:textId="77777777" w:rsidR="00C37CAB" w:rsidRPr="00C37CAB" w:rsidRDefault="00000000"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5" w:anchor="req_core_feature_with_lifespan" w:history="1">
              <w:r w:rsidR="00C37CAB" w:rsidRPr="00C37CAB">
                <w:rPr>
                  <w:rFonts w:ascii="Times New Roman" w:eastAsia="Times New Roman" w:hAnsi="Times New Roman" w:cs="Times New Roman"/>
                  <w:color w:val="0000FF"/>
                  <w:kern w:val="0"/>
                  <w:u w:val="single"/>
                  <w14:ligatures w14:val="none"/>
                </w:rPr>
                <w:t>/req/core/</w:t>
              </w:r>
              <w:proofErr w:type="spellStart"/>
              <w:r w:rsidR="00C37CAB" w:rsidRPr="00C37CAB">
                <w:rPr>
                  <w:rFonts w:ascii="Times New Roman" w:eastAsia="Times New Roman" w:hAnsi="Times New Roman" w:cs="Times New Roman"/>
                  <w:color w:val="0000FF"/>
                  <w:kern w:val="0"/>
                  <w:u w:val="single"/>
                  <w14:ligatures w14:val="none"/>
                </w:rPr>
                <w:t>featurewithlifespan</w:t>
              </w:r>
              <w:proofErr w:type="spellEnd"/>
            </w:hyperlink>
          </w:p>
          <w:p w14:paraId="662313E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Class Model:</w:t>
            </w:r>
          </w:p>
          <w:p w14:paraId="6ABF98C0" w14:textId="77777777" w:rsidR="00C37CAB" w:rsidRPr="00C37CAB" w:rsidRDefault="00000000"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6" w:anchor="req_core_abstract-poi" w:history="1">
              <w:r w:rsidR="00C37CAB" w:rsidRPr="00C37CAB">
                <w:rPr>
                  <w:rFonts w:ascii="Times New Roman" w:eastAsia="Times New Roman" w:hAnsi="Times New Roman" w:cs="Times New Roman"/>
                  <w:color w:val="0000FF"/>
                  <w:kern w:val="0"/>
                  <w:u w:val="single"/>
                  <w14:ligatures w14:val="none"/>
                </w:rPr>
                <w:t>/req/core/abstract-poi</w:t>
              </w:r>
            </w:hyperlink>
          </w:p>
          <w:p w14:paraId="5353E60D" w14:textId="77777777" w:rsidR="00C37CAB" w:rsidRPr="00C37CAB" w:rsidRDefault="00000000"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7" w:anchor="req_core_POI-Payload" w:history="1">
              <w:r w:rsidR="00C37CAB" w:rsidRPr="00C37CAB">
                <w:rPr>
                  <w:rFonts w:ascii="Times New Roman" w:eastAsia="Times New Roman" w:hAnsi="Times New Roman" w:cs="Times New Roman"/>
                  <w:color w:val="0000FF"/>
                  <w:kern w:val="0"/>
                  <w:u w:val="single"/>
                  <w14:ligatures w14:val="none"/>
                </w:rPr>
                <w:t>/req/core/poi-payload</w:t>
              </w:r>
            </w:hyperlink>
          </w:p>
          <w:p w14:paraId="54AD5491" w14:textId="77777777" w:rsidR="00C37CAB" w:rsidRPr="00C37CAB" w:rsidRDefault="00000000"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8" w:anchor="req_core_poi" w:history="1">
              <w:r w:rsidR="00C37CAB" w:rsidRPr="00C37CAB">
                <w:rPr>
                  <w:rFonts w:ascii="Times New Roman" w:eastAsia="Times New Roman" w:hAnsi="Times New Roman" w:cs="Times New Roman"/>
                  <w:color w:val="0000FF"/>
                  <w:kern w:val="0"/>
                  <w:u w:val="single"/>
                  <w14:ligatures w14:val="none"/>
                </w:rPr>
                <w:t>/req/core/poi</w:t>
              </w:r>
            </w:hyperlink>
          </w:p>
        </w:tc>
      </w:tr>
    </w:tbl>
    <w:p w14:paraId="393BE0AF"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6.1.  ISO Foundation</w:t>
      </w:r>
    </w:p>
    <w:p w14:paraId="4927703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04"/>
      <w:r w:rsidRPr="00C37CAB">
        <w:rPr>
          <w:rFonts w:ascii="Times New Roman" w:eastAsia="Times New Roman" w:hAnsi="Times New Roman" w:cs="Times New Roman"/>
          <w:kern w:val="0"/>
          <w14:ligatures w14:val="none"/>
        </w:rPr>
        <w:t>The POI Standard builds on a base of ISO Standards maintained by ISO Technical Committee 211 (TC211).</w:t>
      </w:r>
      <w:commentRangeEnd w:id="104"/>
      <w:r>
        <w:rPr>
          <w:rStyle w:val="CommentReference"/>
        </w:rPr>
        <w:commentReference w:id="104"/>
      </w:r>
    </w:p>
    <w:p w14:paraId="0907E0BF"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6.1.1.  ISO Feature Model</w:t>
      </w:r>
    </w:p>
    <w:p w14:paraId="0E45A3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A Point of Interest (POI) is a Feature. Therefore, it is important to understand what a POI inherits from the ISO Feature model.</w:t>
      </w:r>
    </w:p>
    <w:p w14:paraId="20A9D3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TC211 Feature Model is defined in </w:t>
      </w:r>
      <w:hyperlink r:id="rId99" w:anchor="ISO19109" w:history="1">
        <w:r w:rsidRPr="00C37CAB">
          <w:rPr>
            <w:rFonts w:ascii="Times New Roman" w:eastAsia="Times New Roman" w:hAnsi="Times New Roman" w:cs="Times New Roman"/>
            <w:color w:val="0000FF"/>
            <w:kern w:val="0"/>
            <w:u w:val="single"/>
            <w14:ligatures w14:val="none"/>
          </w:rPr>
          <w:t>ISO 19109:2015</w:t>
        </w:r>
      </w:hyperlink>
      <w:r w:rsidRPr="00C37CAB">
        <w:rPr>
          <w:rFonts w:ascii="Times New Roman" w:eastAsia="Times New Roman" w:hAnsi="Times New Roman" w:cs="Times New Roman"/>
          <w:kern w:val="0"/>
          <w14:ligatures w14:val="none"/>
        </w:rPr>
        <w:t xml:space="preserve">. A UML model showing applicable portions of the ISO Feature Model is provided in </w:t>
      </w:r>
      <w:hyperlink r:id="rId100" w:anchor="feature_model" w:history="1">
        <w:r w:rsidRPr="00C37CAB">
          <w:rPr>
            <w:rFonts w:ascii="Times New Roman" w:eastAsia="Times New Roman" w:hAnsi="Times New Roman" w:cs="Times New Roman"/>
            <w:color w:val="0000FF"/>
            <w:kern w:val="0"/>
            <w:u w:val="single"/>
            <w14:ligatures w14:val="none"/>
          </w:rPr>
          <w:t>Figure 3</w:t>
        </w:r>
      </w:hyperlink>
      <w:r w:rsidRPr="00C37CAB">
        <w:rPr>
          <w:rFonts w:ascii="Times New Roman" w:eastAsia="Times New Roman" w:hAnsi="Times New Roman" w:cs="Times New Roman"/>
          <w:kern w:val="0"/>
          <w14:ligatures w14:val="none"/>
        </w:rPr>
        <w:t>.</w:t>
      </w:r>
    </w:p>
    <w:p w14:paraId="2E35015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498D94F" wp14:editId="2811F896">
            <wp:extent cx="6262783" cy="6734175"/>
            <wp:effectExtent l="0" t="0" r="5080" b="0"/>
            <wp:docPr id="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diagram of a computer&#10;&#10;Description automatically generated"/>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6266216" cy="6737867"/>
                    </a:xfrm>
                    <a:prstGeom prst="rect">
                      <a:avLst/>
                    </a:prstGeom>
                    <a:noFill/>
                    <a:ln>
                      <a:noFill/>
                    </a:ln>
                  </pic:spPr>
                </pic:pic>
              </a:graphicData>
            </a:graphic>
          </wp:inline>
        </w:drawing>
      </w:r>
    </w:p>
    <w:p w14:paraId="42826929"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3 — Feature Model</w:t>
      </w:r>
    </w:p>
    <w:p w14:paraId="200926F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most relevant classes defined by this model are described below:</w:t>
      </w:r>
    </w:p>
    <w:p w14:paraId="1A284F69" w14:textId="77777777"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02" w:anchor="FeatureType-section" w:history="1">
        <w:proofErr w:type="spellStart"/>
        <w:r w:rsidR="00C37CAB" w:rsidRPr="00C37CAB">
          <w:rPr>
            <w:rFonts w:ascii="Times New Roman" w:eastAsia="Times New Roman" w:hAnsi="Times New Roman" w:cs="Times New Roman"/>
            <w:b/>
            <w:bCs/>
            <w:color w:val="0000FF"/>
            <w:kern w:val="0"/>
            <w:u w:val="single"/>
            <w14:ligatures w14:val="none"/>
          </w:rPr>
          <w:t>FeatureType</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This class describes how a feature class shall be constructed in an </w:t>
      </w:r>
      <w:commentRangeStart w:id="105"/>
      <w:r w:rsidR="00C37CAB" w:rsidRPr="00C37CAB">
        <w:rPr>
          <w:rFonts w:ascii="Times New Roman" w:eastAsia="Times New Roman" w:hAnsi="Times New Roman" w:cs="Times New Roman"/>
          <w:kern w:val="0"/>
          <w14:ligatures w14:val="none"/>
        </w:rPr>
        <w:t xml:space="preserve">Application Schema. </w:t>
      </w:r>
      <w:commentRangeEnd w:id="105"/>
      <w:r w:rsidR="00C11A96">
        <w:rPr>
          <w:rStyle w:val="CommentReference"/>
        </w:rPr>
        <w:commentReference w:id="105"/>
      </w:r>
      <w:r w:rsidR="00C37CAB" w:rsidRPr="00C37CAB">
        <w:rPr>
          <w:rFonts w:ascii="Times New Roman" w:eastAsia="Times New Roman" w:hAnsi="Times New Roman" w:cs="Times New Roman"/>
          <w:kern w:val="0"/>
          <w14:ligatures w14:val="none"/>
        </w:rPr>
        <w:t>In accordance with the conformance clause of the standard, instances of this class are instantiated as feature classes in an Application Schema</w:t>
      </w:r>
    </w:p>
    <w:p w14:paraId="177B30C9" w14:textId="77777777"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03" w:anchor="AnyFeature-section" w:history="1">
        <w:proofErr w:type="spellStart"/>
        <w:r w:rsidR="00C37CAB" w:rsidRPr="00C37CAB">
          <w:rPr>
            <w:rFonts w:ascii="Times New Roman" w:eastAsia="Times New Roman" w:hAnsi="Times New Roman" w:cs="Times New Roman"/>
            <w:b/>
            <w:bCs/>
            <w:color w:val="0000FF"/>
            <w:kern w:val="0"/>
            <w:u w:val="single"/>
            <w14:ligatures w14:val="none"/>
          </w:rPr>
          <w:t>AnyFeature</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class </w:t>
      </w:r>
      <w:proofErr w:type="spellStart"/>
      <w:r w:rsidR="00C37CAB" w:rsidRPr="00C37CAB">
        <w:rPr>
          <w:rFonts w:ascii="Times New Roman" w:eastAsia="Times New Roman" w:hAnsi="Times New Roman" w:cs="Times New Roman"/>
          <w:kern w:val="0"/>
          <w14:ligatures w14:val="none"/>
        </w:rPr>
        <w:t>AnyFeature</w:t>
      </w:r>
      <w:proofErr w:type="spellEnd"/>
      <w:r w:rsidR="00C37CAB" w:rsidRPr="00C37CAB">
        <w:rPr>
          <w:rFonts w:ascii="Times New Roman" w:eastAsia="Times New Roman" w:hAnsi="Times New Roman" w:cs="Times New Roman"/>
          <w:kern w:val="0"/>
          <w14:ligatures w14:val="none"/>
        </w:rPr>
        <w:t xml:space="preserve"> is an instance of the «metaclass» </w:t>
      </w:r>
      <w:proofErr w:type="spellStart"/>
      <w:r w:rsidR="00C37CAB" w:rsidRPr="00C37CAB">
        <w:rPr>
          <w:rFonts w:ascii="Times New Roman" w:eastAsia="Times New Roman" w:hAnsi="Times New Roman" w:cs="Times New Roman"/>
          <w:kern w:val="0"/>
          <w14:ligatures w14:val="none"/>
        </w:rPr>
        <w:t>FeatureType</w:t>
      </w:r>
      <w:proofErr w:type="spellEnd"/>
      <w:r w:rsidR="00C37CAB" w:rsidRPr="00C37CAB">
        <w:rPr>
          <w:rFonts w:ascii="Times New Roman" w:eastAsia="Times New Roman" w:hAnsi="Times New Roman" w:cs="Times New Roman"/>
          <w:kern w:val="0"/>
          <w14:ligatures w14:val="none"/>
        </w:rPr>
        <w:t>. It represents the set of all classes which are feature types.</w:t>
      </w:r>
    </w:p>
    <w:p w14:paraId="6C0B46F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In an implementation, this abstract class shall be substituted by a concrete class representing a feature type from an application schema associated with a domain of discourse.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B0557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7AF4C0E"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 Requirement — General Feature Model</w:t>
            </w:r>
          </w:p>
        </w:tc>
      </w:tr>
      <w:tr w:rsidR="00C37CAB" w:rsidRPr="00C37CAB" w14:paraId="1885D71D" w14:textId="77777777" w:rsidTr="00C37CAB">
        <w:trPr>
          <w:tblCellSpacing w:w="15" w:type="dxa"/>
        </w:trPr>
        <w:tc>
          <w:tcPr>
            <w:tcW w:w="0" w:type="auto"/>
            <w:tcBorders>
              <w:top w:val="single" w:sz="12" w:space="0" w:color="auto"/>
              <w:bottom w:val="single" w:sz="8" w:space="0" w:color="auto"/>
            </w:tcBorders>
            <w:vAlign w:val="center"/>
            <w:hideMark/>
          </w:tcPr>
          <w:p w14:paraId="46EE4BF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EE5FF7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generalfeaturemodel</w:t>
            </w:r>
            <w:proofErr w:type="spellEnd"/>
          </w:p>
        </w:tc>
      </w:tr>
      <w:tr w:rsidR="00C37CAB" w:rsidRPr="00C37CAB" w14:paraId="1992C937" w14:textId="77777777" w:rsidTr="00C37CAB">
        <w:trPr>
          <w:tblCellSpacing w:w="15" w:type="dxa"/>
        </w:trPr>
        <w:tc>
          <w:tcPr>
            <w:tcW w:w="0" w:type="auto"/>
            <w:tcBorders>
              <w:top w:val="nil"/>
              <w:bottom w:val="single" w:sz="12" w:space="0" w:color="auto"/>
            </w:tcBorders>
            <w:vAlign w:val="center"/>
            <w:hideMark/>
          </w:tcPr>
          <w:p w14:paraId="619A426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75F3806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POI Conceptual Model SHALL be compliant with the General Feature Model defined in </w:t>
            </w:r>
            <w:hyperlink r:id="rId104"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bl>
    <w:p w14:paraId="2F3E00F3"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6.1.2.  ISO Geometry Model</w:t>
      </w:r>
    </w:p>
    <w:p w14:paraId="78B7261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06"/>
      <w:r w:rsidRPr="00C37CAB">
        <w:rPr>
          <w:rFonts w:ascii="Times New Roman" w:eastAsia="Times New Roman" w:hAnsi="Times New Roman" w:cs="Times New Roman"/>
          <w:kern w:val="0"/>
          <w14:ligatures w14:val="none"/>
        </w:rPr>
        <w:t xml:space="preserve">The ISO TC211 Geometry model is defined in </w:t>
      </w:r>
      <w:hyperlink r:id="rId105" w:anchor="ISO19107" w:history="1">
        <w:r w:rsidRPr="00C37CAB">
          <w:rPr>
            <w:rFonts w:ascii="Times New Roman" w:eastAsia="Times New Roman" w:hAnsi="Times New Roman" w:cs="Times New Roman"/>
            <w:color w:val="0000FF"/>
            <w:kern w:val="0"/>
            <w:u w:val="single"/>
            <w14:ligatures w14:val="none"/>
          </w:rPr>
          <w:t>ISO 19107:2003</w:t>
        </w:r>
      </w:hyperlink>
      <w:commentRangeEnd w:id="106"/>
      <w:r w:rsidR="00C11A96">
        <w:rPr>
          <w:rStyle w:val="CommentReference"/>
        </w:rPr>
        <w:commentReference w:id="106"/>
      </w:r>
      <w:r w:rsidRPr="00C37CAB">
        <w:rPr>
          <w:rFonts w:ascii="Times New Roman" w:eastAsia="Times New Roman" w:hAnsi="Times New Roman" w:cs="Times New Roman"/>
          <w:kern w:val="0"/>
          <w14:ligatures w14:val="none"/>
        </w:rPr>
        <w:t>. While there is a new version of this standard, it has not been widely implemented. Therefore, the 2003 version has been used in this Standard.</w:t>
      </w:r>
    </w:p>
    <w:p w14:paraId="253C586F" w14:textId="6F76B20E"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Geometry Model can represent very complex </w:t>
      </w:r>
      <w:commentRangeStart w:id="107"/>
      <w:r w:rsidRPr="00C37CAB">
        <w:rPr>
          <w:rFonts w:ascii="Times New Roman" w:eastAsia="Times New Roman" w:hAnsi="Times New Roman" w:cs="Times New Roman"/>
          <w:kern w:val="0"/>
          <w14:ligatures w14:val="none"/>
        </w:rPr>
        <w:t>geometries.</w:t>
      </w:r>
      <w:commentRangeEnd w:id="107"/>
      <w:r w:rsidR="00C11A96">
        <w:rPr>
          <w:rStyle w:val="CommentReference"/>
        </w:rPr>
        <w:commentReference w:id="107"/>
      </w:r>
      <w:r w:rsidRPr="00C37CAB">
        <w:rPr>
          <w:rFonts w:ascii="Times New Roman" w:eastAsia="Times New Roman" w:hAnsi="Times New Roman" w:cs="Times New Roman"/>
          <w:kern w:val="0"/>
          <w14:ligatures w14:val="none"/>
        </w:rPr>
        <w:t xml:space="preserve"> Much more complex than </w:t>
      </w:r>
      <w:del w:id="108" w:author="Carl Reed" w:date="2024-02-23T11:20:00Z">
        <w:r w:rsidRPr="00C37CAB" w:rsidDel="00C11A96">
          <w:rPr>
            <w:rFonts w:ascii="Times New Roman" w:eastAsia="Times New Roman" w:hAnsi="Times New Roman" w:cs="Times New Roman"/>
            <w:kern w:val="0"/>
            <w14:ligatures w14:val="none"/>
          </w:rPr>
          <w:delText xml:space="preserve">are </w:delText>
        </w:r>
      </w:del>
      <w:r w:rsidRPr="00C37CAB">
        <w:rPr>
          <w:rFonts w:ascii="Times New Roman" w:eastAsia="Times New Roman" w:hAnsi="Times New Roman" w:cs="Times New Roman"/>
          <w:kern w:val="0"/>
          <w14:ligatures w14:val="none"/>
        </w:rPr>
        <w:t xml:space="preserve">needed for </w:t>
      </w:r>
      <w:ins w:id="109" w:author="Carl Reed" w:date="2024-02-23T11:27:00Z">
        <w:r w:rsidR="00C11A96">
          <w:rPr>
            <w:rFonts w:ascii="Times New Roman" w:eastAsia="Times New Roman" w:hAnsi="Times New Roman" w:cs="Times New Roman"/>
            <w:kern w:val="0"/>
            <w14:ligatures w14:val="none"/>
          </w:rPr>
          <w:t xml:space="preserve">expressing </w:t>
        </w:r>
      </w:ins>
      <w:r w:rsidRPr="00C37CAB">
        <w:rPr>
          <w:rFonts w:ascii="Times New Roman" w:eastAsia="Times New Roman" w:hAnsi="Times New Roman" w:cs="Times New Roman"/>
          <w:kern w:val="0"/>
          <w14:ligatures w14:val="none"/>
        </w:rPr>
        <w:t>a POI. Therefore, POI geometr</w:t>
      </w:r>
      <w:ins w:id="110" w:author="Carl Reed" w:date="2024-02-23T11:27:00Z">
        <w:r w:rsidR="00C11A96">
          <w:rPr>
            <w:rFonts w:ascii="Times New Roman" w:eastAsia="Times New Roman" w:hAnsi="Times New Roman" w:cs="Times New Roman"/>
            <w:kern w:val="0"/>
            <w14:ligatures w14:val="none"/>
          </w:rPr>
          <w:t>y types</w:t>
        </w:r>
      </w:ins>
      <w:del w:id="111" w:author="Carl Reed" w:date="2024-02-23T11:27:00Z">
        <w:r w:rsidRPr="00C37CAB" w:rsidDel="00C11A96">
          <w:rPr>
            <w:rFonts w:ascii="Times New Roman" w:eastAsia="Times New Roman" w:hAnsi="Times New Roman" w:cs="Times New Roman"/>
            <w:kern w:val="0"/>
            <w14:ligatures w14:val="none"/>
          </w:rPr>
          <w:delText>ies</w:delText>
        </w:r>
      </w:del>
      <w:r w:rsidRPr="00C37CAB">
        <w:rPr>
          <w:rFonts w:ascii="Times New Roman" w:eastAsia="Times New Roman" w:hAnsi="Times New Roman" w:cs="Times New Roman"/>
          <w:kern w:val="0"/>
          <w14:ligatures w14:val="none"/>
        </w:rPr>
        <w:t xml:space="preserve"> are restricted to Points, lines, and Polygons. </w:t>
      </w:r>
      <w:hyperlink r:id="rId106" w:anchor="geometry_model" w:history="1">
        <w:r w:rsidRPr="00C37CAB">
          <w:rPr>
            <w:rFonts w:ascii="Times New Roman" w:eastAsia="Times New Roman" w:hAnsi="Times New Roman" w:cs="Times New Roman"/>
            <w:color w:val="0000FF"/>
            <w:kern w:val="0"/>
            <w:u w:val="single"/>
            <w14:ligatures w14:val="none"/>
          </w:rPr>
          <w:t>Figure 4</w:t>
        </w:r>
      </w:hyperlink>
      <w:r w:rsidRPr="00C37CAB">
        <w:rPr>
          <w:rFonts w:ascii="Times New Roman" w:eastAsia="Times New Roman" w:hAnsi="Times New Roman" w:cs="Times New Roman"/>
          <w:kern w:val="0"/>
          <w14:ligatures w14:val="none"/>
        </w:rPr>
        <w:t xml:space="preserve"> provides a UML model of the classes from ISO 19107 which are applicable to POIs.</w:t>
      </w:r>
    </w:p>
    <w:p w14:paraId="1719505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commentRangeStart w:id="112"/>
      <w:r w:rsidRPr="00C37CAB">
        <w:rPr>
          <w:rFonts w:ascii="Times New Roman" w:eastAsia="Times New Roman" w:hAnsi="Times New Roman" w:cs="Times New Roman"/>
          <w:noProof/>
          <w:kern w:val="0"/>
          <w14:ligatures w14:val="none"/>
        </w:rPr>
        <w:lastRenderedPageBreak/>
        <w:drawing>
          <wp:inline distT="0" distB="0" distL="0" distR="0" wp14:anchorId="24B0BC00" wp14:editId="143A9FD2">
            <wp:extent cx="4429125" cy="7620000"/>
            <wp:effectExtent l="0" t="0" r="9525" b="0"/>
            <wp:docPr id="1474243680" name="Picture 3"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43680" name="Picture 3" descr="A diagram of a computer flowchart&#10;&#10;Description automatically generated"/>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429125" cy="7620000"/>
                    </a:xfrm>
                    <a:prstGeom prst="rect">
                      <a:avLst/>
                    </a:prstGeom>
                    <a:noFill/>
                    <a:ln>
                      <a:noFill/>
                    </a:ln>
                  </pic:spPr>
                </pic:pic>
              </a:graphicData>
            </a:graphic>
          </wp:inline>
        </w:drawing>
      </w:r>
      <w:commentRangeEnd w:id="112"/>
      <w:r w:rsidR="00C11A96">
        <w:rPr>
          <w:rStyle w:val="CommentReference"/>
        </w:rPr>
        <w:commentReference w:id="112"/>
      </w:r>
    </w:p>
    <w:p w14:paraId="412C3EB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4 — Geometry Model</w:t>
      </w:r>
    </w:p>
    <w:p w14:paraId="59700C1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lastRenderedPageBreak/>
        <w:t>The key classes described in this figure are:</w:t>
      </w:r>
    </w:p>
    <w:p w14:paraId="3A8D8F80" w14:textId="7B8F2558"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08" w:anchor="GM_Object-section" w:history="1">
        <w:proofErr w:type="spellStart"/>
        <w:r w:rsidR="00C37CAB" w:rsidRPr="00C37CAB">
          <w:rPr>
            <w:rFonts w:ascii="Times New Roman" w:eastAsia="Times New Roman" w:hAnsi="Times New Roman" w:cs="Times New Roman"/>
            <w:b/>
            <w:bCs/>
            <w:color w:val="0000FF"/>
            <w:kern w:val="0"/>
            <w:u w:val="single"/>
            <w14:ligatures w14:val="none"/>
          </w:rPr>
          <w:t>GM_Object</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Root class for all OGC geometr</w:t>
      </w:r>
      <w:ins w:id="113" w:author="Carl Reed" w:date="2024-02-23T11:27:00Z">
        <w:r w:rsidR="00C11A96">
          <w:rPr>
            <w:rFonts w:ascii="Times New Roman" w:eastAsia="Times New Roman" w:hAnsi="Times New Roman" w:cs="Times New Roman"/>
            <w:kern w:val="0"/>
            <w14:ligatures w14:val="none"/>
          </w:rPr>
          <w:t>y types</w:t>
        </w:r>
      </w:ins>
      <w:del w:id="114" w:author="Carl Reed" w:date="2024-02-23T11:27:00Z">
        <w:r w:rsidR="00C37CAB" w:rsidRPr="00C37CAB" w:rsidDel="00C11A96">
          <w:rPr>
            <w:rFonts w:ascii="Times New Roman" w:eastAsia="Times New Roman" w:hAnsi="Times New Roman" w:cs="Times New Roman"/>
            <w:kern w:val="0"/>
            <w14:ligatures w14:val="none"/>
          </w:rPr>
          <w:delText>ies</w:delText>
        </w:r>
      </w:del>
      <w:r w:rsidR="00C37CAB" w:rsidRPr="00C37CAB">
        <w:rPr>
          <w:rFonts w:ascii="Times New Roman" w:eastAsia="Times New Roman" w:hAnsi="Times New Roman" w:cs="Times New Roman"/>
          <w:kern w:val="0"/>
          <w14:ligatures w14:val="none"/>
        </w:rPr>
        <w:t>.</w:t>
      </w:r>
    </w:p>
    <w:p w14:paraId="63C6E89B" w14:textId="77777777"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09" w:anchor="GM_Point-section" w:history="1">
        <w:proofErr w:type="spellStart"/>
        <w:r w:rsidR="00C37CAB" w:rsidRPr="00C37CAB">
          <w:rPr>
            <w:rFonts w:ascii="Times New Roman" w:eastAsia="Times New Roman" w:hAnsi="Times New Roman" w:cs="Times New Roman"/>
            <w:b/>
            <w:bCs/>
            <w:color w:val="0000FF"/>
            <w:kern w:val="0"/>
            <w:u w:val="single"/>
            <w14:ligatures w14:val="none"/>
          </w:rPr>
          <w:t>GM_Point</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geometric primitive for Points</w:t>
      </w:r>
    </w:p>
    <w:p w14:paraId="60D66A9B" w14:textId="77777777"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10" w:anchor="GM_LineString-section" w:history="1">
        <w:proofErr w:type="spellStart"/>
        <w:r w:rsidR="00C37CAB" w:rsidRPr="00C37CAB">
          <w:rPr>
            <w:rFonts w:ascii="Times New Roman" w:eastAsia="Times New Roman" w:hAnsi="Times New Roman" w:cs="Times New Roman"/>
            <w:b/>
            <w:bCs/>
            <w:color w:val="0000FF"/>
            <w:kern w:val="0"/>
            <w:u w:val="single"/>
            <w14:ligatures w14:val="none"/>
          </w:rPr>
          <w:t>GM_LineString</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geometric primitive for line strings.</w:t>
      </w:r>
    </w:p>
    <w:p w14:paraId="1CC4B685" w14:textId="77777777"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11" w:anchor="GM_Polygon-section" w:history="1">
        <w:proofErr w:type="spellStart"/>
        <w:r w:rsidR="00C37CAB" w:rsidRPr="00C37CAB">
          <w:rPr>
            <w:rFonts w:ascii="Times New Roman" w:eastAsia="Times New Roman" w:hAnsi="Times New Roman" w:cs="Times New Roman"/>
            <w:b/>
            <w:bCs/>
            <w:color w:val="0000FF"/>
            <w:kern w:val="0"/>
            <w:u w:val="single"/>
            <w14:ligatures w14:val="none"/>
          </w:rPr>
          <w:t>GM_Polygon</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geometric primitive for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A352F7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19AC99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2: Requirement — Geometry</w:t>
            </w:r>
          </w:p>
        </w:tc>
      </w:tr>
      <w:tr w:rsidR="00C37CAB" w:rsidRPr="00C37CAB" w14:paraId="3E03C5C4" w14:textId="77777777" w:rsidTr="00C37CAB">
        <w:trPr>
          <w:tblCellSpacing w:w="15" w:type="dxa"/>
        </w:trPr>
        <w:tc>
          <w:tcPr>
            <w:tcW w:w="0" w:type="auto"/>
            <w:tcBorders>
              <w:top w:val="single" w:sz="12" w:space="0" w:color="auto"/>
              <w:bottom w:val="single" w:sz="8" w:space="0" w:color="auto"/>
            </w:tcBorders>
            <w:vAlign w:val="center"/>
            <w:hideMark/>
          </w:tcPr>
          <w:p w14:paraId="156B31F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C679D20"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/req/core/geometry</w:t>
            </w:r>
          </w:p>
        </w:tc>
      </w:tr>
      <w:tr w:rsidR="00C37CAB" w:rsidRPr="00C37CAB" w14:paraId="4E570AFC" w14:textId="77777777" w:rsidTr="00C37CAB">
        <w:trPr>
          <w:tblCellSpacing w:w="15" w:type="dxa"/>
        </w:trPr>
        <w:tc>
          <w:tcPr>
            <w:tcW w:w="0" w:type="auto"/>
            <w:tcBorders>
              <w:top w:val="nil"/>
              <w:bottom w:val="single" w:sz="8" w:space="0" w:color="auto"/>
            </w:tcBorders>
            <w:vAlign w:val="center"/>
            <w:hideMark/>
          </w:tcPr>
          <w:p w14:paraId="31C6D4A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3DA074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POI Conceptual Model spatial geometry properties SHALL be compliant with the Geometry Model defined in </w:t>
            </w:r>
            <w:hyperlink r:id="rId112" w:anchor="ISO19107" w:history="1">
              <w:r w:rsidRPr="00C37CAB">
                <w:rPr>
                  <w:rFonts w:ascii="Times New Roman" w:eastAsia="Times New Roman" w:hAnsi="Times New Roman" w:cs="Times New Roman"/>
                  <w:color w:val="0000FF"/>
                  <w:kern w:val="0"/>
                  <w:u w:val="single"/>
                  <w14:ligatures w14:val="none"/>
                </w:rPr>
                <w:t>ISO 19107</w:t>
              </w:r>
            </w:hyperlink>
            <w:r w:rsidRPr="00C37CAB">
              <w:rPr>
                <w:rFonts w:ascii="Times New Roman" w:eastAsia="Times New Roman" w:hAnsi="Times New Roman" w:cs="Times New Roman"/>
                <w:kern w:val="0"/>
                <w14:ligatures w14:val="none"/>
              </w:rPr>
              <w:t xml:space="preserve"> with the following restrictions:</w:t>
            </w:r>
          </w:p>
        </w:tc>
      </w:tr>
      <w:tr w:rsidR="00C37CAB" w:rsidRPr="00C37CAB" w14:paraId="35F831FB" w14:textId="77777777" w:rsidTr="00C37CAB">
        <w:trPr>
          <w:tblCellSpacing w:w="15" w:type="dxa"/>
        </w:trPr>
        <w:tc>
          <w:tcPr>
            <w:tcW w:w="0" w:type="auto"/>
            <w:tcBorders>
              <w:top w:val="nil"/>
              <w:bottom w:val="single" w:sz="8" w:space="0" w:color="auto"/>
            </w:tcBorders>
            <w:vAlign w:val="center"/>
            <w:hideMark/>
          </w:tcPr>
          <w:p w14:paraId="7C4D429B"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B0125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 POI instance SHALL include a spatial geometry property using the </w:t>
            </w:r>
            <w:proofErr w:type="spellStart"/>
            <w:r w:rsidRPr="00C37CAB">
              <w:rPr>
                <w:rFonts w:ascii="Times New Roman" w:eastAsia="Times New Roman" w:hAnsi="Times New Roman" w:cs="Times New Roman"/>
                <w:kern w:val="0"/>
                <w14:ligatures w14:val="none"/>
              </w:rPr>
              <w:t>SpatialAttributeType</w:t>
            </w:r>
            <w:proofErr w:type="spellEnd"/>
            <w:r w:rsidRPr="00C37CAB">
              <w:rPr>
                <w:rFonts w:ascii="Times New Roman" w:eastAsia="Times New Roman" w:hAnsi="Times New Roman" w:cs="Times New Roman"/>
                <w:kern w:val="0"/>
                <w14:ligatures w14:val="none"/>
              </w:rPr>
              <w:t xml:space="preserve"> attribute type.</w:t>
            </w:r>
          </w:p>
        </w:tc>
      </w:tr>
      <w:tr w:rsidR="00C37CAB" w:rsidRPr="00C37CAB" w14:paraId="61358325" w14:textId="77777777" w:rsidTr="00C37CAB">
        <w:trPr>
          <w:tblCellSpacing w:w="15" w:type="dxa"/>
        </w:trPr>
        <w:tc>
          <w:tcPr>
            <w:tcW w:w="0" w:type="auto"/>
            <w:tcBorders>
              <w:top w:val="nil"/>
              <w:bottom w:val="single" w:sz="12" w:space="0" w:color="auto"/>
            </w:tcBorders>
            <w:vAlign w:val="center"/>
            <w:hideMark/>
          </w:tcPr>
          <w:p w14:paraId="0DA2292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1107A4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spatial geometry properties of all POI instances SHALL be defined using one or more of the following classes:</w:t>
            </w:r>
          </w:p>
          <w:p w14:paraId="102FE4D7" w14:textId="77777777" w:rsidR="00C37CAB" w:rsidRPr="00C37CAB" w:rsidRDefault="00000000"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3" w:anchor="GM_Point-section" w:history="1">
              <w:proofErr w:type="spellStart"/>
              <w:r w:rsidR="00C37CAB" w:rsidRPr="00C37CAB">
                <w:rPr>
                  <w:rFonts w:ascii="Times New Roman" w:eastAsia="Times New Roman" w:hAnsi="Times New Roman" w:cs="Times New Roman"/>
                  <w:color w:val="0000FF"/>
                  <w:kern w:val="0"/>
                  <w:u w:val="single"/>
                  <w14:ligatures w14:val="none"/>
                </w:rPr>
                <w:t>GM_Point</w:t>
              </w:r>
              <w:proofErr w:type="spellEnd"/>
            </w:hyperlink>
          </w:p>
          <w:p w14:paraId="186AC6ED" w14:textId="77777777" w:rsidR="00C37CAB" w:rsidRPr="00C37CAB" w:rsidRDefault="00000000"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4" w:anchor="GM_LineString-section" w:history="1">
              <w:proofErr w:type="spellStart"/>
              <w:r w:rsidR="00C37CAB" w:rsidRPr="00C37CAB">
                <w:rPr>
                  <w:rFonts w:ascii="Times New Roman" w:eastAsia="Times New Roman" w:hAnsi="Times New Roman" w:cs="Times New Roman"/>
                  <w:color w:val="0000FF"/>
                  <w:kern w:val="0"/>
                  <w:u w:val="single"/>
                  <w14:ligatures w14:val="none"/>
                </w:rPr>
                <w:t>GM_LineString</w:t>
              </w:r>
              <w:proofErr w:type="spellEnd"/>
            </w:hyperlink>
          </w:p>
          <w:p w14:paraId="535E3C20" w14:textId="77777777" w:rsidR="00C37CAB" w:rsidRPr="00C37CAB" w:rsidRDefault="00000000"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5" w:anchor="GM_Polygon-section" w:history="1">
              <w:proofErr w:type="spellStart"/>
              <w:r w:rsidR="00C37CAB" w:rsidRPr="00C37CAB">
                <w:rPr>
                  <w:rFonts w:ascii="Times New Roman" w:eastAsia="Times New Roman" w:hAnsi="Times New Roman" w:cs="Times New Roman"/>
                  <w:color w:val="0000FF"/>
                  <w:kern w:val="0"/>
                  <w:u w:val="single"/>
                  <w14:ligatures w14:val="none"/>
                </w:rPr>
                <w:t>GM_Polygon</w:t>
              </w:r>
              <w:proofErr w:type="spellEnd"/>
            </w:hyperlink>
          </w:p>
        </w:tc>
      </w:tr>
    </w:tbl>
    <w:p w14:paraId="5CF5156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6.2.  POI ISO Extensions</w:t>
      </w:r>
    </w:p>
    <w:p w14:paraId="41421C8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This Standard extends the OGC Feature Model to support the concept of a Point of Interest. These extensions are illustrated in </w:t>
      </w:r>
      <w:hyperlink r:id="rId116" w:anchor="poi_uml_model_iso_extensions" w:history="1">
        <w:r w:rsidRPr="00C37CAB">
          <w:rPr>
            <w:rFonts w:ascii="Times New Roman" w:eastAsia="Times New Roman" w:hAnsi="Times New Roman" w:cs="Times New Roman"/>
            <w:color w:val="0000FF"/>
            <w:kern w:val="0"/>
            <w:u w:val="single"/>
            <w14:ligatures w14:val="none"/>
          </w:rPr>
          <w:t>Figure 5</w:t>
        </w:r>
      </w:hyperlink>
      <w:r w:rsidRPr="00C37CAB">
        <w:rPr>
          <w:rFonts w:ascii="Times New Roman" w:eastAsia="Times New Roman" w:hAnsi="Times New Roman" w:cs="Times New Roman"/>
          <w:kern w:val="0"/>
          <w14:ligatures w14:val="none"/>
        </w:rPr>
        <w:t>.</w:t>
      </w:r>
    </w:p>
    <w:p w14:paraId="204C5AC8"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63DA0392" wp14:editId="3DC7DD1E">
            <wp:extent cx="6400800" cy="7124700"/>
            <wp:effectExtent l="0" t="0" r="0" b="0"/>
            <wp:docPr id="15444735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3516" name="Picture 2" descr="A screenshot of a computer&#10;&#10;Description automatically generated"/>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400800" cy="7124700"/>
                    </a:xfrm>
                    <a:prstGeom prst="rect">
                      <a:avLst/>
                    </a:prstGeom>
                    <a:noFill/>
                    <a:ln>
                      <a:noFill/>
                    </a:ln>
                  </pic:spPr>
                </pic:pic>
              </a:graphicData>
            </a:graphic>
          </wp:inline>
        </w:drawing>
      </w:r>
    </w:p>
    <w:p w14:paraId="2C435CE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5 — POI UML Model - ISO Extensions</w:t>
      </w:r>
    </w:p>
    <w:p w14:paraId="2F5112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These extensions include further refinement of the </w:t>
      </w:r>
      <w:proofErr w:type="spellStart"/>
      <w:r w:rsidRPr="00C37CAB">
        <w:rPr>
          <w:rFonts w:ascii="Times New Roman" w:eastAsia="Times New Roman" w:hAnsi="Times New Roman" w:cs="Times New Roman"/>
          <w:i/>
          <w:iCs/>
          <w:kern w:val="0"/>
          <w14:ligatures w14:val="none"/>
        </w:rPr>
        <w:t>AnyFeature</w:t>
      </w:r>
      <w:proofErr w:type="spellEnd"/>
      <w:r w:rsidRPr="00C37CAB">
        <w:rPr>
          <w:rFonts w:ascii="Times New Roman" w:eastAsia="Times New Roman" w:hAnsi="Times New Roman" w:cs="Times New Roman"/>
          <w:kern w:val="0"/>
          <w14:ligatures w14:val="none"/>
        </w:rPr>
        <w:t xml:space="preserve"> class through the addition of identification and temporal validity attributes.</w:t>
      </w:r>
    </w:p>
    <w:p w14:paraId="542FF151" w14:textId="2C392921" w:rsidR="00C37CAB" w:rsidRPr="00C37CAB" w:rsidRDefault="00000000" w:rsidP="00C37CAB">
      <w:pPr>
        <w:spacing w:before="100" w:beforeAutospacing="1" w:after="100" w:afterAutospacing="1" w:line="240" w:lineRule="auto"/>
        <w:rPr>
          <w:rFonts w:ascii="Times New Roman" w:eastAsia="Times New Roman" w:hAnsi="Times New Roman" w:cs="Times New Roman"/>
          <w:kern w:val="0"/>
          <w14:ligatures w14:val="none"/>
        </w:rPr>
      </w:pPr>
      <w:hyperlink r:id="rId118" w:anchor="AbstractFeature-section" w:history="1">
        <w:proofErr w:type="spellStart"/>
        <w:r w:rsidR="00C37CAB" w:rsidRPr="00C37CAB">
          <w:rPr>
            <w:rFonts w:ascii="Times New Roman" w:eastAsia="Times New Roman" w:hAnsi="Times New Roman" w:cs="Times New Roman"/>
            <w:b/>
            <w:bCs/>
            <w:color w:val="0000FF"/>
            <w:kern w:val="0"/>
            <w:u w:val="single"/>
            <w14:ligatures w14:val="none"/>
          </w:rPr>
          <w:t>AbstractFeature</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root Feature class for this </w:t>
      </w:r>
      <w:del w:id="115" w:author="Carl Reed" w:date="2024-02-23T11:31:00Z">
        <w:r w:rsidR="00C37CAB" w:rsidRPr="00C37CAB" w:rsidDel="001F1625">
          <w:rPr>
            <w:rFonts w:ascii="Times New Roman" w:eastAsia="Times New Roman" w:hAnsi="Times New Roman" w:cs="Times New Roman"/>
            <w:kern w:val="0"/>
            <w14:ligatures w14:val="none"/>
          </w:rPr>
          <w:delText>s</w:delText>
        </w:r>
      </w:del>
      <w:ins w:id="116" w:author="Carl Reed" w:date="2024-02-23T11:31:00Z">
        <w:r w:rsidR="001F1625">
          <w:rPr>
            <w:rFonts w:ascii="Times New Roman" w:eastAsia="Times New Roman" w:hAnsi="Times New Roman" w:cs="Times New Roman"/>
            <w:kern w:val="0"/>
            <w14:ligatures w14:val="none"/>
          </w:rPr>
          <w:t>S</w:t>
        </w:r>
      </w:ins>
      <w:r w:rsidR="00C37CAB" w:rsidRPr="00C37CAB">
        <w:rPr>
          <w:rFonts w:ascii="Times New Roman" w:eastAsia="Times New Roman" w:hAnsi="Times New Roman" w:cs="Times New Roman"/>
          <w:kern w:val="0"/>
          <w14:ligatures w14:val="none"/>
        </w:rPr>
        <w:t xml:space="preserve">tandard. This class has been borrowed from the </w:t>
      </w:r>
      <w:commentRangeStart w:id="117"/>
      <w:r w:rsidR="00C37CAB" w:rsidRPr="00C37CAB">
        <w:rPr>
          <w:rFonts w:ascii="Times New Roman" w:eastAsia="Times New Roman" w:hAnsi="Times New Roman" w:cs="Times New Roman"/>
          <w:kern w:val="0"/>
          <w14:ligatures w14:val="none"/>
        </w:rPr>
        <w:t>CityGML 3.0 Conceptual Model</w:t>
      </w:r>
      <w:commentRangeEnd w:id="117"/>
      <w:r w:rsidR="001F1625">
        <w:rPr>
          <w:rStyle w:val="CommentReference"/>
        </w:rPr>
        <w:commentReference w:id="117"/>
      </w:r>
      <w:r w:rsidR="00C37CAB" w:rsidRPr="00C37CAB">
        <w:rPr>
          <w:rFonts w:ascii="Times New Roman" w:eastAsia="Times New Roman" w:hAnsi="Times New Roman" w:cs="Times New Roman"/>
          <w:kern w:val="0"/>
          <w14:ligatures w14:val="none"/>
        </w:rPr>
        <w:t xml:space="preserve">. </w:t>
      </w:r>
      <w:proofErr w:type="spellStart"/>
      <w:r w:rsidR="00C37CAB" w:rsidRPr="00C37CAB">
        <w:rPr>
          <w:rFonts w:ascii="Times New Roman" w:eastAsia="Times New Roman" w:hAnsi="Times New Roman" w:cs="Times New Roman"/>
          <w:i/>
          <w:iCs/>
          <w:kern w:val="0"/>
          <w14:ligatures w14:val="none"/>
        </w:rPr>
        <w:t>AbstractFeature</w:t>
      </w:r>
      <w:proofErr w:type="spellEnd"/>
      <w:r w:rsidR="00C37CAB" w:rsidRPr="00C37CAB">
        <w:rPr>
          <w:rFonts w:ascii="Times New Roman" w:eastAsia="Times New Roman" w:hAnsi="Times New Roman" w:cs="Times New Roman"/>
          <w:kern w:val="0"/>
          <w14:ligatures w14:val="none"/>
        </w:rPr>
        <w:t xml:space="preserve"> adds descriptive and identifying properties to </w:t>
      </w:r>
      <w:proofErr w:type="spellStart"/>
      <w:r w:rsidR="00C37CAB" w:rsidRPr="00C37CAB">
        <w:rPr>
          <w:rFonts w:ascii="Times New Roman" w:eastAsia="Times New Roman" w:hAnsi="Times New Roman" w:cs="Times New Roman"/>
          <w:i/>
          <w:iCs/>
          <w:kern w:val="0"/>
          <w14:ligatures w14:val="none"/>
        </w:rPr>
        <w:t>AnyFeature</w:t>
      </w:r>
      <w:proofErr w:type="spellEnd"/>
      <w:r w:rsidR="00C37CAB" w:rsidRPr="00C37CAB">
        <w:rPr>
          <w:rFonts w:ascii="Times New Roman" w:eastAsia="Times New Roman" w:hAnsi="Times New Roman" w:cs="Times New Roman"/>
          <w:kern w:val="0"/>
          <w14:ligatures w14:val="none"/>
        </w:rPr>
        <w:t xml:space="preserve">. </w:t>
      </w:r>
      <w:hyperlink r:id="rId119" w:anchor="AbstractFeatureWithLifespan-section" w:history="1">
        <w:proofErr w:type="spellStart"/>
        <w:r w:rsidR="00C37CAB" w:rsidRPr="00C37CAB">
          <w:rPr>
            <w:rFonts w:ascii="Times New Roman" w:eastAsia="Times New Roman" w:hAnsi="Times New Roman" w:cs="Times New Roman"/>
            <w:b/>
            <w:bCs/>
            <w:color w:val="0000FF"/>
            <w:kern w:val="0"/>
            <w:u w:val="single"/>
            <w14:ligatures w14:val="none"/>
          </w:rPr>
          <w:t>AbstractFeatureWithLifespan</w:t>
        </w:r>
        <w:proofErr w:type="spellEnd"/>
        <w:r w:rsidR="00C37CAB" w:rsidRPr="00C37CAB">
          <w:rPr>
            <w:rFonts w:ascii="Times New Roman" w:eastAsia="Times New Roman" w:hAnsi="Times New Roman" w:cs="Times New Roman"/>
            <w:b/>
            <w:bCs/>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Adds temporality to </w:t>
      </w:r>
      <w:proofErr w:type="spellStart"/>
      <w:r w:rsidR="00C37CAB" w:rsidRPr="00C37CAB">
        <w:rPr>
          <w:rFonts w:ascii="Times New Roman" w:eastAsia="Times New Roman" w:hAnsi="Times New Roman" w:cs="Times New Roman"/>
          <w:i/>
          <w:iCs/>
          <w:kern w:val="0"/>
          <w14:ligatures w14:val="none"/>
        </w:rPr>
        <w:t>AbstractFeature</w:t>
      </w:r>
      <w:proofErr w:type="spellEnd"/>
      <w:r w:rsidR="00C37CAB" w:rsidRPr="00C37CAB">
        <w:rPr>
          <w:rFonts w:ascii="Times New Roman" w:eastAsia="Times New Roman" w:hAnsi="Times New Roman" w:cs="Times New Roman"/>
          <w:kern w:val="0"/>
          <w14:ligatures w14:val="none"/>
        </w:rPr>
        <w:t xml:space="preserve">. This class was </w:t>
      </w:r>
      <w:ins w:id="118" w:author="Carl Reed" w:date="2024-02-23T11:34:00Z">
        <w:r w:rsidR="001F1625">
          <w:rPr>
            <w:rFonts w:ascii="Times New Roman" w:eastAsia="Times New Roman" w:hAnsi="Times New Roman" w:cs="Times New Roman"/>
            <w:kern w:val="0"/>
            <w14:ligatures w14:val="none"/>
          </w:rPr>
          <w:t xml:space="preserve">also </w:t>
        </w:r>
      </w:ins>
      <w:r w:rsidR="00C37CAB" w:rsidRPr="00C37CAB">
        <w:rPr>
          <w:rFonts w:ascii="Times New Roman" w:eastAsia="Times New Roman" w:hAnsi="Times New Roman" w:cs="Times New Roman"/>
          <w:kern w:val="0"/>
          <w14:ligatures w14:val="none"/>
        </w:rPr>
        <w:t>borrowed from the CityGML 3.0 Conceptual Model.</w:t>
      </w:r>
    </w:p>
    <w:p w14:paraId="4E499F05"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6.2.1.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792E3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7966608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19"/>
            <w:r w:rsidRPr="00C37CAB">
              <w:rPr>
                <w:rFonts w:ascii="Times New Roman" w:eastAsia="Times New Roman" w:hAnsi="Times New Roman" w:cs="Times New Roman"/>
                <w:b/>
                <w:bCs/>
                <w:kern w:val="0"/>
                <w14:ligatures w14:val="none"/>
              </w:rPr>
              <w:t>Requirement 3: Requirement — Abstract Feature</w:t>
            </w:r>
            <w:commentRangeEnd w:id="119"/>
            <w:r w:rsidR="001F1625">
              <w:rPr>
                <w:rStyle w:val="CommentReference"/>
              </w:rPr>
              <w:commentReference w:id="119"/>
            </w:r>
          </w:p>
        </w:tc>
      </w:tr>
      <w:tr w:rsidR="00C37CAB" w:rsidRPr="00C37CAB" w14:paraId="4A661ED3" w14:textId="77777777" w:rsidTr="00C37CAB">
        <w:trPr>
          <w:tblCellSpacing w:w="15" w:type="dxa"/>
        </w:trPr>
        <w:tc>
          <w:tcPr>
            <w:tcW w:w="0" w:type="auto"/>
            <w:tcBorders>
              <w:top w:val="single" w:sz="12" w:space="0" w:color="auto"/>
              <w:bottom w:val="single" w:sz="8" w:space="0" w:color="auto"/>
            </w:tcBorders>
            <w:vAlign w:val="center"/>
            <w:hideMark/>
          </w:tcPr>
          <w:p w14:paraId="0940D74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8E552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p>
        </w:tc>
      </w:tr>
      <w:tr w:rsidR="00C37CAB" w:rsidRPr="00C37CAB" w14:paraId="71E94500" w14:textId="77777777" w:rsidTr="00C37CAB">
        <w:trPr>
          <w:tblCellSpacing w:w="15" w:type="dxa"/>
        </w:trPr>
        <w:tc>
          <w:tcPr>
            <w:tcW w:w="0" w:type="auto"/>
            <w:tcBorders>
              <w:top w:val="nil"/>
              <w:bottom w:val="single" w:sz="8" w:space="0" w:color="auto"/>
            </w:tcBorders>
            <w:vAlign w:val="center"/>
            <w:hideMark/>
          </w:tcPr>
          <w:p w14:paraId="4AB9541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2DB4B6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147D8388" w14:textId="77777777" w:rsidTr="00C37CAB">
        <w:trPr>
          <w:tblCellSpacing w:w="15" w:type="dxa"/>
        </w:trPr>
        <w:tc>
          <w:tcPr>
            <w:tcW w:w="0" w:type="auto"/>
            <w:tcBorders>
              <w:top w:val="nil"/>
              <w:bottom w:val="single" w:sz="8" w:space="0" w:color="auto"/>
            </w:tcBorders>
            <w:vAlign w:val="center"/>
            <w:hideMark/>
          </w:tcPr>
          <w:p w14:paraId="1D08F7E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C1A355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 compliant extension of the </w:t>
            </w:r>
            <w:proofErr w:type="spellStart"/>
            <w:r w:rsidRPr="00C37CAB">
              <w:rPr>
                <w:rFonts w:ascii="Times New Roman" w:eastAsia="Times New Roman" w:hAnsi="Times New Roman" w:cs="Times New Roman"/>
                <w:kern w:val="0"/>
                <w14:ligatures w14:val="none"/>
              </w:rPr>
              <w:t>AnyFeature</w:t>
            </w:r>
            <w:proofErr w:type="spellEnd"/>
            <w:r w:rsidRPr="00C37CAB">
              <w:rPr>
                <w:rFonts w:ascii="Times New Roman" w:eastAsia="Times New Roman" w:hAnsi="Times New Roman" w:cs="Times New Roman"/>
                <w:kern w:val="0"/>
                <w14:ligatures w14:val="none"/>
              </w:rPr>
              <w:t xml:space="preserve"> class defined in </w:t>
            </w:r>
            <w:hyperlink r:id="rId120"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r w:rsidR="00C37CAB" w:rsidRPr="00C37CAB" w14:paraId="3C579323" w14:textId="77777777" w:rsidTr="00C37CAB">
        <w:trPr>
          <w:tblCellSpacing w:w="15" w:type="dxa"/>
        </w:trPr>
        <w:tc>
          <w:tcPr>
            <w:tcW w:w="0" w:type="auto"/>
            <w:tcBorders>
              <w:top w:val="nil"/>
              <w:bottom w:val="single" w:sz="8" w:space="0" w:color="auto"/>
            </w:tcBorders>
            <w:vAlign w:val="center"/>
            <w:hideMark/>
          </w:tcPr>
          <w:p w14:paraId="2E2BB6F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E173BA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1" w:anchor="req_core_abstractfeature-description"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-description</w:t>
              </w:r>
            </w:hyperlink>
            <w:r w:rsidRPr="00C37CAB">
              <w:rPr>
                <w:rFonts w:ascii="Times New Roman" w:eastAsia="Times New Roman" w:hAnsi="Times New Roman" w:cs="Times New Roman"/>
                <w:kern w:val="0"/>
                <w14:ligatures w14:val="none"/>
              </w:rPr>
              <w:t>.</w:t>
            </w:r>
          </w:p>
        </w:tc>
      </w:tr>
      <w:tr w:rsidR="00C37CAB" w:rsidRPr="00C37CAB" w14:paraId="3EBEBB63" w14:textId="77777777" w:rsidTr="00C37CAB">
        <w:trPr>
          <w:tblCellSpacing w:w="15" w:type="dxa"/>
        </w:trPr>
        <w:tc>
          <w:tcPr>
            <w:tcW w:w="0" w:type="auto"/>
            <w:tcBorders>
              <w:top w:val="nil"/>
              <w:bottom w:val="single" w:sz="8" w:space="0" w:color="auto"/>
            </w:tcBorders>
            <w:vAlign w:val="center"/>
            <w:hideMark/>
          </w:tcPr>
          <w:p w14:paraId="06B485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66012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2" w:anchor="req_core_abstractfeature-featureid"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abstractfeature-featureid</w:t>
              </w:r>
              <w:proofErr w:type="spellEnd"/>
            </w:hyperlink>
            <w:r w:rsidRPr="00C37CAB">
              <w:rPr>
                <w:rFonts w:ascii="Times New Roman" w:eastAsia="Times New Roman" w:hAnsi="Times New Roman" w:cs="Times New Roman"/>
                <w:kern w:val="0"/>
                <w14:ligatures w14:val="none"/>
              </w:rPr>
              <w:t>.</w:t>
            </w:r>
          </w:p>
        </w:tc>
      </w:tr>
      <w:tr w:rsidR="00C37CAB" w:rsidRPr="00C37CAB" w14:paraId="05CF67A4" w14:textId="77777777" w:rsidTr="00C37CAB">
        <w:trPr>
          <w:tblCellSpacing w:w="15" w:type="dxa"/>
        </w:trPr>
        <w:tc>
          <w:tcPr>
            <w:tcW w:w="0" w:type="auto"/>
            <w:tcBorders>
              <w:top w:val="nil"/>
              <w:bottom w:val="single" w:sz="8" w:space="0" w:color="auto"/>
            </w:tcBorders>
            <w:vAlign w:val="center"/>
            <w:hideMark/>
          </w:tcPr>
          <w:p w14:paraId="3627882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59FFD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3" w:anchor="req_core_abstractfeature-identifier"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-identifier</w:t>
              </w:r>
            </w:hyperlink>
            <w:r w:rsidRPr="00C37CAB">
              <w:rPr>
                <w:rFonts w:ascii="Times New Roman" w:eastAsia="Times New Roman" w:hAnsi="Times New Roman" w:cs="Times New Roman"/>
                <w:kern w:val="0"/>
                <w14:ligatures w14:val="none"/>
              </w:rPr>
              <w:t>.</w:t>
            </w:r>
          </w:p>
        </w:tc>
      </w:tr>
      <w:tr w:rsidR="00C37CAB" w:rsidRPr="00C37CAB" w14:paraId="6E0A53F8" w14:textId="77777777" w:rsidTr="00C37CAB">
        <w:trPr>
          <w:tblCellSpacing w:w="15" w:type="dxa"/>
        </w:trPr>
        <w:tc>
          <w:tcPr>
            <w:tcW w:w="0" w:type="auto"/>
            <w:tcBorders>
              <w:top w:val="nil"/>
              <w:bottom w:val="single" w:sz="12" w:space="0" w:color="auto"/>
            </w:tcBorders>
            <w:vAlign w:val="center"/>
            <w:hideMark/>
          </w:tcPr>
          <w:p w14:paraId="00C7A86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0693C57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4" w:anchor="req_core_abstractfeature-nam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-name</w:t>
              </w:r>
            </w:hyperlink>
            <w:r w:rsidRPr="00C37CAB">
              <w:rPr>
                <w:rFonts w:ascii="Times New Roman" w:eastAsia="Times New Roman" w:hAnsi="Times New Roman" w:cs="Times New Roman"/>
                <w:kern w:val="0"/>
                <w14:ligatures w14:val="none"/>
              </w:rPr>
              <w:t>.</w:t>
            </w:r>
          </w:p>
        </w:tc>
      </w:tr>
    </w:tbl>
    <w:p w14:paraId="1D444737"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D523A7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5F6CD5C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4: Requirement — Abstract Feature Description</w:t>
            </w:r>
          </w:p>
        </w:tc>
      </w:tr>
      <w:tr w:rsidR="00C37CAB" w:rsidRPr="00C37CAB" w14:paraId="496C77CF" w14:textId="77777777" w:rsidTr="00C37CAB">
        <w:trPr>
          <w:tblCellSpacing w:w="15" w:type="dxa"/>
        </w:trPr>
        <w:tc>
          <w:tcPr>
            <w:tcW w:w="0" w:type="auto"/>
            <w:tcBorders>
              <w:top w:val="single" w:sz="12" w:space="0" w:color="auto"/>
              <w:bottom w:val="single" w:sz="8" w:space="0" w:color="auto"/>
            </w:tcBorders>
            <w:vAlign w:val="center"/>
            <w:hideMark/>
          </w:tcPr>
          <w:p w14:paraId="0699B4C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1B9367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-description</w:t>
            </w:r>
          </w:p>
        </w:tc>
      </w:tr>
      <w:tr w:rsidR="00C37CAB" w:rsidRPr="00C37CAB" w14:paraId="54D6E561" w14:textId="77777777" w:rsidTr="00C37CAB">
        <w:trPr>
          <w:tblCellSpacing w:w="15" w:type="dxa"/>
        </w:trPr>
        <w:tc>
          <w:tcPr>
            <w:tcW w:w="0" w:type="auto"/>
            <w:tcBorders>
              <w:top w:val="nil"/>
              <w:bottom w:val="single" w:sz="8" w:space="0" w:color="auto"/>
            </w:tcBorders>
            <w:vAlign w:val="center"/>
            <w:hideMark/>
          </w:tcPr>
          <w:p w14:paraId="613D19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00B8416"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4E7DFF49" w14:textId="77777777" w:rsidTr="00C37CAB">
        <w:trPr>
          <w:tblCellSpacing w:w="15" w:type="dxa"/>
        </w:trPr>
        <w:tc>
          <w:tcPr>
            <w:tcW w:w="0" w:type="auto"/>
            <w:tcBorders>
              <w:top w:val="nil"/>
              <w:bottom w:val="single" w:sz="8" w:space="0" w:color="auto"/>
            </w:tcBorders>
            <w:vAlign w:val="center"/>
            <w:hideMark/>
          </w:tcPr>
          <w:p w14:paraId="532AAC9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72B984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attributes.</w:t>
            </w:r>
          </w:p>
        </w:tc>
      </w:tr>
      <w:tr w:rsidR="00C37CAB" w:rsidRPr="00C37CAB" w14:paraId="0B164F16" w14:textId="77777777" w:rsidTr="00C37CAB">
        <w:trPr>
          <w:tblCellSpacing w:w="15" w:type="dxa"/>
        </w:trPr>
        <w:tc>
          <w:tcPr>
            <w:tcW w:w="0" w:type="auto"/>
            <w:tcBorders>
              <w:top w:val="nil"/>
              <w:bottom w:val="single" w:sz="12" w:space="0" w:color="auto"/>
            </w:tcBorders>
            <w:vAlign w:val="center"/>
            <w:hideMark/>
          </w:tcPr>
          <w:p w14:paraId="52B77A6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DF5D97"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CharacterString</w:t>
            </w:r>
            <w:proofErr w:type="spellEnd"/>
            <w:r w:rsidRPr="00C37CAB">
              <w:rPr>
                <w:rFonts w:ascii="Times New Roman" w:eastAsia="Times New Roman" w:hAnsi="Times New Roman" w:cs="Times New Roman"/>
                <w:kern w:val="0"/>
                <w14:ligatures w14:val="none"/>
              </w:rPr>
              <w:t xml:space="preserve"> class from </w:t>
            </w:r>
            <w:hyperlink r:id="rId12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E4C1AD"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0B853C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FE6FD03"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5: Requirement — Abstract Feature </w:t>
            </w:r>
            <w:proofErr w:type="spellStart"/>
            <w:r w:rsidRPr="00C37CAB">
              <w:rPr>
                <w:rFonts w:ascii="Times New Roman" w:eastAsia="Times New Roman" w:hAnsi="Times New Roman" w:cs="Times New Roman"/>
                <w:b/>
                <w:bCs/>
                <w:kern w:val="0"/>
                <w14:ligatures w14:val="none"/>
              </w:rPr>
              <w:t>Feature</w:t>
            </w:r>
            <w:proofErr w:type="spellEnd"/>
            <w:r w:rsidRPr="00C37CAB">
              <w:rPr>
                <w:rFonts w:ascii="Times New Roman" w:eastAsia="Times New Roman" w:hAnsi="Times New Roman" w:cs="Times New Roman"/>
                <w:b/>
                <w:bCs/>
                <w:kern w:val="0"/>
                <w14:ligatures w14:val="none"/>
              </w:rPr>
              <w:t xml:space="preserve"> Id</w:t>
            </w:r>
          </w:p>
        </w:tc>
      </w:tr>
      <w:tr w:rsidR="00C37CAB" w:rsidRPr="00C37CAB" w14:paraId="615F1633" w14:textId="77777777" w:rsidTr="00C37CAB">
        <w:trPr>
          <w:tblCellSpacing w:w="15" w:type="dxa"/>
        </w:trPr>
        <w:tc>
          <w:tcPr>
            <w:tcW w:w="0" w:type="auto"/>
            <w:tcBorders>
              <w:top w:val="single" w:sz="12" w:space="0" w:color="auto"/>
              <w:bottom w:val="single" w:sz="8" w:space="0" w:color="auto"/>
            </w:tcBorders>
            <w:vAlign w:val="center"/>
            <w:hideMark/>
          </w:tcPr>
          <w:p w14:paraId="1180F10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AAC5C5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abstractfeature-featureid</w:t>
            </w:r>
            <w:proofErr w:type="spellEnd"/>
          </w:p>
        </w:tc>
      </w:tr>
      <w:tr w:rsidR="00C37CAB" w:rsidRPr="00C37CAB" w14:paraId="2E517DEA" w14:textId="77777777" w:rsidTr="00C37CAB">
        <w:trPr>
          <w:tblCellSpacing w:w="15" w:type="dxa"/>
        </w:trPr>
        <w:tc>
          <w:tcPr>
            <w:tcW w:w="0" w:type="auto"/>
            <w:tcBorders>
              <w:top w:val="nil"/>
              <w:bottom w:val="single" w:sz="8" w:space="0" w:color="auto"/>
            </w:tcBorders>
            <w:vAlign w:val="center"/>
            <w:hideMark/>
          </w:tcPr>
          <w:p w14:paraId="17E37C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D3B12E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AFAF45F" w14:textId="77777777" w:rsidTr="00C37CAB">
        <w:trPr>
          <w:tblCellSpacing w:w="15" w:type="dxa"/>
        </w:trPr>
        <w:tc>
          <w:tcPr>
            <w:tcW w:w="0" w:type="auto"/>
            <w:tcBorders>
              <w:top w:val="nil"/>
              <w:bottom w:val="single" w:sz="8" w:space="0" w:color="auto"/>
            </w:tcBorders>
            <w:vAlign w:val="center"/>
            <w:hideMark/>
          </w:tcPr>
          <w:p w14:paraId="07584AD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13C8D0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one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2E439421" w14:textId="77777777" w:rsidTr="00C37CAB">
        <w:trPr>
          <w:tblCellSpacing w:w="15" w:type="dxa"/>
        </w:trPr>
        <w:tc>
          <w:tcPr>
            <w:tcW w:w="0" w:type="auto"/>
            <w:tcBorders>
              <w:top w:val="nil"/>
              <w:bottom w:val="single" w:sz="12" w:space="0" w:color="auto"/>
            </w:tcBorders>
            <w:vAlign w:val="center"/>
            <w:hideMark/>
          </w:tcPr>
          <w:p w14:paraId="387DCE8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D681D9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9675E6"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53BE02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3435F66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6: Requirement — Abstract Feature Identifier</w:t>
            </w:r>
          </w:p>
        </w:tc>
      </w:tr>
      <w:tr w:rsidR="00C37CAB" w:rsidRPr="00C37CAB" w14:paraId="53405EA4" w14:textId="77777777" w:rsidTr="00C37CAB">
        <w:trPr>
          <w:tblCellSpacing w:w="15" w:type="dxa"/>
        </w:trPr>
        <w:tc>
          <w:tcPr>
            <w:tcW w:w="0" w:type="auto"/>
            <w:tcBorders>
              <w:top w:val="single" w:sz="12" w:space="0" w:color="auto"/>
              <w:bottom w:val="single" w:sz="8" w:space="0" w:color="auto"/>
            </w:tcBorders>
            <w:vAlign w:val="center"/>
            <w:hideMark/>
          </w:tcPr>
          <w:p w14:paraId="351344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F3AF11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-identifier</w:t>
            </w:r>
          </w:p>
        </w:tc>
      </w:tr>
      <w:tr w:rsidR="00C37CAB" w:rsidRPr="00C37CAB" w14:paraId="263B82B5" w14:textId="77777777" w:rsidTr="00C37CAB">
        <w:trPr>
          <w:tblCellSpacing w:w="15" w:type="dxa"/>
        </w:trPr>
        <w:tc>
          <w:tcPr>
            <w:tcW w:w="0" w:type="auto"/>
            <w:tcBorders>
              <w:top w:val="nil"/>
              <w:bottom w:val="single" w:sz="8" w:space="0" w:color="auto"/>
            </w:tcBorders>
            <w:vAlign w:val="center"/>
            <w:hideMark/>
          </w:tcPr>
          <w:p w14:paraId="677B9E8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0C7CAE6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3DEB138" w14:textId="77777777" w:rsidTr="00C37CAB">
        <w:trPr>
          <w:tblCellSpacing w:w="15" w:type="dxa"/>
        </w:trPr>
        <w:tc>
          <w:tcPr>
            <w:tcW w:w="0" w:type="auto"/>
            <w:tcBorders>
              <w:top w:val="nil"/>
              <w:bottom w:val="single" w:sz="8" w:space="0" w:color="auto"/>
            </w:tcBorders>
            <w:vAlign w:val="center"/>
            <w:hideMark/>
          </w:tcPr>
          <w:p w14:paraId="541212B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6438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attributes.</w:t>
            </w:r>
          </w:p>
        </w:tc>
      </w:tr>
      <w:tr w:rsidR="00C37CAB" w:rsidRPr="00C37CAB" w14:paraId="120C9CCD" w14:textId="77777777" w:rsidTr="00C37CAB">
        <w:trPr>
          <w:tblCellSpacing w:w="15" w:type="dxa"/>
        </w:trPr>
        <w:tc>
          <w:tcPr>
            <w:tcW w:w="0" w:type="auto"/>
            <w:tcBorders>
              <w:top w:val="nil"/>
              <w:bottom w:val="single" w:sz="12" w:space="0" w:color="auto"/>
            </w:tcBorders>
            <w:vAlign w:val="center"/>
            <w:hideMark/>
          </w:tcPr>
          <w:p w14:paraId="3141748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72142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ScopedName</w:t>
            </w:r>
            <w:proofErr w:type="spellEnd"/>
            <w:r w:rsidRPr="00C37CAB">
              <w:rPr>
                <w:rFonts w:ascii="Times New Roman" w:eastAsia="Times New Roman" w:hAnsi="Times New Roman" w:cs="Times New Roman"/>
                <w:kern w:val="0"/>
                <w14:ligatures w14:val="none"/>
              </w:rPr>
              <w:t xml:space="preserve"> class from </w:t>
            </w:r>
            <w:hyperlink r:id="rId12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8E80E49"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98F65C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978C7A2"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7: Requirement — Abstract Feature Name</w:t>
            </w:r>
          </w:p>
        </w:tc>
      </w:tr>
      <w:tr w:rsidR="00C37CAB" w:rsidRPr="00C37CAB" w14:paraId="0C72DE0B" w14:textId="77777777" w:rsidTr="00C37CAB">
        <w:trPr>
          <w:tblCellSpacing w:w="15" w:type="dxa"/>
        </w:trPr>
        <w:tc>
          <w:tcPr>
            <w:tcW w:w="0" w:type="auto"/>
            <w:tcBorders>
              <w:top w:val="single" w:sz="12" w:space="0" w:color="auto"/>
              <w:bottom w:val="single" w:sz="8" w:space="0" w:color="auto"/>
            </w:tcBorders>
            <w:vAlign w:val="center"/>
            <w:hideMark/>
          </w:tcPr>
          <w:p w14:paraId="4D40213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461A7C"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-name</w:t>
            </w:r>
          </w:p>
        </w:tc>
      </w:tr>
      <w:tr w:rsidR="00C37CAB" w:rsidRPr="00C37CAB" w14:paraId="55E21054" w14:textId="77777777" w:rsidTr="00C37CAB">
        <w:trPr>
          <w:tblCellSpacing w:w="15" w:type="dxa"/>
        </w:trPr>
        <w:tc>
          <w:tcPr>
            <w:tcW w:w="0" w:type="auto"/>
            <w:tcBorders>
              <w:top w:val="nil"/>
              <w:bottom w:val="single" w:sz="8" w:space="0" w:color="auto"/>
            </w:tcBorders>
            <w:vAlign w:val="center"/>
            <w:hideMark/>
          </w:tcPr>
          <w:p w14:paraId="2DBCFB0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5F7FE4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9DE88C" w14:textId="77777777" w:rsidTr="00C37CAB">
        <w:trPr>
          <w:tblCellSpacing w:w="15" w:type="dxa"/>
        </w:trPr>
        <w:tc>
          <w:tcPr>
            <w:tcW w:w="0" w:type="auto"/>
            <w:tcBorders>
              <w:top w:val="nil"/>
              <w:bottom w:val="single" w:sz="8" w:space="0" w:color="auto"/>
            </w:tcBorders>
            <w:vAlign w:val="center"/>
            <w:hideMark/>
          </w:tcPr>
          <w:p w14:paraId="5C99450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EF8E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more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attributes.</w:t>
            </w:r>
          </w:p>
        </w:tc>
      </w:tr>
      <w:tr w:rsidR="00C37CAB" w:rsidRPr="00C37CAB" w14:paraId="7263FB7D" w14:textId="77777777" w:rsidTr="00C37CAB">
        <w:trPr>
          <w:tblCellSpacing w:w="15" w:type="dxa"/>
        </w:trPr>
        <w:tc>
          <w:tcPr>
            <w:tcW w:w="0" w:type="auto"/>
            <w:tcBorders>
              <w:top w:val="nil"/>
              <w:bottom w:val="single" w:sz="12" w:space="0" w:color="auto"/>
            </w:tcBorders>
            <w:vAlign w:val="center"/>
            <w:hideMark/>
          </w:tcPr>
          <w:p w14:paraId="7AEF020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E2D7EB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8"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0B3DAA8"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6.2.2.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2E050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ED8166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8: Requirement — Feature with </w:t>
            </w:r>
            <w:commentRangeStart w:id="120"/>
            <w:r w:rsidRPr="00C37CAB">
              <w:rPr>
                <w:rFonts w:ascii="Times New Roman" w:eastAsia="Times New Roman" w:hAnsi="Times New Roman" w:cs="Times New Roman"/>
                <w:b/>
                <w:bCs/>
                <w:kern w:val="0"/>
                <w14:ligatures w14:val="none"/>
              </w:rPr>
              <w:t>Lifespan</w:t>
            </w:r>
            <w:commentRangeEnd w:id="120"/>
            <w:r w:rsidR="001F1625">
              <w:rPr>
                <w:rStyle w:val="CommentReference"/>
              </w:rPr>
              <w:commentReference w:id="120"/>
            </w:r>
          </w:p>
        </w:tc>
      </w:tr>
      <w:tr w:rsidR="00C37CAB" w:rsidRPr="00C37CAB" w14:paraId="6751F632" w14:textId="77777777" w:rsidTr="00C37CAB">
        <w:trPr>
          <w:tblCellSpacing w:w="15" w:type="dxa"/>
        </w:trPr>
        <w:tc>
          <w:tcPr>
            <w:tcW w:w="0" w:type="auto"/>
            <w:tcBorders>
              <w:top w:val="single" w:sz="12" w:space="0" w:color="auto"/>
              <w:bottom w:val="single" w:sz="8" w:space="0" w:color="auto"/>
            </w:tcBorders>
            <w:vAlign w:val="center"/>
            <w:hideMark/>
          </w:tcPr>
          <w:p w14:paraId="42709CC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53AAED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w:t>
            </w:r>
            <w:proofErr w:type="spellEnd"/>
          </w:p>
        </w:tc>
      </w:tr>
      <w:tr w:rsidR="00C37CAB" w:rsidRPr="00C37CAB" w14:paraId="3939E61C" w14:textId="77777777" w:rsidTr="00C37CAB">
        <w:trPr>
          <w:tblCellSpacing w:w="15" w:type="dxa"/>
        </w:trPr>
        <w:tc>
          <w:tcPr>
            <w:tcW w:w="0" w:type="auto"/>
            <w:tcBorders>
              <w:top w:val="nil"/>
              <w:bottom w:val="single" w:sz="8" w:space="0" w:color="auto"/>
            </w:tcBorders>
            <w:vAlign w:val="center"/>
            <w:hideMark/>
          </w:tcPr>
          <w:p w14:paraId="4E5ECDA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6056D2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4C9BC671" w14:textId="77777777" w:rsidTr="00C37CAB">
        <w:trPr>
          <w:tblCellSpacing w:w="15" w:type="dxa"/>
        </w:trPr>
        <w:tc>
          <w:tcPr>
            <w:tcW w:w="0" w:type="auto"/>
            <w:tcBorders>
              <w:top w:val="nil"/>
              <w:bottom w:val="single" w:sz="8" w:space="0" w:color="auto"/>
            </w:tcBorders>
            <w:vAlign w:val="center"/>
            <w:hideMark/>
          </w:tcPr>
          <w:p w14:paraId="7D3D91B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0B251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29" w:anchor="req_core_abstractfeatur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hyperlink>
            <w:r w:rsidRPr="00C37CAB">
              <w:rPr>
                <w:rFonts w:ascii="Times New Roman" w:eastAsia="Times New Roman" w:hAnsi="Times New Roman" w:cs="Times New Roman"/>
                <w:kern w:val="0"/>
                <w14:ligatures w14:val="none"/>
              </w:rPr>
              <w:t>.</w:t>
            </w:r>
          </w:p>
        </w:tc>
      </w:tr>
      <w:tr w:rsidR="00C37CAB" w:rsidRPr="00C37CAB" w14:paraId="1C7D0B5F" w14:textId="77777777" w:rsidTr="00C37CAB">
        <w:trPr>
          <w:tblCellSpacing w:w="15" w:type="dxa"/>
        </w:trPr>
        <w:tc>
          <w:tcPr>
            <w:tcW w:w="0" w:type="auto"/>
            <w:tcBorders>
              <w:top w:val="nil"/>
              <w:bottom w:val="single" w:sz="8" w:space="0" w:color="auto"/>
            </w:tcBorders>
            <w:vAlign w:val="center"/>
            <w:hideMark/>
          </w:tcPr>
          <w:p w14:paraId="0F18AF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0FF48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0" w:anchor="req_core_feature_with_lifespan_cre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featurewithlifespan-creationdate</w:t>
              </w:r>
              <w:proofErr w:type="spellEnd"/>
            </w:hyperlink>
            <w:r w:rsidRPr="00C37CAB">
              <w:rPr>
                <w:rFonts w:ascii="Times New Roman" w:eastAsia="Times New Roman" w:hAnsi="Times New Roman" w:cs="Times New Roman"/>
                <w:kern w:val="0"/>
                <w14:ligatures w14:val="none"/>
              </w:rPr>
              <w:t>.</w:t>
            </w:r>
          </w:p>
        </w:tc>
      </w:tr>
      <w:tr w:rsidR="00C37CAB" w:rsidRPr="00C37CAB" w14:paraId="7E9344E7" w14:textId="77777777" w:rsidTr="00C37CAB">
        <w:trPr>
          <w:tblCellSpacing w:w="15" w:type="dxa"/>
        </w:trPr>
        <w:tc>
          <w:tcPr>
            <w:tcW w:w="0" w:type="auto"/>
            <w:tcBorders>
              <w:top w:val="nil"/>
              <w:bottom w:val="single" w:sz="8" w:space="0" w:color="auto"/>
            </w:tcBorders>
            <w:vAlign w:val="center"/>
            <w:hideMark/>
          </w:tcPr>
          <w:p w14:paraId="042A08C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B9F05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1" w:anchor="req_core_feature_with_lifespan_termin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featurewithlifespan-terminationdate</w:t>
              </w:r>
              <w:proofErr w:type="spellEnd"/>
            </w:hyperlink>
            <w:r w:rsidRPr="00C37CAB">
              <w:rPr>
                <w:rFonts w:ascii="Times New Roman" w:eastAsia="Times New Roman" w:hAnsi="Times New Roman" w:cs="Times New Roman"/>
                <w:kern w:val="0"/>
                <w14:ligatures w14:val="none"/>
              </w:rPr>
              <w:t>.</w:t>
            </w:r>
          </w:p>
        </w:tc>
      </w:tr>
      <w:tr w:rsidR="00C37CAB" w:rsidRPr="00C37CAB" w14:paraId="7A0FE91D" w14:textId="77777777" w:rsidTr="00C37CAB">
        <w:trPr>
          <w:tblCellSpacing w:w="15" w:type="dxa"/>
        </w:trPr>
        <w:tc>
          <w:tcPr>
            <w:tcW w:w="0" w:type="auto"/>
            <w:tcBorders>
              <w:top w:val="nil"/>
              <w:bottom w:val="single" w:sz="8" w:space="0" w:color="auto"/>
            </w:tcBorders>
            <w:vAlign w:val="center"/>
            <w:hideMark/>
          </w:tcPr>
          <w:p w14:paraId="72C7544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63F99D2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2" w:anchor="req_core_feature_with_lifespan_validfrom"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featurewithlifespan-validfrom</w:t>
              </w:r>
              <w:proofErr w:type="spellEnd"/>
            </w:hyperlink>
            <w:r w:rsidRPr="00C37CAB">
              <w:rPr>
                <w:rFonts w:ascii="Times New Roman" w:eastAsia="Times New Roman" w:hAnsi="Times New Roman" w:cs="Times New Roman"/>
                <w:kern w:val="0"/>
                <w14:ligatures w14:val="none"/>
              </w:rPr>
              <w:t>.</w:t>
            </w:r>
          </w:p>
        </w:tc>
      </w:tr>
      <w:tr w:rsidR="00C37CAB" w:rsidRPr="00C37CAB" w14:paraId="672B63EF" w14:textId="77777777" w:rsidTr="00C37CAB">
        <w:trPr>
          <w:tblCellSpacing w:w="15" w:type="dxa"/>
        </w:trPr>
        <w:tc>
          <w:tcPr>
            <w:tcW w:w="0" w:type="auto"/>
            <w:tcBorders>
              <w:top w:val="nil"/>
              <w:bottom w:val="single" w:sz="12" w:space="0" w:color="auto"/>
            </w:tcBorders>
            <w:vAlign w:val="center"/>
            <w:hideMark/>
          </w:tcPr>
          <w:p w14:paraId="4F6F03F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70F7A2B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3" w:anchor="req_core_feature_with_lifespan_validto"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featurewithlifespan-validto</w:t>
              </w:r>
              <w:proofErr w:type="spellEnd"/>
            </w:hyperlink>
            <w:r w:rsidRPr="00C37CAB">
              <w:rPr>
                <w:rFonts w:ascii="Times New Roman" w:eastAsia="Times New Roman" w:hAnsi="Times New Roman" w:cs="Times New Roman"/>
                <w:kern w:val="0"/>
                <w14:ligatures w14:val="none"/>
              </w:rPr>
              <w:t>.</w:t>
            </w:r>
          </w:p>
        </w:tc>
      </w:tr>
    </w:tbl>
    <w:p w14:paraId="06A5AD0E"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FDFDCBB"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1CECB4C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9: Requirement — Feature with Lifespan Creation Date</w:t>
            </w:r>
          </w:p>
        </w:tc>
      </w:tr>
      <w:tr w:rsidR="00C37CAB" w:rsidRPr="00C37CAB" w14:paraId="2FAF312B" w14:textId="77777777" w:rsidTr="00C37CAB">
        <w:trPr>
          <w:tblCellSpacing w:w="15" w:type="dxa"/>
        </w:trPr>
        <w:tc>
          <w:tcPr>
            <w:tcW w:w="0" w:type="auto"/>
            <w:tcBorders>
              <w:top w:val="single" w:sz="12" w:space="0" w:color="auto"/>
              <w:bottom w:val="single" w:sz="8" w:space="0" w:color="auto"/>
            </w:tcBorders>
            <w:vAlign w:val="center"/>
            <w:hideMark/>
          </w:tcPr>
          <w:p w14:paraId="0A23D2B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B58909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featurewithlifespan-creationdate</w:t>
            </w:r>
            <w:proofErr w:type="spellEnd"/>
          </w:p>
        </w:tc>
      </w:tr>
      <w:tr w:rsidR="00C37CAB" w:rsidRPr="00C37CAB" w14:paraId="1DDF519C" w14:textId="77777777" w:rsidTr="00C37CAB">
        <w:trPr>
          <w:tblCellSpacing w:w="15" w:type="dxa"/>
        </w:trPr>
        <w:tc>
          <w:tcPr>
            <w:tcW w:w="0" w:type="auto"/>
            <w:tcBorders>
              <w:top w:val="nil"/>
              <w:bottom w:val="single" w:sz="8" w:space="0" w:color="auto"/>
            </w:tcBorders>
            <w:vAlign w:val="center"/>
            <w:hideMark/>
          </w:tcPr>
          <w:p w14:paraId="6EFE095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2B892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127726" w14:textId="77777777" w:rsidTr="00C37CAB">
        <w:trPr>
          <w:tblCellSpacing w:w="15" w:type="dxa"/>
        </w:trPr>
        <w:tc>
          <w:tcPr>
            <w:tcW w:w="0" w:type="auto"/>
            <w:tcBorders>
              <w:top w:val="nil"/>
              <w:bottom w:val="single" w:sz="8" w:space="0" w:color="auto"/>
            </w:tcBorders>
            <w:vAlign w:val="center"/>
            <w:hideMark/>
          </w:tcPr>
          <w:p w14:paraId="1B4A9CF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873D080"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234637A" w14:textId="77777777" w:rsidTr="00C37CAB">
        <w:trPr>
          <w:tblCellSpacing w:w="15" w:type="dxa"/>
        </w:trPr>
        <w:tc>
          <w:tcPr>
            <w:tcW w:w="0" w:type="auto"/>
            <w:tcBorders>
              <w:top w:val="nil"/>
              <w:bottom w:val="single" w:sz="12" w:space="0" w:color="auto"/>
            </w:tcBorders>
            <w:vAlign w:val="center"/>
            <w:hideMark/>
          </w:tcPr>
          <w:p w14:paraId="1571AC9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44F6269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 SHALL be a valid implementation of the </w:t>
            </w:r>
            <w:commentRangeStart w:id="121"/>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4" w:anchor="ISO19103" w:history="1">
              <w:r w:rsidRPr="00C37CAB">
                <w:rPr>
                  <w:rFonts w:ascii="Times New Roman" w:eastAsia="Times New Roman" w:hAnsi="Times New Roman" w:cs="Times New Roman"/>
                  <w:color w:val="0000FF"/>
                  <w:kern w:val="0"/>
                  <w:u w:val="single"/>
                  <w14:ligatures w14:val="none"/>
                </w:rPr>
                <w:t>ISO 19103</w:t>
              </w:r>
            </w:hyperlink>
            <w:commentRangeEnd w:id="121"/>
            <w:r w:rsidR="001727BB">
              <w:rPr>
                <w:rStyle w:val="CommentReference"/>
              </w:rPr>
              <w:commentReference w:id="121"/>
            </w:r>
            <w:r w:rsidRPr="00C37CAB">
              <w:rPr>
                <w:rFonts w:ascii="Times New Roman" w:eastAsia="Times New Roman" w:hAnsi="Times New Roman" w:cs="Times New Roman"/>
                <w:kern w:val="0"/>
                <w14:ligatures w14:val="none"/>
              </w:rPr>
              <w:t>.</w:t>
            </w:r>
          </w:p>
        </w:tc>
      </w:tr>
    </w:tbl>
    <w:p w14:paraId="1ED8FE43"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3B51451"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59F1A00"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10: Requirement — Feature with Lifespan Termination Date</w:t>
            </w:r>
          </w:p>
        </w:tc>
      </w:tr>
      <w:tr w:rsidR="00C37CAB" w:rsidRPr="00C37CAB" w14:paraId="5648888C" w14:textId="77777777" w:rsidTr="00C37CAB">
        <w:trPr>
          <w:tblCellSpacing w:w="15" w:type="dxa"/>
        </w:trPr>
        <w:tc>
          <w:tcPr>
            <w:tcW w:w="0" w:type="auto"/>
            <w:tcBorders>
              <w:top w:val="single" w:sz="12" w:space="0" w:color="auto"/>
              <w:bottom w:val="single" w:sz="8" w:space="0" w:color="auto"/>
            </w:tcBorders>
            <w:vAlign w:val="center"/>
            <w:hideMark/>
          </w:tcPr>
          <w:p w14:paraId="14D9489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EC352B3"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featurewithlifespan-terminationdate</w:t>
            </w:r>
            <w:proofErr w:type="spellEnd"/>
          </w:p>
        </w:tc>
      </w:tr>
      <w:tr w:rsidR="00C37CAB" w:rsidRPr="00C37CAB" w14:paraId="7C0F57AD" w14:textId="77777777" w:rsidTr="00C37CAB">
        <w:trPr>
          <w:tblCellSpacing w:w="15" w:type="dxa"/>
        </w:trPr>
        <w:tc>
          <w:tcPr>
            <w:tcW w:w="0" w:type="auto"/>
            <w:tcBorders>
              <w:top w:val="nil"/>
              <w:bottom w:val="single" w:sz="8" w:space="0" w:color="auto"/>
            </w:tcBorders>
            <w:vAlign w:val="center"/>
            <w:hideMark/>
          </w:tcPr>
          <w:p w14:paraId="37AB55E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30A45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2586B5B" w14:textId="77777777" w:rsidTr="00C37CAB">
        <w:trPr>
          <w:tblCellSpacing w:w="15" w:type="dxa"/>
        </w:trPr>
        <w:tc>
          <w:tcPr>
            <w:tcW w:w="0" w:type="auto"/>
            <w:tcBorders>
              <w:top w:val="nil"/>
              <w:bottom w:val="single" w:sz="8" w:space="0" w:color="auto"/>
            </w:tcBorders>
            <w:vAlign w:val="center"/>
            <w:hideMark/>
          </w:tcPr>
          <w:p w14:paraId="73A3873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3878D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067E559" w14:textId="77777777" w:rsidTr="00C37CAB">
        <w:trPr>
          <w:tblCellSpacing w:w="15" w:type="dxa"/>
        </w:trPr>
        <w:tc>
          <w:tcPr>
            <w:tcW w:w="0" w:type="auto"/>
            <w:tcBorders>
              <w:top w:val="nil"/>
              <w:bottom w:val="single" w:sz="12" w:space="0" w:color="auto"/>
            </w:tcBorders>
            <w:vAlign w:val="center"/>
            <w:hideMark/>
          </w:tcPr>
          <w:p w14:paraId="751B797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A10C52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1CD6570F"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74967D2E"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5D6981D"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11: Requirement — Feature with Lifespan Valid From</w:t>
            </w:r>
          </w:p>
        </w:tc>
      </w:tr>
      <w:tr w:rsidR="00C37CAB" w:rsidRPr="00C37CAB" w14:paraId="092DD23E" w14:textId="77777777" w:rsidTr="00C37CAB">
        <w:trPr>
          <w:tblCellSpacing w:w="15" w:type="dxa"/>
        </w:trPr>
        <w:tc>
          <w:tcPr>
            <w:tcW w:w="0" w:type="auto"/>
            <w:tcBorders>
              <w:top w:val="single" w:sz="12" w:space="0" w:color="auto"/>
              <w:bottom w:val="single" w:sz="8" w:space="0" w:color="auto"/>
            </w:tcBorders>
            <w:vAlign w:val="center"/>
            <w:hideMark/>
          </w:tcPr>
          <w:p w14:paraId="4C4D361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920C4E1"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featurewithlifespan-validfrom</w:t>
            </w:r>
            <w:proofErr w:type="spellEnd"/>
          </w:p>
        </w:tc>
      </w:tr>
      <w:tr w:rsidR="00C37CAB" w:rsidRPr="00C37CAB" w14:paraId="3CCAA9C2" w14:textId="77777777" w:rsidTr="00C37CAB">
        <w:trPr>
          <w:tblCellSpacing w:w="15" w:type="dxa"/>
        </w:trPr>
        <w:tc>
          <w:tcPr>
            <w:tcW w:w="0" w:type="auto"/>
            <w:tcBorders>
              <w:top w:val="nil"/>
              <w:bottom w:val="single" w:sz="8" w:space="0" w:color="auto"/>
            </w:tcBorders>
            <w:vAlign w:val="center"/>
            <w:hideMark/>
          </w:tcPr>
          <w:p w14:paraId="3DE75A9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F8AD99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06B0D7B2" w14:textId="77777777" w:rsidTr="00C37CAB">
        <w:trPr>
          <w:tblCellSpacing w:w="15" w:type="dxa"/>
        </w:trPr>
        <w:tc>
          <w:tcPr>
            <w:tcW w:w="0" w:type="auto"/>
            <w:tcBorders>
              <w:top w:val="nil"/>
              <w:bottom w:val="single" w:sz="8" w:space="0" w:color="auto"/>
            </w:tcBorders>
            <w:vAlign w:val="center"/>
            <w:hideMark/>
          </w:tcPr>
          <w:p w14:paraId="45DF55F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3F19A1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BA3ED31" w14:textId="77777777" w:rsidTr="00C37CAB">
        <w:trPr>
          <w:tblCellSpacing w:w="15" w:type="dxa"/>
        </w:trPr>
        <w:tc>
          <w:tcPr>
            <w:tcW w:w="0" w:type="auto"/>
            <w:tcBorders>
              <w:top w:val="nil"/>
              <w:bottom w:val="single" w:sz="12" w:space="0" w:color="auto"/>
            </w:tcBorders>
            <w:vAlign w:val="center"/>
            <w:hideMark/>
          </w:tcPr>
          <w:p w14:paraId="494F86C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AF171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ACF52BC"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6C4C7B4"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EA5B95B"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12: Requirement — Feature with Lifespan Valid To</w:t>
            </w:r>
          </w:p>
        </w:tc>
      </w:tr>
      <w:tr w:rsidR="00C37CAB" w:rsidRPr="00C37CAB" w14:paraId="0B51901A" w14:textId="77777777" w:rsidTr="00C37CAB">
        <w:trPr>
          <w:tblCellSpacing w:w="15" w:type="dxa"/>
        </w:trPr>
        <w:tc>
          <w:tcPr>
            <w:tcW w:w="0" w:type="auto"/>
            <w:tcBorders>
              <w:top w:val="single" w:sz="12" w:space="0" w:color="auto"/>
              <w:bottom w:val="single" w:sz="8" w:space="0" w:color="auto"/>
            </w:tcBorders>
            <w:vAlign w:val="center"/>
            <w:hideMark/>
          </w:tcPr>
          <w:p w14:paraId="062E109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3F66A5"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featurewithlifespan-validto</w:t>
            </w:r>
            <w:proofErr w:type="spellEnd"/>
          </w:p>
        </w:tc>
      </w:tr>
      <w:tr w:rsidR="00C37CAB" w:rsidRPr="00C37CAB" w14:paraId="02A7B4A8" w14:textId="77777777" w:rsidTr="00C37CAB">
        <w:trPr>
          <w:tblCellSpacing w:w="15" w:type="dxa"/>
        </w:trPr>
        <w:tc>
          <w:tcPr>
            <w:tcW w:w="0" w:type="auto"/>
            <w:tcBorders>
              <w:top w:val="nil"/>
              <w:bottom w:val="single" w:sz="8" w:space="0" w:color="auto"/>
            </w:tcBorders>
            <w:vAlign w:val="center"/>
            <w:hideMark/>
          </w:tcPr>
          <w:p w14:paraId="5311E5D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70AB9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10054768" w14:textId="77777777" w:rsidTr="00C37CAB">
        <w:trPr>
          <w:tblCellSpacing w:w="15" w:type="dxa"/>
        </w:trPr>
        <w:tc>
          <w:tcPr>
            <w:tcW w:w="0" w:type="auto"/>
            <w:tcBorders>
              <w:top w:val="nil"/>
              <w:bottom w:val="single" w:sz="8" w:space="0" w:color="auto"/>
            </w:tcBorders>
            <w:vAlign w:val="center"/>
            <w:hideMark/>
          </w:tcPr>
          <w:p w14:paraId="76CA4F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A67ED3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7D11196" w14:textId="77777777" w:rsidTr="00C37CAB">
        <w:trPr>
          <w:tblCellSpacing w:w="15" w:type="dxa"/>
        </w:trPr>
        <w:tc>
          <w:tcPr>
            <w:tcW w:w="0" w:type="auto"/>
            <w:tcBorders>
              <w:top w:val="nil"/>
              <w:bottom w:val="single" w:sz="12" w:space="0" w:color="auto"/>
            </w:tcBorders>
            <w:vAlign w:val="center"/>
            <w:hideMark/>
          </w:tcPr>
          <w:p w14:paraId="3591192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A7DD1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5A9C8E1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6.3.  POI Class Model</w:t>
      </w:r>
    </w:p>
    <w:p w14:paraId="430315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following classes form the core of the POI model. These classes are the same for all POIs.</w:t>
      </w:r>
    </w:p>
    <w:p w14:paraId="685F2B0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77AA303" wp14:editId="42A4BA3A">
            <wp:extent cx="6409699" cy="3658870"/>
            <wp:effectExtent l="0" t="0" r="0" b="0"/>
            <wp:docPr id="105896294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62945" name="Picture 1" descr="A diagram of a computer&#10;&#10;Description automatically generated with medium confidenc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428986" cy="3669880"/>
                    </a:xfrm>
                    <a:prstGeom prst="rect">
                      <a:avLst/>
                    </a:prstGeom>
                    <a:noFill/>
                    <a:ln>
                      <a:noFill/>
                    </a:ln>
                  </pic:spPr>
                </pic:pic>
              </a:graphicData>
            </a:graphic>
          </wp:inline>
        </w:drawing>
      </w:r>
    </w:p>
    <w:p w14:paraId="26026CB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6 — POI UML Model - Core</w:t>
      </w:r>
    </w:p>
    <w:p w14:paraId="46121CD2" w14:textId="77777777" w:rsidR="00C37CAB" w:rsidRPr="00C37CAB" w:rsidRDefault="00000000"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39" w:anchor="AbstractPOI-section" w:history="1">
        <w:proofErr w:type="spellStart"/>
        <w:r w:rsidR="00C37CAB" w:rsidRPr="00C37CAB">
          <w:rPr>
            <w:rFonts w:ascii="Times New Roman" w:eastAsia="Times New Roman" w:hAnsi="Times New Roman" w:cs="Times New Roman"/>
            <w:color w:val="0000FF"/>
            <w:kern w:val="0"/>
            <w:u w:val="single"/>
            <w14:ligatures w14:val="none"/>
          </w:rPr>
          <w:t>AbstractPOI</w:t>
        </w:r>
        <w:proofErr w:type="spellEnd"/>
        <w:r w:rsidR="00C37CAB" w:rsidRPr="00C37CAB">
          <w:rPr>
            <w:rFonts w:ascii="Times New Roman" w:eastAsia="Times New Roman" w:hAnsi="Times New Roman" w:cs="Times New Roman"/>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The abstract model for a Point of Interest. </w:t>
      </w:r>
      <w:commentRangeStart w:id="122"/>
      <w:r w:rsidR="00C37CAB" w:rsidRPr="00C37CAB">
        <w:rPr>
          <w:rFonts w:ascii="Times New Roman" w:eastAsia="Times New Roman" w:hAnsi="Times New Roman" w:cs="Times New Roman"/>
          <w:kern w:val="0"/>
          <w14:ligatures w14:val="none"/>
        </w:rPr>
        <w:t>All POI instances will contain these attributes.</w:t>
      </w:r>
      <w:commentRangeEnd w:id="122"/>
      <w:r w:rsidR="001727BB">
        <w:rPr>
          <w:rStyle w:val="CommentReference"/>
        </w:rPr>
        <w:commentReference w:id="122"/>
      </w:r>
    </w:p>
    <w:p w14:paraId="3FE88ACB" w14:textId="77777777" w:rsidR="00C37CAB" w:rsidRPr="00C37CAB" w:rsidRDefault="00000000"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0" w:anchor="POI-section" w:history="1">
        <w:r w:rsidR="00C37CAB" w:rsidRPr="00C37CAB">
          <w:rPr>
            <w:rFonts w:ascii="Times New Roman" w:eastAsia="Times New Roman" w:hAnsi="Times New Roman" w:cs="Times New Roman"/>
            <w:color w:val="0000FF"/>
            <w:kern w:val="0"/>
            <w:u w:val="single"/>
            <w14:ligatures w14:val="none"/>
          </w:rPr>
          <w:t>POI:</w:t>
        </w:r>
      </w:hyperlink>
      <w:r w:rsidR="00C37CAB" w:rsidRPr="00C37CAB">
        <w:rPr>
          <w:rFonts w:ascii="Times New Roman" w:eastAsia="Times New Roman" w:hAnsi="Times New Roman" w:cs="Times New Roman"/>
          <w:kern w:val="0"/>
          <w14:ligatures w14:val="none"/>
        </w:rPr>
        <w:t xml:space="preserve"> A POI instance.</w:t>
      </w:r>
    </w:p>
    <w:p w14:paraId="572153CE" w14:textId="77777777" w:rsidR="00C37CAB" w:rsidRPr="00C37CAB" w:rsidRDefault="00000000"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1" w:anchor="FeatureOfInterest-section" w:history="1">
        <w:proofErr w:type="spellStart"/>
        <w:r w:rsidR="00C37CAB" w:rsidRPr="00C37CAB">
          <w:rPr>
            <w:rFonts w:ascii="Times New Roman" w:eastAsia="Times New Roman" w:hAnsi="Times New Roman" w:cs="Times New Roman"/>
            <w:color w:val="0000FF"/>
            <w:kern w:val="0"/>
            <w:u w:val="single"/>
            <w14:ligatures w14:val="none"/>
          </w:rPr>
          <w:t>FeatureOfInterest</w:t>
        </w:r>
        <w:proofErr w:type="spellEnd"/>
        <w:r w:rsidR="00C37CAB" w:rsidRPr="00C37CAB">
          <w:rPr>
            <w:rFonts w:ascii="Times New Roman" w:eastAsia="Times New Roman" w:hAnsi="Times New Roman" w:cs="Times New Roman"/>
            <w:color w:val="0000FF"/>
            <w:kern w:val="0"/>
            <w:u w:val="single"/>
            <w14:ligatures w14:val="none"/>
          </w:rPr>
          <w:t>:</w:t>
        </w:r>
      </w:hyperlink>
      <w:r w:rsidR="00C37CAB" w:rsidRPr="00C37CAB">
        <w:rPr>
          <w:rFonts w:ascii="Times New Roman" w:eastAsia="Times New Roman" w:hAnsi="Times New Roman" w:cs="Times New Roman"/>
          <w:kern w:val="0"/>
          <w14:ligatures w14:val="none"/>
        </w:rPr>
        <w:t xml:space="preserve"> This is an OGC Feature which has been defined independently from the POI. Conceptually, the purpose of the POI is to provide a user friendly synopsis of this Feature.</w:t>
      </w:r>
    </w:p>
    <w:p w14:paraId="0F845666"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6.3.1.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AFEE3B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2F34D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23"/>
            <w:r w:rsidRPr="006F3108">
              <w:rPr>
                <w:rFonts w:ascii="Times New Roman" w:eastAsia="Times New Roman" w:hAnsi="Times New Roman" w:cs="Times New Roman"/>
                <w:b/>
                <w:bCs/>
                <w:kern w:val="0"/>
                <w14:ligatures w14:val="none"/>
              </w:rPr>
              <w:t>Requirement 13: Requirement — Abstract POI</w:t>
            </w:r>
            <w:commentRangeEnd w:id="123"/>
            <w:r>
              <w:rPr>
                <w:rStyle w:val="CommentReference"/>
              </w:rPr>
              <w:commentReference w:id="123"/>
            </w:r>
          </w:p>
        </w:tc>
      </w:tr>
      <w:tr w:rsidR="006F3108" w:rsidRPr="006F3108" w14:paraId="488CDCEE" w14:textId="77777777" w:rsidTr="006F3108">
        <w:trPr>
          <w:tblCellSpacing w:w="15" w:type="dxa"/>
        </w:trPr>
        <w:tc>
          <w:tcPr>
            <w:tcW w:w="0" w:type="auto"/>
            <w:tcBorders>
              <w:top w:val="single" w:sz="12" w:space="0" w:color="auto"/>
              <w:bottom w:val="single" w:sz="8" w:space="0" w:color="auto"/>
            </w:tcBorders>
            <w:vAlign w:val="center"/>
            <w:hideMark/>
          </w:tcPr>
          <w:p w14:paraId="0F72A1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A874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38C038B9" w14:textId="77777777" w:rsidTr="006F3108">
        <w:trPr>
          <w:tblCellSpacing w:w="15" w:type="dxa"/>
        </w:trPr>
        <w:tc>
          <w:tcPr>
            <w:tcW w:w="0" w:type="auto"/>
            <w:tcBorders>
              <w:top w:val="nil"/>
              <w:bottom w:val="single" w:sz="8" w:space="0" w:color="auto"/>
            </w:tcBorders>
            <w:vAlign w:val="center"/>
            <w:hideMark/>
          </w:tcPr>
          <w:p w14:paraId="5F0472C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B3E7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be an accurate representation of the UML model for that class.</w:t>
            </w:r>
          </w:p>
        </w:tc>
      </w:tr>
      <w:tr w:rsidR="006F3108" w:rsidRPr="006F3108" w14:paraId="4D751834" w14:textId="77777777" w:rsidTr="006F3108">
        <w:trPr>
          <w:tblCellSpacing w:w="15" w:type="dxa"/>
        </w:trPr>
        <w:tc>
          <w:tcPr>
            <w:tcW w:w="0" w:type="auto"/>
            <w:tcBorders>
              <w:top w:val="nil"/>
              <w:bottom w:val="single" w:sz="8" w:space="0" w:color="auto"/>
            </w:tcBorders>
            <w:vAlign w:val="center"/>
            <w:hideMark/>
          </w:tcPr>
          <w:p w14:paraId="414CEB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FEBB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2" w:anchor="req_core_feature_with_lifespan" w:history="1">
              <w:r w:rsidRPr="006F3108">
                <w:rPr>
                  <w:rFonts w:ascii="Times New Roman" w:eastAsia="Times New Roman" w:hAnsi="Times New Roman" w:cs="Times New Roman"/>
                  <w:color w:val="0000FF"/>
                  <w:kern w:val="0"/>
                  <w:u w:val="single"/>
                  <w14:ligatures w14:val="none"/>
                </w:rPr>
                <w:t>/req/core/poi-feature-with-lifespan</w:t>
              </w:r>
            </w:hyperlink>
            <w:r w:rsidRPr="006F3108">
              <w:rPr>
                <w:rFonts w:ascii="Times New Roman" w:eastAsia="Times New Roman" w:hAnsi="Times New Roman" w:cs="Times New Roman"/>
                <w:kern w:val="0"/>
                <w14:ligatures w14:val="none"/>
              </w:rPr>
              <w:t>.</w:t>
            </w:r>
          </w:p>
        </w:tc>
      </w:tr>
      <w:tr w:rsidR="006F3108" w:rsidRPr="006F3108" w14:paraId="7054FC2D" w14:textId="77777777" w:rsidTr="006F3108">
        <w:trPr>
          <w:tblCellSpacing w:w="15" w:type="dxa"/>
        </w:trPr>
        <w:tc>
          <w:tcPr>
            <w:tcW w:w="0" w:type="auto"/>
            <w:tcBorders>
              <w:top w:val="nil"/>
              <w:bottom w:val="single" w:sz="8" w:space="0" w:color="auto"/>
            </w:tcBorders>
            <w:vAlign w:val="center"/>
            <w:hideMark/>
          </w:tcPr>
          <w:p w14:paraId="202E54D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C7A71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3" w:anchor="req_core_POI_contactInfo"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048C90D3" w14:textId="77777777" w:rsidTr="006F3108">
        <w:trPr>
          <w:tblCellSpacing w:w="15" w:type="dxa"/>
        </w:trPr>
        <w:tc>
          <w:tcPr>
            <w:tcW w:w="0" w:type="auto"/>
            <w:tcBorders>
              <w:top w:val="nil"/>
              <w:bottom w:val="single" w:sz="8" w:space="0" w:color="auto"/>
            </w:tcBorders>
            <w:vAlign w:val="center"/>
            <w:hideMark/>
          </w:tcPr>
          <w:p w14:paraId="075B3D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264EAB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4" w:anchor="req_core_POI_featureOfInterest"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33FA74A1" w14:textId="77777777" w:rsidTr="006F3108">
        <w:trPr>
          <w:tblCellSpacing w:w="15" w:type="dxa"/>
        </w:trPr>
        <w:tc>
          <w:tcPr>
            <w:tcW w:w="0" w:type="auto"/>
            <w:tcBorders>
              <w:top w:val="nil"/>
              <w:bottom w:val="single" w:sz="8" w:space="0" w:color="auto"/>
            </w:tcBorders>
            <w:vAlign w:val="center"/>
            <w:hideMark/>
          </w:tcPr>
          <w:p w14:paraId="1F9CA0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w:t>
            </w:r>
          </w:p>
        </w:tc>
        <w:tc>
          <w:tcPr>
            <w:tcW w:w="0" w:type="auto"/>
            <w:tcBorders>
              <w:top w:val="nil"/>
              <w:bottom w:val="single" w:sz="8" w:space="0" w:color="auto"/>
            </w:tcBorders>
            <w:vAlign w:val="center"/>
            <w:hideMark/>
          </w:tcPr>
          <w:p w14:paraId="56B9E10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5" w:anchor="req_core_POI_metadata" w:history="1">
              <w:r w:rsidRPr="006F3108">
                <w:rPr>
                  <w:rFonts w:ascii="Times New Roman" w:eastAsia="Times New Roman" w:hAnsi="Times New Roman" w:cs="Times New Roman"/>
                  <w:color w:val="0000FF"/>
                  <w:kern w:val="0"/>
                  <w:u w:val="single"/>
                  <w14:ligatures w14:val="none"/>
                </w:rPr>
                <w:t>/req/core/poi-metadata</w:t>
              </w:r>
            </w:hyperlink>
            <w:r w:rsidRPr="006F3108">
              <w:rPr>
                <w:rFonts w:ascii="Times New Roman" w:eastAsia="Times New Roman" w:hAnsi="Times New Roman" w:cs="Times New Roman"/>
                <w:kern w:val="0"/>
                <w14:ligatures w14:val="none"/>
              </w:rPr>
              <w:t>.</w:t>
            </w:r>
          </w:p>
        </w:tc>
      </w:tr>
      <w:tr w:rsidR="006F3108" w:rsidRPr="006F3108" w14:paraId="61797DFC" w14:textId="77777777" w:rsidTr="006F3108">
        <w:trPr>
          <w:tblCellSpacing w:w="15" w:type="dxa"/>
        </w:trPr>
        <w:tc>
          <w:tcPr>
            <w:tcW w:w="0" w:type="auto"/>
            <w:tcBorders>
              <w:top w:val="nil"/>
              <w:bottom w:val="single" w:sz="8" w:space="0" w:color="auto"/>
            </w:tcBorders>
            <w:vAlign w:val="center"/>
            <w:hideMark/>
          </w:tcPr>
          <w:p w14:paraId="2A5908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4BA130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6" w:anchor="req_core_POI_keywords" w:history="1">
              <w:r w:rsidRPr="006F3108">
                <w:rPr>
                  <w:rFonts w:ascii="Times New Roman" w:eastAsia="Times New Roman" w:hAnsi="Times New Roman" w:cs="Times New Roman"/>
                  <w:color w:val="0000FF"/>
                  <w:kern w:val="0"/>
                  <w:u w:val="single"/>
                  <w14:ligatures w14:val="none"/>
                </w:rPr>
                <w:t>/req/core/poi-keywords</w:t>
              </w:r>
            </w:hyperlink>
            <w:r w:rsidRPr="006F3108">
              <w:rPr>
                <w:rFonts w:ascii="Times New Roman" w:eastAsia="Times New Roman" w:hAnsi="Times New Roman" w:cs="Times New Roman"/>
                <w:kern w:val="0"/>
                <w14:ligatures w14:val="none"/>
              </w:rPr>
              <w:t>.</w:t>
            </w:r>
          </w:p>
        </w:tc>
      </w:tr>
      <w:tr w:rsidR="006F3108" w:rsidRPr="006F3108" w14:paraId="5B623C6F" w14:textId="77777777" w:rsidTr="006F3108">
        <w:trPr>
          <w:tblCellSpacing w:w="15" w:type="dxa"/>
        </w:trPr>
        <w:tc>
          <w:tcPr>
            <w:tcW w:w="0" w:type="auto"/>
            <w:tcBorders>
              <w:top w:val="nil"/>
              <w:bottom w:val="single" w:sz="8" w:space="0" w:color="auto"/>
            </w:tcBorders>
            <w:vAlign w:val="center"/>
            <w:hideMark/>
          </w:tcPr>
          <w:p w14:paraId="0CE329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01BA19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7" w:anchor="req_core_POI_rights" w:history="1">
              <w:r w:rsidRPr="006F3108">
                <w:rPr>
                  <w:rFonts w:ascii="Times New Roman" w:eastAsia="Times New Roman" w:hAnsi="Times New Roman" w:cs="Times New Roman"/>
                  <w:color w:val="0000FF"/>
                  <w:kern w:val="0"/>
                  <w:u w:val="single"/>
                  <w14:ligatures w14:val="none"/>
                </w:rPr>
                <w:t>/req/core/poi-rights</w:t>
              </w:r>
            </w:hyperlink>
            <w:r w:rsidRPr="006F3108">
              <w:rPr>
                <w:rFonts w:ascii="Times New Roman" w:eastAsia="Times New Roman" w:hAnsi="Times New Roman" w:cs="Times New Roman"/>
                <w:kern w:val="0"/>
                <w14:ligatures w14:val="none"/>
              </w:rPr>
              <w:t>.</w:t>
            </w:r>
          </w:p>
        </w:tc>
      </w:tr>
      <w:tr w:rsidR="006F3108" w:rsidRPr="006F3108" w14:paraId="5CE85B2B" w14:textId="77777777" w:rsidTr="006F3108">
        <w:trPr>
          <w:tblCellSpacing w:w="15" w:type="dxa"/>
        </w:trPr>
        <w:tc>
          <w:tcPr>
            <w:tcW w:w="0" w:type="auto"/>
            <w:tcBorders>
              <w:top w:val="nil"/>
              <w:bottom w:val="single" w:sz="8" w:space="0" w:color="auto"/>
            </w:tcBorders>
            <w:vAlign w:val="center"/>
            <w:hideMark/>
          </w:tcPr>
          <w:p w14:paraId="62B552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61282A3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8" w:anchor="req_core_POI_symbology" w:history="1">
              <w:r w:rsidRPr="006F3108">
                <w:rPr>
                  <w:rFonts w:ascii="Times New Roman" w:eastAsia="Times New Roman" w:hAnsi="Times New Roman" w:cs="Times New Roman"/>
                  <w:color w:val="0000FF"/>
                  <w:kern w:val="0"/>
                  <w:u w:val="single"/>
                  <w14:ligatures w14:val="none"/>
                </w:rPr>
                <w:t>/req/core/poi-symbology</w:t>
              </w:r>
            </w:hyperlink>
            <w:r w:rsidRPr="006F3108">
              <w:rPr>
                <w:rFonts w:ascii="Times New Roman" w:eastAsia="Times New Roman" w:hAnsi="Times New Roman" w:cs="Times New Roman"/>
                <w:kern w:val="0"/>
                <w14:ligatures w14:val="none"/>
              </w:rPr>
              <w:t>.</w:t>
            </w:r>
          </w:p>
        </w:tc>
      </w:tr>
      <w:tr w:rsidR="006F3108" w:rsidRPr="006F3108" w14:paraId="4856B05A" w14:textId="77777777" w:rsidTr="006F3108">
        <w:trPr>
          <w:tblCellSpacing w:w="15" w:type="dxa"/>
        </w:trPr>
        <w:tc>
          <w:tcPr>
            <w:tcW w:w="0" w:type="auto"/>
            <w:tcBorders>
              <w:top w:val="nil"/>
              <w:bottom w:val="single" w:sz="12" w:space="0" w:color="auto"/>
            </w:tcBorders>
            <w:vAlign w:val="center"/>
            <w:hideMark/>
          </w:tcPr>
          <w:p w14:paraId="58FE5CA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31348EC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9" w:anchor="req_core_POI_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0B845C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0DF0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5A08B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14: Requirement — POI Contact Information</w:t>
            </w:r>
          </w:p>
        </w:tc>
      </w:tr>
      <w:tr w:rsidR="006F3108" w:rsidRPr="006F3108" w14:paraId="7027AACF" w14:textId="77777777" w:rsidTr="006F3108">
        <w:trPr>
          <w:tblCellSpacing w:w="15" w:type="dxa"/>
        </w:trPr>
        <w:tc>
          <w:tcPr>
            <w:tcW w:w="0" w:type="auto"/>
            <w:tcBorders>
              <w:top w:val="single" w:sz="12" w:space="0" w:color="auto"/>
              <w:bottom w:val="single" w:sz="8" w:space="0" w:color="auto"/>
            </w:tcBorders>
            <w:vAlign w:val="center"/>
            <w:hideMark/>
          </w:tcPr>
          <w:p w14:paraId="7ED182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6817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157761AA" w14:textId="77777777" w:rsidTr="006F3108">
        <w:trPr>
          <w:tblCellSpacing w:w="15" w:type="dxa"/>
        </w:trPr>
        <w:tc>
          <w:tcPr>
            <w:tcW w:w="0" w:type="auto"/>
            <w:tcBorders>
              <w:top w:val="nil"/>
              <w:bottom w:val="single" w:sz="8" w:space="0" w:color="auto"/>
            </w:tcBorders>
            <w:vAlign w:val="center"/>
            <w:hideMark/>
          </w:tcPr>
          <w:p w14:paraId="3CD0CA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0E327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F5307D3" w14:textId="77777777" w:rsidTr="006F3108">
        <w:trPr>
          <w:tblCellSpacing w:w="15" w:type="dxa"/>
        </w:trPr>
        <w:tc>
          <w:tcPr>
            <w:tcW w:w="0" w:type="auto"/>
            <w:tcBorders>
              <w:top w:val="nil"/>
              <w:bottom w:val="single" w:sz="8" w:space="0" w:color="auto"/>
            </w:tcBorders>
            <w:vAlign w:val="center"/>
            <w:hideMark/>
          </w:tcPr>
          <w:p w14:paraId="1FEA637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DF79D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one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w:t>
            </w:r>
          </w:p>
        </w:tc>
      </w:tr>
      <w:tr w:rsidR="006F3108" w:rsidRPr="006F3108" w14:paraId="7A7F42DC" w14:textId="77777777" w:rsidTr="006F3108">
        <w:trPr>
          <w:tblCellSpacing w:w="15" w:type="dxa"/>
        </w:trPr>
        <w:tc>
          <w:tcPr>
            <w:tcW w:w="0" w:type="auto"/>
            <w:tcBorders>
              <w:top w:val="nil"/>
              <w:bottom w:val="single" w:sz="12" w:space="0" w:color="auto"/>
            </w:tcBorders>
            <w:vAlign w:val="center"/>
            <w:hideMark/>
          </w:tcPr>
          <w:p w14:paraId="4F5FFC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06A56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150" w:anchor="ISO19115" w:history="1">
              <w:r w:rsidRPr="006F3108">
                <w:rPr>
                  <w:rFonts w:ascii="Times New Roman" w:eastAsia="Times New Roman" w:hAnsi="Times New Roman" w:cs="Times New Roman"/>
                  <w:color w:val="0000FF"/>
                  <w:kern w:val="0"/>
                  <w:u w:val="single"/>
                  <w14:ligatures w14:val="none"/>
                </w:rPr>
                <w:t>ISO 19115-1:2014</w:t>
              </w:r>
            </w:hyperlink>
          </w:p>
        </w:tc>
      </w:tr>
    </w:tbl>
    <w:p w14:paraId="7F34EA67"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4B3AD5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C11749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15: Requirement — POI Feature of Interest</w:t>
            </w:r>
          </w:p>
        </w:tc>
      </w:tr>
      <w:tr w:rsidR="006F3108" w:rsidRPr="006F3108" w14:paraId="1717018C" w14:textId="77777777" w:rsidTr="006F3108">
        <w:trPr>
          <w:tblCellSpacing w:w="15" w:type="dxa"/>
        </w:trPr>
        <w:tc>
          <w:tcPr>
            <w:tcW w:w="0" w:type="auto"/>
            <w:tcBorders>
              <w:top w:val="single" w:sz="12" w:space="0" w:color="auto"/>
              <w:bottom w:val="single" w:sz="8" w:space="0" w:color="auto"/>
            </w:tcBorders>
            <w:vAlign w:val="center"/>
            <w:hideMark/>
          </w:tcPr>
          <w:p w14:paraId="6C0D91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F889D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8C2A5BB" w14:textId="77777777" w:rsidTr="006F3108">
        <w:trPr>
          <w:tblCellSpacing w:w="15" w:type="dxa"/>
        </w:trPr>
        <w:tc>
          <w:tcPr>
            <w:tcW w:w="0" w:type="auto"/>
            <w:tcBorders>
              <w:top w:val="nil"/>
              <w:bottom w:val="single" w:sz="8" w:space="0" w:color="auto"/>
            </w:tcBorders>
            <w:vAlign w:val="center"/>
            <w:hideMark/>
          </w:tcPr>
          <w:p w14:paraId="68A314B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35E03B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D0346ED" w14:textId="77777777" w:rsidTr="006F3108">
        <w:trPr>
          <w:tblCellSpacing w:w="15" w:type="dxa"/>
        </w:trPr>
        <w:tc>
          <w:tcPr>
            <w:tcW w:w="0" w:type="auto"/>
            <w:tcBorders>
              <w:top w:val="nil"/>
              <w:bottom w:val="single" w:sz="8" w:space="0" w:color="auto"/>
            </w:tcBorders>
            <w:vAlign w:val="center"/>
            <w:hideMark/>
          </w:tcPr>
          <w:p w14:paraId="3E5CCD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94953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FeatureOfInterest</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E67AA3E" w14:textId="77777777" w:rsidTr="006F3108">
        <w:trPr>
          <w:tblCellSpacing w:w="15" w:type="dxa"/>
        </w:trPr>
        <w:tc>
          <w:tcPr>
            <w:tcW w:w="0" w:type="auto"/>
            <w:tcBorders>
              <w:top w:val="nil"/>
              <w:bottom w:val="single" w:sz="12" w:space="0" w:color="auto"/>
            </w:tcBorders>
            <w:vAlign w:val="center"/>
            <w:hideMark/>
          </w:tcPr>
          <w:p w14:paraId="61C4D6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7714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51"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39FAC518"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6296D7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46808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16: Requirement — POI Metadata</w:t>
            </w:r>
          </w:p>
        </w:tc>
      </w:tr>
      <w:tr w:rsidR="006F3108" w:rsidRPr="006F3108" w14:paraId="6AA97AB7" w14:textId="77777777" w:rsidTr="006F3108">
        <w:trPr>
          <w:tblCellSpacing w:w="15" w:type="dxa"/>
        </w:trPr>
        <w:tc>
          <w:tcPr>
            <w:tcW w:w="0" w:type="auto"/>
            <w:tcBorders>
              <w:top w:val="single" w:sz="12" w:space="0" w:color="auto"/>
              <w:bottom w:val="single" w:sz="8" w:space="0" w:color="auto"/>
            </w:tcBorders>
            <w:vAlign w:val="center"/>
            <w:hideMark/>
          </w:tcPr>
          <w:p w14:paraId="7E5849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C0443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32B6DEE2" w14:textId="77777777" w:rsidTr="006F3108">
        <w:trPr>
          <w:tblCellSpacing w:w="15" w:type="dxa"/>
        </w:trPr>
        <w:tc>
          <w:tcPr>
            <w:tcW w:w="0" w:type="auto"/>
            <w:tcBorders>
              <w:top w:val="nil"/>
              <w:bottom w:val="single" w:sz="8" w:space="0" w:color="auto"/>
            </w:tcBorders>
            <w:vAlign w:val="center"/>
            <w:hideMark/>
          </w:tcPr>
          <w:p w14:paraId="02D5B2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B3246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558E984" w14:textId="77777777" w:rsidTr="006F3108">
        <w:trPr>
          <w:tblCellSpacing w:w="15" w:type="dxa"/>
        </w:trPr>
        <w:tc>
          <w:tcPr>
            <w:tcW w:w="0" w:type="auto"/>
            <w:tcBorders>
              <w:top w:val="nil"/>
              <w:bottom w:val="single" w:sz="8" w:space="0" w:color="auto"/>
            </w:tcBorders>
            <w:vAlign w:val="center"/>
            <w:hideMark/>
          </w:tcPr>
          <w:p w14:paraId="2C9153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E386A7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attributes.</w:t>
            </w:r>
          </w:p>
        </w:tc>
      </w:tr>
      <w:tr w:rsidR="006F3108" w:rsidRPr="006F3108" w14:paraId="0B680F50" w14:textId="77777777" w:rsidTr="006F3108">
        <w:trPr>
          <w:tblCellSpacing w:w="15" w:type="dxa"/>
        </w:trPr>
        <w:tc>
          <w:tcPr>
            <w:tcW w:w="0" w:type="auto"/>
            <w:tcBorders>
              <w:top w:val="nil"/>
              <w:bottom w:val="single" w:sz="12" w:space="0" w:color="auto"/>
            </w:tcBorders>
            <w:vAlign w:val="center"/>
            <w:hideMark/>
          </w:tcPr>
          <w:p w14:paraId="2F032CB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D7586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implementation of the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association SHALL comply with requirement </w:t>
            </w:r>
            <w:hyperlink r:id="rId152" w:anchor="req_core_Link" w:history="1">
              <w:r w:rsidRPr="006F3108">
                <w:rPr>
                  <w:rFonts w:ascii="Times New Roman" w:eastAsia="Times New Roman" w:hAnsi="Times New Roman" w:cs="Times New Roman"/>
                  <w:color w:val="0000FF"/>
                  <w:kern w:val="0"/>
                  <w:u w:val="single"/>
                  <w14:ligatures w14:val="none"/>
                </w:rPr>
                <w:t>/req/core/link</w:t>
              </w:r>
            </w:hyperlink>
            <w:r w:rsidRPr="006F3108">
              <w:rPr>
                <w:rFonts w:ascii="Times New Roman" w:eastAsia="Times New Roman" w:hAnsi="Times New Roman" w:cs="Times New Roman"/>
                <w:kern w:val="0"/>
                <w14:ligatures w14:val="none"/>
              </w:rPr>
              <w:t>.</w:t>
            </w:r>
          </w:p>
        </w:tc>
      </w:tr>
    </w:tbl>
    <w:p w14:paraId="32202F01"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9589F8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B8030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17: Requirement — POI Keywords</w:t>
            </w:r>
          </w:p>
        </w:tc>
      </w:tr>
      <w:tr w:rsidR="006F3108" w:rsidRPr="006F3108" w14:paraId="56203072" w14:textId="77777777" w:rsidTr="006F3108">
        <w:trPr>
          <w:tblCellSpacing w:w="15" w:type="dxa"/>
        </w:trPr>
        <w:tc>
          <w:tcPr>
            <w:tcW w:w="0" w:type="auto"/>
            <w:tcBorders>
              <w:top w:val="single" w:sz="12" w:space="0" w:color="auto"/>
              <w:bottom w:val="single" w:sz="8" w:space="0" w:color="auto"/>
            </w:tcBorders>
            <w:vAlign w:val="center"/>
            <w:hideMark/>
          </w:tcPr>
          <w:p w14:paraId="27EBAC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3E8F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32BCE548" w14:textId="77777777" w:rsidTr="006F3108">
        <w:trPr>
          <w:tblCellSpacing w:w="15" w:type="dxa"/>
        </w:trPr>
        <w:tc>
          <w:tcPr>
            <w:tcW w:w="0" w:type="auto"/>
            <w:tcBorders>
              <w:top w:val="nil"/>
              <w:bottom w:val="single" w:sz="8" w:space="0" w:color="auto"/>
            </w:tcBorders>
            <w:vAlign w:val="center"/>
            <w:hideMark/>
          </w:tcPr>
          <w:p w14:paraId="2BEF785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1CE906F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0EA6DD6" w14:textId="77777777" w:rsidTr="006F3108">
        <w:trPr>
          <w:tblCellSpacing w:w="15" w:type="dxa"/>
        </w:trPr>
        <w:tc>
          <w:tcPr>
            <w:tcW w:w="0" w:type="auto"/>
            <w:tcBorders>
              <w:top w:val="nil"/>
              <w:bottom w:val="single" w:sz="8" w:space="0" w:color="auto"/>
            </w:tcBorders>
            <w:vAlign w:val="center"/>
            <w:hideMark/>
          </w:tcPr>
          <w:p w14:paraId="13B4D3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B2E0E6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w:t>
            </w:r>
          </w:p>
        </w:tc>
      </w:tr>
      <w:tr w:rsidR="006F3108" w:rsidRPr="006F3108" w14:paraId="661E3A93" w14:textId="77777777" w:rsidTr="006F3108">
        <w:trPr>
          <w:tblCellSpacing w:w="15" w:type="dxa"/>
        </w:trPr>
        <w:tc>
          <w:tcPr>
            <w:tcW w:w="0" w:type="auto"/>
            <w:tcBorders>
              <w:top w:val="nil"/>
              <w:bottom w:val="single" w:sz="12" w:space="0" w:color="auto"/>
            </w:tcBorders>
            <w:vAlign w:val="center"/>
            <w:hideMark/>
          </w:tcPr>
          <w:p w14:paraId="4C849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5FB55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153"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30BA02AE"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4E54840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B05888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18: Requirement — POI Rights</w:t>
            </w:r>
          </w:p>
        </w:tc>
      </w:tr>
      <w:tr w:rsidR="006F3108" w:rsidRPr="006F3108" w14:paraId="4AD7EE05" w14:textId="77777777" w:rsidTr="006F3108">
        <w:trPr>
          <w:tblCellSpacing w:w="15" w:type="dxa"/>
        </w:trPr>
        <w:tc>
          <w:tcPr>
            <w:tcW w:w="0" w:type="auto"/>
            <w:tcBorders>
              <w:top w:val="single" w:sz="12" w:space="0" w:color="auto"/>
              <w:bottom w:val="single" w:sz="8" w:space="0" w:color="auto"/>
            </w:tcBorders>
            <w:vAlign w:val="center"/>
            <w:hideMark/>
          </w:tcPr>
          <w:p w14:paraId="1B59F5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53204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6DEE3BAC" w14:textId="77777777" w:rsidTr="006F3108">
        <w:trPr>
          <w:tblCellSpacing w:w="15" w:type="dxa"/>
        </w:trPr>
        <w:tc>
          <w:tcPr>
            <w:tcW w:w="0" w:type="auto"/>
            <w:tcBorders>
              <w:top w:val="nil"/>
              <w:bottom w:val="single" w:sz="8" w:space="0" w:color="auto"/>
            </w:tcBorders>
            <w:vAlign w:val="center"/>
            <w:hideMark/>
          </w:tcPr>
          <w:p w14:paraId="58D319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57F410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FFB6A56" w14:textId="77777777" w:rsidTr="006F3108">
        <w:trPr>
          <w:tblCellSpacing w:w="15" w:type="dxa"/>
        </w:trPr>
        <w:tc>
          <w:tcPr>
            <w:tcW w:w="0" w:type="auto"/>
            <w:tcBorders>
              <w:top w:val="nil"/>
              <w:bottom w:val="single" w:sz="8" w:space="0" w:color="auto"/>
            </w:tcBorders>
            <w:vAlign w:val="center"/>
            <w:hideMark/>
          </w:tcPr>
          <w:p w14:paraId="677434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FD358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w:t>
            </w:r>
          </w:p>
        </w:tc>
      </w:tr>
      <w:tr w:rsidR="006F3108" w:rsidRPr="006F3108" w14:paraId="76D6005E" w14:textId="77777777" w:rsidTr="006F3108">
        <w:trPr>
          <w:tblCellSpacing w:w="15" w:type="dxa"/>
        </w:trPr>
        <w:tc>
          <w:tcPr>
            <w:tcW w:w="0" w:type="auto"/>
            <w:tcBorders>
              <w:top w:val="nil"/>
              <w:bottom w:val="single" w:sz="12" w:space="0" w:color="auto"/>
            </w:tcBorders>
            <w:vAlign w:val="center"/>
            <w:hideMark/>
          </w:tcPr>
          <w:p w14:paraId="4B2B4D7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47C1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15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AD905F2"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8B0F57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2C5C8B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19: Requirement — POI Symbology</w:t>
            </w:r>
          </w:p>
        </w:tc>
      </w:tr>
      <w:tr w:rsidR="006F3108" w:rsidRPr="006F3108" w14:paraId="707081D0" w14:textId="77777777" w:rsidTr="006F3108">
        <w:trPr>
          <w:tblCellSpacing w:w="15" w:type="dxa"/>
        </w:trPr>
        <w:tc>
          <w:tcPr>
            <w:tcW w:w="0" w:type="auto"/>
            <w:tcBorders>
              <w:top w:val="single" w:sz="12" w:space="0" w:color="auto"/>
              <w:bottom w:val="single" w:sz="8" w:space="0" w:color="auto"/>
            </w:tcBorders>
            <w:vAlign w:val="center"/>
            <w:hideMark/>
          </w:tcPr>
          <w:p w14:paraId="77C65E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03586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3F44ED0B" w14:textId="77777777" w:rsidTr="006F3108">
        <w:trPr>
          <w:tblCellSpacing w:w="15" w:type="dxa"/>
        </w:trPr>
        <w:tc>
          <w:tcPr>
            <w:tcW w:w="0" w:type="auto"/>
            <w:tcBorders>
              <w:top w:val="nil"/>
              <w:bottom w:val="single" w:sz="8" w:space="0" w:color="auto"/>
            </w:tcBorders>
            <w:vAlign w:val="center"/>
            <w:hideMark/>
          </w:tcPr>
          <w:p w14:paraId="2730F5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1C3BDAC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E687A9E" w14:textId="77777777" w:rsidTr="006F3108">
        <w:trPr>
          <w:tblCellSpacing w:w="15" w:type="dxa"/>
        </w:trPr>
        <w:tc>
          <w:tcPr>
            <w:tcW w:w="0" w:type="auto"/>
            <w:tcBorders>
              <w:top w:val="nil"/>
              <w:bottom w:val="single" w:sz="8" w:space="0" w:color="auto"/>
            </w:tcBorders>
            <w:vAlign w:val="center"/>
            <w:hideMark/>
          </w:tcPr>
          <w:p w14:paraId="5246964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9005F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attributes.</w:t>
            </w:r>
          </w:p>
        </w:tc>
      </w:tr>
      <w:tr w:rsidR="006F3108" w:rsidRPr="006F3108" w14:paraId="691A2231" w14:textId="77777777" w:rsidTr="006F3108">
        <w:trPr>
          <w:tblCellSpacing w:w="15" w:type="dxa"/>
        </w:trPr>
        <w:tc>
          <w:tcPr>
            <w:tcW w:w="0" w:type="auto"/>
            <w:tcBorders>
              <w:top w:val="nil"/>
              <w:bottom w:val="single" w:sz="12" w:space="0" w:color="auto"/>
            </w:tcBorders>
            <w:vAlign w:val="center"/>
            <w:hideMark/>
          </w:tcPr>
          <w:p w14:paraId="2934C0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7DB74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a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 SHALL comply with requirement </w:t>
            </w:r>
            <w:commentRangeStart w:id="124"/>
            <w:r w:rsidRPr="006F3108">
              <w:rPr>
                <w:rFonts w:ascii="Times New Roman" w:eastAsia="Times New Roman" w:hAnsi="Times New Roman" w:cs="Times New Roman"/>
                <w:kern w:val="0"/>
                <w14:ligatures w14:val="none"/>
              </w:rPr>
              <w:fldChar w:fldCharType="begin"/>
            </w:r>
            <w:r w:rsidRPr="006F3108">
              <w:rPr>
                <w:rFonts w:ascii="Times New Roman" w:eastAsia="Times New Roman" w:hAnsi="Times New Roman" w:cs="Times New Roman"/>
                <w:kern w:val="0"/>
                <w14:ligatures w14:val="none"/>
              </w:rPr>
              <w:instrText>HYPERLINK "file:///C:\\Users\\there\\Downloads\\21-049.html" \l "req_core_Link"</w:instrText>
            </w:r>
            <w:r w:rsidRPr="006F3108">
              <w:rPr>
                <w:rFonts w:ascii="Times New Roman" w:eastAsia="Times New Roman" w:hAnsi="Times New Roman" w:cs="Times New Roman"/>
                <w:kern w:val="0"/>
                <w14:ligatures w14:val="none"/>
              </w:rPr>
            </w:r>
            <w:r w:rsidRPr="006F3108">
              <w:rPr>
                <w:rFonts w:ascii="Times New Roman" w:eastAsia="Times New Roman" w:hAnsi="Times New Roman" w:cs="Times New Roman"/>
                <w:kern w:val="0"/>
                <w14:ligatures w14:val="none"/>
              </w:rPr>
              <w:fldChar w:fldCharType="separate"/>
            </w:r>
            <w:r w:rsidRPr="006F3108">
              <w:rPr>
                <w:rFonts w:ascii="Times New Roman" w:eastAsia="Times New Roman" w:hAnsi="Times New Roman" w:cs="Times New Roman"/>
                <w:color w:val="0000FF"/>
                <w:kern w:val="0"/>
                <w:u w:val="single"/>
                <w14:ligatures w14:val="none"/>
              </w:rPr>
              <w:t>/req/core/link</w:t>
            </w:r>
            <w:r w:rsidRPr="006F3108">
              <w:rPr>
                <w:rFonts w:ascii="Times New Roman" w:eastAsia="Times New Roman" w:hAnsi="Times New Roman" w:cs="Times New Roman"/>
                <w:kern w:val="0"/>
                <w14:ligatures w14:val="none"/>
              </w:rPr>
              <w:fldChar w:fldCharType="end"/>
            </w:r>
            <w:r w:rsidRPr="006F3108">
              <w:rPr>
                <w:rFonts w:ascii="Times New Roman" w:eastAsia="Times New Roman" w:hAnsi="Times New Roman" w:cs="Times New Roman"/>
                <w:kern w:val="0"/>
                <w14:ligatures w14:val="none"/>
              </w:rPr>
              <w:t>.</w:t>
            </w:r>
            <w:commentRangeEnd w:id="124"/>
            <w:r>
              <w:rPr>
                <w:rStyle w:val="CommentReference"/>
              </w:rPr>
              <w:commentReference w:id="124"/>
            </w:r>
          </w:p>
        </w:tc>
      </w:tr>
    </w:tbl>
    <w:p w14:paraId="2A9EA01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5DB30C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270A0F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20: Requirement — POI Payload</w:t>
            </w:r>
          </w:p>
        </w:tc>
      </w:tr>
      <w:tr w:rsidR="006F3108" w:rsidRPr="006F3108" w14:paraId="0335054C" w14:textId="77777777" w:rsidTr="006F3108">
        <w:trPr>
          <w:tblCellSpacing w:w="15" w:type="dxa"/>
        </w:trPr>
        <w:tc>
          <w:tcPr>
            <w:tcW w:w="0" w:type="auto"/>
            <w:tcBorders>
              <w:top w:val="single" w:sz="12" w:space="0" w:color="auto"/>
              <w:bottom w:val="single" w:sz="8" w:space="0" w:color="auto"/>
            </w:tcBorders>
            <w:vAlign w:val="center"/>
            <w:hideMark/>
          </w:tcPr>
          <w:p w14:paraId="54EB9D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DF8F7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2EE8644" w14:textId="77777777" w:rsidTr="006F3108">
        <w:trPr>
          <w:tblCellSpacing w:w="15" w:type="dxa"/>
        </w:trPr>
        <w:tc>
          <w:tcPr>
            <w:tcW w:w="0" w:type="auto"/>
            <w:tcBorders>
              <w:top w:val="nil"/>
              <w:bottom w:val="single" w:sz="8" w:space="0" w:color="auto"/>
            </w:tcBorders>
            <w:vAlign w:val="center"/>
            <w:hideMark/>
          </w:tcPr>
          <w:p w14:paraId="2418D5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7C385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94256D3" w14:textId="77777777" w:rsidTr="006F3108">
        <w:trPr>
          <w:tblCellSpacing w:w="15" w:type="dxa"/>
        </w:trPr>
        <w:tc>
          <w:tcPr>
            <w:tcW w:w="0" w:type="auto"/>
            <w:tcBorders>
              <w:top w:val="nil"/>
              <w:bottom w:val="single" w:sz="8" w:space="0" w:color="auto"/>
            </w:tcBorders>
            <w:vAlign w:val="center"/>
            <w:hideMark/>
          </w:tcPr>
          <w:p w14:paraId="23A1BA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E6AFB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F111BD0" w14:textId="77777777" w:rsidTr="006F3108">
        <w:trPr>
          <w:tblCellSpacing w:w="15" w:type="dxa"/>
        </w:trPr>
        <w:tc>
          <w:tcPr>
            <w:tcW w:w="0" w:type="auto"/>
            <w:tcBorders>
              <w:top w:val="nil"/>
              <w:bottom w:val="single" w:sz="12" w:space="0" w:color="auto"/>
            </w:tcBorders>
            <w:vAlign w:val="center"/>
            <w:hideMark/>
          </w:tcPr>
          <w:p w14:paraId="4109B25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C0CB88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comply with requirement </w:t>
            </w:r>
            <w:hyperlink r:id="rId155" w:anchor="req_core_POI-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E6500E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F0CEFA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E0B85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21: Requirement — Link Class</w:t>
            </w:r>
          </w:p>
        </w:tc>
      </w:tr>
      <w:tr w:rsidR="006F3108" w:rsidRPr="006F3108" w14:paraId="059A5229" w14:textId="77777777" w:rsidTr="006F3108">
        <w:trPr>
          <w:tblCellSpacing w:w="15" w:type="dxa"/>
        </w:trPr>
        <w:tc>
          <w:tcPr>
            <w:tcW w:w="0" w:type="auto"/>
            <w:tcBorders>
              <w:top w:val="single" w:sz="12" w:space="0" w:color="auto"/>
              <w:bottom w:val="single" w:sz="8" w:space="0" w:color="auto"/>
            </w:tcBorders>
            <w:vAlign w:val="center"/>
            <w:hideMark/>
          </w:tcPr>
          <w:p w14:paraId="1E535B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EFB31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/req/core/poi-link</w:t>
            </w:r>
          </w:p>
        </w:tc>
      </w:tr>
      <w:tr w:rsidR="006F3108" w:rsidRPr="006F3108" w14:paraId="605D8BED" w14:textId="77777777" w:rsidTr="006F3108">
        <w:trPr>
          <w:tblCellSpacing w:w="15" w:type="dxa"/>
        </w:trPr>
        <w:tc>
          <w:tcPr>
            <w:tcW w:w="0" w:type="auto"/>
            <w:tcBorders>
              <w:top w:val="nil"/>
              <w:bottom w:val="single" w:sz="12" w:space="0" w:color="auto"/>
            </w:tcBorders>
            <w:vAlign w:val="center"/>
            <w:hideMark/>
          </w:tcPr>
          <w:p w14:paraId="0C4E95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3DB83F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encoding of the Link class SHALL be implemented using a hyperlink approach appropriate for implementing technology.</w:t>
            </w:r>
          </w:p>
        </w:tc>
      </w:tr>
    </w:tbl>
    <w:p w14:paraId="7FCDDB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6.3.2.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5DD85A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6557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Requirement 22: Requirement — POI Class</w:t>
            </w:r>
          </w:p>
        </w:tc>
      </w:tr>
      <w:tr w:rsidR="006F3108" w:rsidRPr="006F3108" w14:paraId="0B3A925D" w14:textId="77777777" w:rsidTr="006F3108">
        <w:trPr>
          <w:tblCellSpacing w:w="15" w:type="dxa"/>
        </w:trPr>
        <w:tc>
          <w:tcPr>
            <w:tcW w:w="0" w:type="auto"/>
            <w:tcBorders>
              <w:top w:val="single" w:sz="12" w:space="0" w:color="auto"/>
              <w:bottom w:val="single" w:sz="8" w:space="0" w:color="auto"/>
            </w:tcBorders>
            <w:vAlign w:val="center"/>
            <w:hideMark/>
          </w:tcPr>
          <w:p w14:paraId="3E5E57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45EFD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5BD31DC3" w14:textId="77777777" w:rsidTr="006F3108">
        <w:trPr>
          <w:tblCellSpacing w:w="15" w:type="dxa"/>
        </w:trPr>
        <w:tc>
          <w:tcPr>
            <w:tcW w:w="0" w:type="auto"/>
            <w:tcBorders>
              <w:top w:val="nil"/>
              <w:bottom w:val="single" w:sz="12" w:space="0" w:color="auto"/>
            </w:tcBorders>
            <w:vAlign w:val="center"/>
            <w:hideMark/>
          </w:tcPr>
          <w:p w14:paraId="610DAF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651E70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POI class SHALL comply with requirement </w:t>
            </w:r>
            <w:hyperlink r:id="rId156" w:anchor="req_core_abstract-poi" w:history="1">
              <w:r w:rsidRPr="006F3108">
                <w:rPr>
                  <w:rFonts w:ascii="Times New Roman" w:eastAsia="Times New Roman" w:hAnsi="Times New Roman" w:cs="Times New Roman"/>
                  <w:color w:val="0000FF"/>
                  <w:kern w:val="0"/>
                  <w:u w:val="single"/>
                  <w14:ligatures w14:val="none"/>
                </w:rPr>
                <w:t>/req/core/req-poi-abstract-poi</w:t>
              </w:r>
            </w:hyperlink>
            <w:r w:rsidRPr="006F3108">
              <w:rPr>
                <w:rFonts w:ascii="Times New Roman" w:eastAsia="Times New Roman" w:hAnsi="Times New Roman" w:cs="Times New Roman"/>
                <w:kern w:val="0"/>
                <w14:ligatures w14:val="none"/>
              </w:rPr>
              <w:t>.</w:t>
            </w:r>
          </w:p>
        </w:tc>
      </w:tr>
    </w:tbl>
    <w:p w14:paraId="4D299CC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6.4.  POI Payload</w:t>
      </w:r>
    </w:p>
    <w:p w14:paraId="507151F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 is a representation of a Feature. The POI class provides a standard way to identify and manage a POI. However, it does not provide any information about the Feature it is representing. This information is difficult to standardize since it is dependent on the data model of the Feature store being described.</w:t>
      </w:r>
    </w:p>
    <w:p w14:paraId="266172DA" w14:textId="15474C5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Therefore, the POI model is designed to be extended with properties specific to a Feature or a Feature Collection. The POI Payload is a container for representations of Feature properties. The syntax of those representations is provided by the Payload Schema class. Where appropriate, </w:t>
      </w:r>
      <w:del w:id="125" w:author="Carl Reed" w:date="2024-02-23T11:57:00Z">
        <w:r w:rsidRPr="006F3108" w:rsidDel="006F3108">
          <w:rPr>
            <w:rFonts w:ascii="Times New Roman" w:eastAsia="Times New Roman" w:hAnsi="Times New Roman" w:cs="Times New Roman"/>
            <w:kern w:val="0"/>
            <w14:ligatures w14:val="none"/>
          </w:rPr>
          <w:delText xml:space="preserve">the </w:delText>
        </w:r>
      </w:del>
      <w:r w:rsidRPr="006F3108">
        <w:rPr>
          <w:rFonts w:ascii="Times New Roman" w:eastAsia="Times New Roman" w:hAnsi="Times New Roman" w:cs="Times New Roman"/>
          <w:kern w:val="0"/>
          <w14:ligatures w14:val="none"/>
        </w:rPr>
        <w:t xml:space="preserve">semantics can also be provided through the Payload Definition class. Since the schema and definitions may be the same for </w:t>
      </w:r>
      <w:proofErr w:type="gramStart"/>
      <w:r w:rsidRPr="006F3108">
        <w:rPr>
          <w:rFonts w:ascii="Times New Roman" w:eastAsia="Times New Roman" w:hAnsi="Times New Roman" w:cs="Times New Roman"/>
          <w:kern w:val="0"/>
          <w14:ligatures w14:val="none"/>
        </w:rPr>
        <w:t>a large number of</w:t>
      </w:r>
      <w:proofErr w:type="gramEnd"/>
      <w:r w:rsidRPr="006F3108">
        <w:rPr>
          <w:rFonts w:ascii="Times New Roman" w:eastAsia="Times New Roman" w:hAnsi="Times New Roman" w:cs="Times New Roman"/>
          <w:kern w:val="0"/>
          <w14:ligatures w14:val="none"/>
        </w:rPr>
        <w:t xml:space="preserve"> Features, these classes should be instantiated as referenceable resources, allowing one instance to be used by a number of POIs.</w:t>
      </w:r>
    </w:p>
    <w:p w14:paraId="037FE9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noProof/>
          <w:kern w:val="0"/>
          <w14:ligatures w14:val="none"/>
        </w:rPr>
        <w:lastRenderedPageBreak/>
        <w:drawing>
          <wp:inline distT="0" distB="0" distL="0" distR="0" wp14:anchorId="2BCFB0A8" wp14:editId="1871E398">
            <wp:extent cx="6322624" cy="5534025"/>
            <wp:effectExtent l="0" t="0" r="2540" b="0"/>
            <wp:docPr id="1172407632" name="Picture 117240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07632" name="Picture 117240763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27231" cy="5538058"/>
                    </a:xfrm>
                    <a:prstGeom prst="rect">
                      <a:avLst/>
                    </a:prstGeom>
                    <a:noFill/>
                    <a:ln>
                      <a:noFill/>
                    </a:ln>
                  </pic:spPr>
                </pic:pic>
              </a:graphicData>
            </a:graphic>
          </wp:inline>
        </w:drawing>
      </w:r>
    </w:p>
    <w:p w14:paraId="5D1C084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Figure 7 — POI UML Model - Payload</w:t>
      </w:r>
    </w:p>
    <w:p w14:paraId="1776C8B1" w14:textId="77777777" w:rsidR="006F3108" w:rsidRPr="006F3108" w:rsidRDefault="00000000"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8" w:anchor="POI_Payload-section" w:history="1">
        <w:proofErr w:type="spellStart"/>
        <w:r w:rsidR="006F3108" w:rsidRPr="006F3108">
          <w:rPr>
            <w:rFonts w:ascii="Times New Roman" w:eastAsia="Times New Roman" w:hAnsi="Times New Roman" w:cs="Times New Roman"/>
            <w:color w:val="0000FF"/>
            <w:kern w:val="0"/>
            <w:u w:val="single"/>
            <w14:ligatures w14:val="none"/>
          </w:rPr>
          <w:t>POI_Payload</w:t>
        </w:r>
        <w:proofErr w:type="spellEnd"/>
        <w:r w:rsidR="006F3108" w:rsidRPr="006F3108">
          <w:rPr>
            <w:rFonts w:ascii="Times New Roman" w:eastAsia="Times New Roman" w:hAnsi="Times New Roman" w:cs="Times New Roman"/>
            <w:color w:val="0000FF"/>
            <w:kern w:val="0"/>
            <w:u w:val="single"/>
            <w14:ligatures w14:val="none"/>
          </w:rPr>
          <w:t>:</w:t>
        </w:r>
      </w:hyperlink>
      <w:r w:rsidR="006F3108" w:rsidRPr="006F3108">
        <w:rPr>
          <w:rFonts w:ascii="Times New Roman" w:eastAsia="Times New Roman" w:hAnsi="Times New Roman" w:cs="Times New Roman"/>
          <w:kern w:val="0"/>
          <w14:ligatures w14:val="none"/>
        </w:rPr>
        <w:t xml:space="preserve"> The abstract model for a Point of Interest. All POI instances will contain these attributes.</w:t>
      </w:r>
    </w:p>
    <w:p w14:paraId="42FDDE8E" w14:textId="77777777" w:rsidR="006F3108" w:rsidRPr="006F3108" w:rsidRDefault="00000000"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9" w:anchor="PayloadSchema-section" w:history="1">
        <w:proofErr w:type="spellStart"/>
        <w:r w:rsidR="006F3108" w:rsidRPr="006F3108">
          <w:rPr>
            <w:rFonts w:ascii="Times New Roman" w:eastAsia="Times New Roman" w:hAnsi="Times New Roman" w:cs="Times New Roman"/>
            <w:color w:val="0000FF"/>
            <w:kern w:val="0"/>
            <w:u w:val="single"/>
            <w14:ligatures w14:val="none"/>
          </w:rPr>
          <w:t>PayloadSchema</w:t>
        </w:r>
        <w:proofErr w:type="spellEnd"/>
        <w:r w:rsidR="006F3108" w:rsidRPr="006F3108">
          <w:rPr>
            <w:rFonts w:ascii="Times New Roman" w:eastAsia="Times New Roman" w:hAnsi="Times New Roman" w:cs="Times New Roman"/>
            <w:color w:val="0000FF"/>
            <w:kern w:val="0"/>
            <w:u w:val="single"/>
            <w14:ligatures w14:val="none"/>
          </w:rPr>
          <w:t>:</w:t>
        </w:r>
      </w:hyperlink>
      <w:r w:rsidR="006F3108" w:rsidRPr="006F3108">
        <w:rPr>
          <w:rFonts w:ascii="Times New Roman" w:eastAsia="Times New Roman" w:hAnsi="Times New Roman" w:cs="Times New Roman"/>
          <w:kern w:val="0"/>
          <w14:ligatures w14:val="none"/>
        </w:rPr>
        <w:t xml:space="preserve"> The Payload Schema Class represents a syntactic model (schema) for a POI payload.</w:t>
      </w:r>
    </w:p>
    <w:p w14:paraId="204FC687" w14:textId="77777777" w:rsidR="006F3108" w:rsidRPr="006F3108" w:rsidRDefault="00000000"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60" w:anchor="PayloadDefinition-section" w:history="1">
        <w:proofErr w:type="spellStart"/>
        <w:r w:rsidR="006F3108" w:rsidRPr="006F3108">
          <w:rPr>
            <w:rFonts w:ascii="Times New Roman" w:eastAsia="Times New Roman" w:hAnsi="Times New Roman" w:cs="Times New Roman"/>
            <w:color w:val="0000FF"/>
            <w:kern w:val="0"/>
            <w:u w:val="single"/>
            <w14:ligatures w14:val="none"/>
          </w:rPr>
          <w:t>PayloadDefinition</w:t>
        </w:r>
        <w:proofErr w:type="spellEnd"/>
        <w:r w:rsidR="006F3108" w:rsidRPr="006F3108">
          <w:rPr>
            <w:rFonts w:ascii="Times New Roman" w:eastAsia="Times New Roman" w:hAnsi="Times New Roman" w:cs="Times New Roman"/>
            <w:color w:val="0000FF"/>
            <w:kern w:val="0"/>
            <w:u w:val="single"/>
            <w14:ligatures w14:val="none"/>
          </w:rPr>
          <w:t>:</w:t>
        </w:r>
      </w:hyperlink>
      <w:r w:rsidR="006F3108" w:rsidRPr="006F3108">
        <w:rPr>
          <w:rFonts w:ascii="Times New Roman" w:eastAsia="Times New Roman" w:hAnsi="Times New Roman" w:cs="Times New Roman"/>
          <w:kern w:val="0"/>
          <w14:ligatures w14:val="none"/>
        </w:rPr>
        <w:t xml:space="preserve"> The Payload Definition Class represents a semantic model (ontology) for a POI payload.</w:t>
      </w:r>
    </w:p>
    <w:p w14:paraId="2F7FF3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 the interest of interoperability, the POI Payload should be constructed using data types and concepts which are already in wide use by the Geospatial community. A collection of data types and concepts defined by the </w:t>
      </w:r>
      <w:hyperlink r:id="rId16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 xml:space="preserve">, </w:t>
      </w:r>
      <w:hyperlink r:id="rId162"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w:t>
      </w:r>
      <w:hyperlink r:id="rId163"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and </w:t>
      </w:r>
      <w:hyperlink r:id="rId164" w:anchor="ISO19115" w:history="1">
        <w:r w:rsidRPr="006F3108">
          <w:rPr>
            <w:rFonts w:ascii="Times New Roman" w:eastAsia="Times New Roman" w:hAnsi="Times New Roman" w:cs="Times New Roman"/>
            <w:color w:val="0000FF"/>
            <w:kern w:val="0"/>
            <w:u w:val="single"/>
            <w14:ligatures w14:val="none"/>
          </w:rPr>
          <w:t>ISO 19115</w:t>
        </w:r>
      </w:hyperlink>
      <w:r w:rsidRPr="006F3108">
        <w:rPr>
          <w:rFonts w:ascii="Times New Roman" w:eastAsia="Times New Roman" w:hAnsi="Times New Roman" w:cs="Times New Roman"/>
          <w:kern w:val="0"/>
          <w14:ligatures w14:val="none"/>
        </w:rPr>
        <w:t xml:space="preserve"> Standards is provided in </w:t>
      </w:r>
      <w:hyperlink r:id="rId165" w:anchor="iso_data_dictionary_section" w:history="1">
        <w:r w:rsidRPr="006F3108">
          <w:rPr>
            <w:rFonts w:ascii="Times New Roman" w:eastAsia="Times New Roman" w:hAnsi="Times New Roman" w:cs="Times New Roman"/>
            <w:color w:val="0000FF"/>
            <w:kern w:val="0"/>
            <w:u w:val="single"/>
            <w14:ligatures w14:val="none"/>
          </w:rPr>
          <w:t>Annex B</w:t>
        </w:r>
      </w:hyperlink>
      <w:r w:rsidRPr="006F3108">
        <w:rPr>
          <w:rFonts w:ascii="Times New Roman" w:eastAsia="Times New Roman" w:hAnsi="Times New Roman" w:cs="Times New Roman"/>
          <w:kern w:val="0"/>
          <w14:ligatures w14:val="none"/>
        </w:rPr>
        <w:t>.</w:t>
      </w:r>
    </w:p>
    <w:p w14:paraId="5AB9A3C4" w14:textId="25F69AF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While the POI Payload should have a single syntactic model (schema), there may be more than one way to represent that model. For example, JSON Schemas are commonly provided using both JSON and YAML encodings. The POI abstract model allows a POI Payload to have </w:t>
      </w:r>
      <w:del w:id="126" w:author="Carl Reed" w:date="2024-02-23T11:59:00Z">
        <w:r w:rsidRPr="006F3108" w:rsidDel="006F3108">
          <w:rPr>
            <w:rFonts w:ascii="Times New Roman" w:eastAsia="Times New Roman" w:hAnsi="Times New Roman" w:cs="Times New Roman"/>
            <w:kern w:val="0"/>
            <w14:ligatures w14:val="none"/>
          </w:rPr>
          <w:delText>mutiple</w:delText>
        </w:r>
      </w:del>
      <w:ins w:id="127" w:author="Carl Reed" w:date="2024-02-23T11:59:00Z">
        <w:r w:rsidRPr="006F3108">
          <w:rPr>
            <w:rFonts w:ascii="Times New Roman" w:eastAsia="Times New Roman" w:hAnsi="Times New Roman" w:cs="Times New Roman"/>
            <w:kern w:val="0"/>
            <w14:ligatures w14:val="none"/>
          </w:rPr>
          <w:t>multiple</w:t>
        </w:r>
      </w:ins>
      <w:r w:rsidRPr="006F3108">
        <w:rPr>
          <w:rFonts w:ascii="Times New Roman" w:eastAsia="Times New Roman" w:hAnsi="Times New Roman" w:cs="Times New Roman"/>
          <w:kern w:val="0"/>
          <w14:ligatures w14:val="none"/>
        </w:rPr>
        <w:t xml:space="preserv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 </w:t>
      </w:r>
      <w:proofErr w:type="gramStart"/>
      <w:r w:rsidRPr="006F3108">
        <w:rPr>
          <w:rFonts w:ascii="Times New Roman" w:eastAsia="Times New Roman" w:hAnsi="Times New Roman" w:cs="Times New Roman"/>
          <w:kern w:val="0"/>
          <w14:ligatures w14:val="none"/>
        </w:rPr>
        <w:t>in order to</w:t>
      </w:r>
      <w:proofErr w:type="gramEnd"/>
      <w:r w:rsidRPr="006F3108">
        <w:rPr>
          <w:rFonts w:ascii="Times New Roman" w:eastAsia="Times New Roman" w:hAnsi="Times New Roman" w:cs="Times New Roman"/>
          <w:kern w:val="0"/>
          <w14:ligatures w14:val="none"/>
        </w:rPr>
        <w:t xml:space="preserve"> support this practice.</w:t>
      </w:r>
    </w:p>
    <w:p w14:paraId="1ECC86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provided in anticipation of the future use of ontologies to associate meaning (semantics) with the structure (syntax) of the POI Payload. Use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F67E0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748E1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28"/>
            <w:r w:rsidRPr="006F3108">
              <w:rPr>
                <w:rFonts w:ascii="Times New Roman" w:eastAsia="Times New Roman" w:hAnsi="Times New Roman" w:cs="Times New Roman"/>
                <w:b/>
                <w:bCs/>
                <w:kern w:val="0"/>
                <w14:ligatures w14:val="none"/>
              </w:rPr>
              <w:t>Requirement 23: Requirement — POI-Payload</w:t>
            </w:r>
            <w:commentRangeEnd w:id="128"/>
            <w:r>
              <w:rPr>
                <w:rStyle w:val="CommentReference"/>
              </w:rPr>
              <w:commentReference w:id="128"/>
            </w:r>
          </w:p>
        </w:tc>
      </w:tr>
      <w:tr w:rsidR="006F3108" w:rsidRPr="006F3108" w14:paraId="74056266" w14:textId="77777777" w:rsidTr="006F3108">
        <w:trPr>
          <w:tblCellSpacing w:w="15" w:type="dxa"/>
        </w:trPr>
        <w:tc>
          <w:tcPr>
            <w:tcW w:w="0" w:type="auto"/>
            <w:tcBorders>
              <w:top w:val="single" w:sz="12" w:space="0" w:color="auto"/>
              <w:bottom w:val="single" w:sz="8" w:space="0" w:color="auto"/>
            </w:tcBorders>
            <w:vAlign w:val="center"/>
            <w:hideMark/>
          </w:tcPr>
          <w:p w14:paraId="584E1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5CA11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7C5DD0A" w14:textId="77777777" w:rsidTr="006F3108">
        <w:trPr>
          <w:tblCellSpacing w:w="15" w:type="dxa"/>
        </w:trPr>
        <w:tc>
          <w:tcPr>
            <w:tcW w:w="0" w:type="auto"/>
            <w:tcBorders>
              <w:top w:val="nil"/>
              <w:bottom w:val="single" w:sz="8" w:space="0" w:color="auto"/>
            </w:tcBorders>
            <w:vAlign w:val="center"/>
            <w:hideMark/>
          </w:tcPr>
          <w:p w14:paraId="0D9CD73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4F861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be an accurate representation of the UML model for that class.</w:t>
            </w:r>
          </w:p>
        </w:tc>
      </w:tr>
      <w:tr w:rsidR="006F3108" w:rsidRPr="006F3108" w14:paraId="6C4C6BE8" w14:textId="77777777" w:rsidTr="006F3108">
        <w:trPr>
          <w:tblCellSpacing w:w="15" w:type="dxa"/>
        </w:trPr>
        <w:tc>
          <w:tcPr>
            <w:tcW w:w="0" w:type="auto"/>
            <w:tcBorders>
              <w:top w:val="nil"/>
              <w:bottom w:val="single" w:sz="8" w:space="0" w:color="auto"/>
            </w:tcBorders>
            <w:vAlign w:val="center"/>
            <w:hideMark/>
          </w:tcPr>
          <w:p w14:paraId="5CBD9F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8A939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6" w:anchor="req_core_poi-payload_featureofinterest"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0F637F18" w14:textId="77777777" w:rsidTr="006F3108">
        <w:trPr>
          <w:tblCellSpacing w:w="15" w:type="dxa"/>
        </w:trPr>
        <w:tc>
          <w:tcPr>
            <w:tcW w:w="0" w:type="auto"/>
            <w:tcBorders>
              <w:top w:val="nil"/>
              <w:bottom w:val="single" w:sz="8" w:space="0" w:color="auto"/>
            </w:tcBorders>
            <w:vAlign w:val="center"/>
            <w:hideMark/>
          </w:tcPr>
          <w:p w14:paraId="4AD486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640CF7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7" w:anchor="req_core_poi-payload_hasdefinition"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53CADA19" w14:textId="77777777" w:rsidTr="006F3108">
        <w:trPr>
          <w:tblCellSpacing w:w="15" w:type="dxa"/>
        </w:trPr>
        <w:tc>
          <w:tcPr>
            <w:tcW w:w="0" w:type="auto"/>
            <w:tcBorders>
              <w:top w:val="nil"/>
              <w:bottom w:val="single" w:sz="12" w:space="0" w:color="auto"/>
            </w:tcBorders>
            <w:vAlign w:val="center"/>
            <w:hideMark/>
          </w:tcPr>
          <w:p w14:paraId="770F69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253DED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8" w:anchor="req_core_poi-payload_usesschema"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bl>
    <w:p w14:paraId="281DC6F4"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1892FF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96638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24: Requirement — POI Payload Feature of Interest</w:t>
            </w:r>
          </w:p>
        </w:tc>
      </w:tr>
      <w:tr w:rsidR="006F3108" w:rsidRPr="006F3108" w14:paraId="3D3252F3" w14:textId="77777777" w:rsidTr="006F3108">
        <w:trPr>
          <w:tblCellSpacing w:w="15" w:type="dxa"/>
        </w:trPr>
        <w:tc>
          <w:tcPr>
            <w:tcW w:w="0" w:type="auto"/>
            <w:tcBorders>
              <w:top w:val="single" w:sz="12" w:space="0" w:color="auto"/>
              <w:bottom w:val="single" w:sz="8" w:space="0" w:color="auto"/>
            </w:tcBorders>
            <w:vAlign w:val="center"/>
            <w:hideMark/>
          </w:tcPr>
          <w:p w14:paraId="0701F7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17F56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407AA586" w14:textId="77777777" w:rsidTr="006F3108">
        <w:trPr>
          <w:tblCellSpacing w:w="15" w:type="dxa"/>
        </w:trPr>
        <w:tc>
          <w:tcPr>
            <w:tcW w:w="0" w:type="auto"/>
            <w:tcBorders>
              <w:top w:val="nil"/>
              <w:bottom w:val="single" w:sz="8" w:space="0" w:color="auto"/>
            </w:tcBorders>
            <w:vAlign w:val="center"/>
            <w:hideMark/>
          </w:tcPr>
          <w:p w14:paraId="4EA50D5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CFEA7D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44ED71B7" w14:textId="77777777" w:rsidTr="006F3108">
        <w:trPr>
          <w:tblCellSpacing w:w="15" w:type="dxa"/>
        </w:trPr>
        <w:tc>
          <w:tcPr>
            <w:tcW w:w="0" w:type="auto"/>
            <w:tcBorders>
              <w:top w:val="nil"/>
              <w:bottom w:val="single" w:sz="8" w:space="0" w:color="auto"/>
            </w:tcBorders>
            <w:vAlign w:val="center"/>
            <w:hideMark/>
          </w:tcPr>
          <w:p w14:paraId="3C2CD0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E3A7D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zero or more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3E8EFB50" w14:textId="77777777" w:rsidTr="006F3108">
        <w:trPr>
          <w:tblCellSpacing w:w="15" w:type="dxa"/>
        </w:trPr>
        <w:tc>
          <w:tcPr>
            <w:tcW w:w="0" w:type="auto"/>
            <w:tcBorders>
              <w:top w:val="nil"/>
              <w:bottom w:val="single" w:sz="12" w:space="0" w:color="auto"/>
            </w:tcBorders>
            <w:vAlign w:val="center"/>
            <w:hideMark/>
          </w:tcPr>
          <w:p w14:paraId="643047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B38D6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69"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0E4C0C93"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70B48A8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68B151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25: Requirement — POI Payload has definition</w:t>
            </w:r>
          </w:p>
        </w:tc>
      </w:tr>
      <w:tr w:rsidR="006F3108" w:rsidRPr="006F3108" w14:paraId="43A53267" w14:textId="77777777" w:rsidTr="006F3108">
        <w:trPr>
          <w:tblCellSpacing w:w="15" w:type="dxa"/>
        </w:trPr>
        <w:tc>
          <w:tcPr>
            <w:tcW w:w="0" w:type="auto"/>
            <w:tcBorders>
              <w:top w:val="single" w:sz="12" w:space="0" w:color="auto"/>
              <w:bottom w:val="single" w:sz="8" w:space="0" w:color="auto"/>
            </w:tcBorders>
            <w:vAlign w:val="center"/>
            <w:hideMark/>
          </w:tcPr>
          <w:p w14:paraId="5932B3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090FF1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6111E15" w14:textId="77777777" w:rsidTr="006F3108">
        <w:trPr>
          <w:tblCellSpacing w:w="15" w:type="dxa"/>
        </w:trPr>
        <w:tc>
          <w:tcPr>
            <w:tcW w:w="0" w:type="auto"/>
            <w:tcBorders>
              <w:top w:val="nil"/>
              <w:bottom w:val="single" w:sz="8" w:space="0" w:color="auto"/>
            </w:tcBorders>
            <w:vAlign w:val="center"/>
            <w:hideMark/>
          </w:tcPr>
          <w:p w14:paraId="338B837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A3E60B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2D3E94E6" w14:textId="77777777" w:rsidTr="006F3108">
        <w:trPr>
          <w:tblCellSpacing w:w="15" w:type="dxa"/>
        </w:trPr>
        <w:tc>
          <w:tcPr>
            <w:tcW w:w="0" w:type="auto"/>
            <w:tcBorders>
              <w:top w:val="nil"/>
              <w:bottom w:val="single" w:sz="8" w:space="0" w:color="auto"/>
            </w:tcBorders>
            <w:vAlign w:val="center"/>
            <w:hideMark/>
          </w:tcPr>
          <w:p w14:paraId="29BBB7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82AD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2051D544" w14:textId="77777777" w:rsidTr="006F3108">
        <w:trPr>
          <w:tblCellSpacing w:w="15" w:type="dxa"/>
        </w:trPr>
        <w:tc>
          <w:tcPr>
            <w:tcW w:w="0" w:type="auto"/>
            <w:tcBorders>
              <w:top w:val="nil"/>
              <w:bottom w:val="single" w:sz="12" w:space="0" w:color="auto"/>
            </w:tcBorders>
            <w:vAlign w:val="center"/>
            <w:hideMark/>
          </w:tcPr>
          <w:p w14:paraId="54E30B0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52BE73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SHALL be a valid ontology for the implementing technology</w:t>
            </w:r>
          </w:p>
        </w:tc>
      </w:tr>
    </w:tbl>
    <w:p w14:paraId="7E6F5296"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FD2DE7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FC0503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26: Requirement — POI Payload Uses Schema</w:t>
            </w:r>
          </w:p>
        </w:tc>
      </w:tr>
      <w:tr w:rsidR="006F3108" w:rsidRPr="006F3108" w14:paraId="773DE10B" w14:textId="77777777" w:rsidTr="006F3108">
        <w:trPr>
          <w:tblCellSpacing w:w="15" w:type="dxa"/>
        </w:trPr>
        <w:tc>
          <w:tcPr>
            <w:tcW w:w="0" w:type="auto"/>
            <w:tcBorders>
              <w:top w:val="single" w:sz="12" w:space="0" w:color="auto"/>
              <w:bottom w:val="single" w:sz="8" w:space="0" w:color="auto"/>
            </w:tcBorders>
            <w:vAlign w:val="center"/>
            <w:hideMark/>
          </w:tcPr>
          <w:p w14:paraId="37AE79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7E4C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776E6430" w14:textId="77777777" w:rsidTr="006F3108">
        <w:trPr>
          <w:tblCellSpacing w:w="15" w:type="dxa"/>
        </w:trPr>
        <w:tc>
          <w:tcPr>
            <w:tcW w:w="0" w:type="auto"/>
            <w:tcBorders>
              <w:top w:val="nil"/>
              <w:bottom w:val="single" w:sz="8" w:space="0" w:color="auto"/>
            </w:tcBorders>
            <w:vAlign w:val="center"/>
            <w:hideMark/>
          </w:tcPr>
          <w:p w14:paraId="1BEF5C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C638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1AC77C82" w14:textId="77777777" w:rsidTr="006F3108">
        <w:trPr>
          <w:tblCellSpacing w:w="15" w:type="dxa"/>
        </w:trPr>
        <w:tc>
          <w:tcPr>
            <w:tcW w:w="0" w:type="auto"/>
            <w:tcBorders>
              <w:top w:val="nil"/>
              <w:bottom w:val="single" w:sz="8" w:space="0" w:color="auto"/>
            </w:tcBorders>
            <w:vAlign w:val="center"/>
            <w:hideMark/>
          </w:tcPr>
          <w:p w14:paraId="61067C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50D1C6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one or more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4781812D" w14:textId="77777777" w:rsidTr="006F3108">
        <w:trPr>
          <w:tblCellSpacing w:w="15" w:type="dxa"/>
        </w:trPr>
        <w:tc>
          <w:tcPr>
            <w:tcW w:w="0" w:type="auto"/>
            <w:tcBorders>
              <w:top w:val="nil"/>
              <w:bottom w:val="single" w:sz="12" w:space="0" w:color="auto"/>
            </w:tcBorders>
            <w:vAlign w:val="center"/>
            <w:hideMark/>
          </w:tcPr>
          <w:p w14:paraId="720047B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FCD06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SHALL be a valid schema for the implementing technology.</w:t>
            </w:r>
          </w:p>
        </w:tc>
      </w:tr>
    </w:tbl>
    <w:p w14:paraId="4E45846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6.5.  POI Data Dictionary</w:t>
      </w:r>
    </w:p>
    <w:p w14:paraId="5BF509D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POI UML model is the normative definition of the POI Conceptual Model. The Data Dictionary tables in this section were software generated from the UML model. As such, this section provides a normative representation of the POI Conceptual Model.</w:t>
      </w:r>
    </w:p>
    <w:p w14:paraId="6287F7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8BA12CA" w14:textId="77777777" w:rsidTr="006F3108">
        <w:trPr>
          <w:tblCellSpacing w:w="15" w:type="dxa"/>
        </w:trPr>
        <w:tc>
          <w:tcPr>
            <w:tcW w:w="0" w:type="auto"/>
            <w:tcBorders>
              <w:top w:val="single" w:sz="12" w:space="0" w:color="auto"/>
              <w:bottom w:val="single" w:sz="8" w:space="0" w:color="auto"/>
            </w:tcBorders>
            <w:vAlign w:val="center"/>
            <w:hideMark/>
          </w:tcPr>
          <w:p w14:paraId="15299EB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t>
            </w:r>
            <w:proofErr w:type="spellEnd"/>
          </w:p>
        </w:tc>
      </w:tr>
      <w:tr w:rsidR="006F3108" w:rsidRPr="006F3108" w14:paraId="4C977EB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91"/>
            </w:tblGrid>
            <w:tr w:rsidR="006F3108" w:rsidRPr="006F3108" w14:paraId="023D999C" w14:textId="77777777">
              <w:trPr>
                <w:tblCellSpacing w:w="15" w:type="dxa"/>
              </w:trPr>
              <w:tc>
                <w:tcPr>
                  <w:tcW w:w="0" w:type="auto"/>
                  <w:tcBorders>
                    <w:top w:val="single" w:sz="12" w:space="0" w:color="auto"/>
                    <w:bottom w:val="single" w:sz="8" w:space="0" w:color="auto"/>
                  </w:tcBorders>
                  <w:vAlign w:val="center"/>
                  <w:hideMark/>
                </w:tcPr>
                <w:p w14:paraId="156FC0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B36D9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is the abstract superclass of all feature types within the </w:t>
                  </w:r>
                  <w:commentRangeStart w:id="129"/>
                  <w:proofErr w:type="spellStart"/>
                  <w:r w:rsidRPr="006F3108">
                    <w:rPr>
                      <w:rFonts w:ascii="Times New Roman" w:eastAsia="Times New Roman" w:hAnsi="Times New Roman" w:cs="Times New Roman"/>
                      <w:kern w:val="0"/>
                      <w14:ligatures w14:val="none"/>
                    </w:rPr>
                    <w:t>PoI</w:t>
                  </w:r>
                  <w:proofErr w:type="spellEnd"/>
                  <w:r w:rsidRPr="006F3108">
                    <w:rPr>
                      <w:rFonts w:ascii="Times New Roman" w:eastAsia="Times New Roman" w:hAnsi="Times New Roman" w:cs="Times New Roman"/>
                      <w:kern w:val="0"/>
                      <w14:ligatures w14:val="none"/>
                    </w:rPr>
                    <w:t xml:space="preserve"> </w:t>
                  </w:r>
                  <w:commentRangeEnd w:id="129"/>
                  <w:r>
                    <w:rPr>
                      <w:rStyle w:val="CommentReference"/>
                    </w:rPr>
                    <w:commentReference w:id="129"/>
                  </w:r>
                  <w:r w:rsidRPr="006F3108">
                    <w:rPr>
                      <w:rFonts w:ascii="Times New Roman" w:eastAsia="Times New Roman" w:hAnsi="Times New Roman" w:cs="Times New Roman"/>
                      <w:kern w:val="0"/>
                      <w14:ligatures w14:val="none"/>
                    </w:rPr>
                    <w:t>Model.</w:t>
                  </w:r>
                </w:p>
              </w:tc>
            </w:tr>
            <w:tr w:rsidR="006F3108" w:rsidRPr="006F3108" w14:paraId="66356E24" w14:textId="77777777">
              <w:trPr>
                <w:tblCellSpacing w:w="15" w:type="dxa"/>
              </w:trPr>
              <w:tc>
                <w:tcPr>
                  <w:tcW w:w="0" w:type="auto"/>
                  <w:tcBorders>
                    <w:top w:val="nil"/>
                    <w:bottom w:val="single" w:sz="8" w:space="0" w:color="auto"/>
                  </w:tcBorders>
                  <w:vAlign w:val="center"/>
                  <w:hideMark/>
                </w:tcPr>
                <w:p w14:paraId="103A9A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4481D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0" w:anchor="AnyFeature-section" w:history="1">
                    <w:proofErr w:type="spellStart"/>
                    <w:r w:rsidR="006F3108"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1BEF69C6" w14:textId="77777777">
              <w:trPr>
                <w:tblCellSpacing w:w="15" w:type="dxa"/>
              </w:trPr>
              <w:tc>
                <w:tcPr>
                  <w:tcW w:w="0" w:type="auto"/>
                  <w:tcBorders>
                    <w:top w:val="nil"/>
                    <w:bottom w:val="single" w:sz="12" w:space="0" w:color="auto"/>
                  </w:tcBorders>
                  <w:vAlign w:val="center"/>
                  <w:hideMark/>
                </w:tcPr>
                <w:p w14:paraId="2ACF49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D52C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AB995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196DF4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78"/>
              <w:gridCol w:w="5427"/>
            </w:tblGrid>
            <w:tr w:rsidR="006F3108" w:rsidRPr="006F3108" w14:paraId="77BBAE41" w14:textId="77777777">
              <w:trPr>
                <w:tblHeader/>
                <w:tblCellSpacing w:w="15" w:type="dxa"/>
              </w:trPr>
              <w:tc>
                <w:tcPr>
                  <w:tcW w:w="0" w:type="auto"/>
                  <w:tcBorders>
                    <w:top w:val="single" w:sz="12" w:space="0" w:color="auto"/>
                    <w:bottom w:val="single" w:sz="12" w:space="0" w:color="auto"/>
                  </w:tcBorders>
                  <w:vAlign w:val="center"/>
                  <w:hideMark/>
                </w:tcPr>
                <w:p w14:paraId="6AE61E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9239E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68A03A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F7ADC93" w14:textId="77777777">
              <w:trPr>
                <w:tblCellSpacing w:w="15" w:type="dxa"/>
              </w:trPr>
              <w:tc>
                <w:tcPr>
                  <w:tcW w:w="0" w:type="auto"/>
                  <w:tcBorders>
                    <w:top w:val="single" w:sz="12" w:space="0" w:color="auto"/>
                    <w:bottom w:val="single" w:sz="8" w:space="0" w:color="auto"/>
                  </w:tcBorders>
                  <w:vAlign w:val="center"/>
                  <w:hideMark/>
                </w:tcPr>
                <w:p w14:paraId="7618E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description «property»</w:t>
                  </w:r>
                </w:p>
              </w:tc>
              <w:tc>
                <w:tcPr>
                  <w:tcW w:w="0" w:type="auto"/>
                  <w:tcBorders>
                    <w:top w:val="single" w:sz="12" w:space="0" w:color="auto"/>
                    <w:bottom w:val="single" w:sz="8" w:space="0" w:color="auto"/>
                  </w:tcBorders>
                  <w:vAlign w:val="center"/>
                  <w:hideMark/>
                </w:tcPr>
                <w:p w14:paraId="3534B75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1"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26A9F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Provides further information on the feature.</w:t>
                  </w:r>
                </w:p>
              </w:tc>
            </w:tr>
            <w:tr w:rsidR="006F3108" w:rsidRPr="006F3108" w14:paraId="263A3CE4" w14:textId="77777777">
              <w:trPr>
                <w:tblCellSpacing w:w="15" w:type="dxa"/>
              </w:trPr>
              <w:tc>
                <w:tcPr>
                  <w:tcW w:w="0" w:type="auto"/>
                  <w:tcBorders>
                    <w:top w:val="nil"/>
                    <w:bottom w:val="single" w:sz="8" w:space="0" w:color="auto"/>
                  </w:tcBorders>
                  <w:vAlign w:val="center"/>
                  <w:hideMark/>
                </w:tcPr>
                <w:p w14:paraId="776CBB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158B43C"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2" w:anchor="GenericName-section" w:history="1">
                    <w:proofErr w:type="spellStart"/>
                    <w:r w:rsidR="006F3108" w:rsidRPr="006F3108">
                      <w:rPr>
                        <w:rFonts w:ascii="Times New Roman" w:eastAsia="Times New Roman" w:hAnsi="Times New Roman" w:cs="Times New Roman"/>
                        <w:color w:val="0000FF"/>
                        <w:kern w:val="0"/>
                        <w:u w:val="single"/>
                        <w14:ligatures w14:val="none"/>
                      </w:rPr>
                      <w:t>GenericName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30732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in the instance document within which it occurs.</w:t>
                  </w:r>
                </w:p>
              </w:tc>
            </w:tr>
            <w:tr w:rsidR="006F3108" w:rsidRPr="006F3108" w14:paraId="784D8DC2" w14:textId="77777777">
              <w:trPr>
                <w:tblCellSpacing w:w="15" w:type="dxa"/>
              </w:trPr>
              <w:tc>
                <w:tcPr>
                  <w:tcW w:w="0" w:type="auto"/>
                  <w:tcBorders>
                    <w:top w:val="nil"/>
                    <w:bottom w:val="single" w:sz="8" w:space="0" w:color="auto"/>
                  </w:tcBorders>
                  <w:vAlign w:val="center"/>
                  <w:hideMark/>
                </w:tcPr>
                <w:p w14:paraId="233EBB8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38AD664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3" w:anchor="ScopedName-section" w:history="1">
                    <w:proofErr w:type="spellStart"/>
                    <w:r w:rsidR="006F3108" w:rsidRPr="006F3108">
                      <w:rPr>
                        <w:rFonts w:ascii="Times New Roman" w:eastAsia="Times New Roman" w:hAnsi="Times New Roman" w:cs="Times New Roman"/>
                        <w:color w:val="0000FF"/>
                        <w:kern w:val="0"/>
                        <w:u w:val="single"/>
                        <w14:ligatures w14:val="none"/>
                      </w:rPr>
                      <w:t>ScopedName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F38FC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globally.</w:t>
                  </w:r>
                </w:p>
              </w:tc>
            </w:tr>
            <w:tr w:rsidR="006F3108" w:rsidRPr="006F3108" w14:paraId="1E969E6B" w14:textId="77777777">
              <w:trPr>
                <w:tblCellSpacing w:w="15" w:type="dxa"/>
              </w:trPr>
              <w:tc>
                <w:tcPr>
                  <w:tcW w:w="0" w:type="auto"/>
                  <w:tcBorders>
                    <w:top w:val="nil"/>
                    <w:bottom w:val="single" w:sz="12" w:space="0" w:color="auto"/>
                  </w:tcBorders>
                  <w:vAlign w:val="center"/>
                  <w:hideMark/>
                </w:tcPr>
                <w:p w14:paraId="5244396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«property»</w:t>
                  </w:r>
                </w:p>
              </w:tc>
              <w:tc>
                <w:tcPr>
                  <w:tcW w:w="0" w:type="auto"/>
                  <w:tcBorders>
                    <w:top w:val="nil"/>
                    <w:bottom w:val="single" w:sz="12" w:space="0" w:color="auto"/>
                  </w:tcBorders>
                  <w:vAlign w:val="center"/>
                  <w:hideMark/>
                </w:tcPr>
                <w:p w14:paraId="1E5AC38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4" w:anchor="GenericName-section" w:history="1">
                    <w:proofErr w:type="spellStart"/>
                    <w:r w:rsidR="006F3108" w:rsidRPr="006F3108">
                      <w:rPr>
                        <w:rFonts w:ascii="Times New Roman" w:eastAsia="Times New Roman" w:hAnsi="Times New Roman" w:cs="Times New Roman"/>
                        <w:color w:val="0000FF"/>
                        <w:kern w:val="0"/>
                        <w:u w:val="single"/>
                        <w14:ligatures w14:val="none"/>
                      </w:rPr>
                      <w:t>GenericName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B0B61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name of the feature.</w:t>
                  </w:r>
                </w:p>
              </w:tc>
            </w:tr>
          </w:tbl>
          <w:p w14:paraId="134823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400E97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EDBD31B" w14:textId="77777777" w:rsidTr="006F3108">
        <w:trPr>
          <w:tblCellSpacing w:w="15" w:type="dxa"/>
        </w:trPr>
        <w:tc>
          <w:tcPr>
            <w:tcW w:w="0" w:type="auto"/>
            <w:tcBorders>
              <w:top w:val="single" w:sz="12" w:space="0" w:color="auto"/>
              <w:bottom w:val="single" w:sz="8" w:space="0" w:color="auto"/>
            </w:tcBorders>
            <w:vAlign w:val="center"/>
            <w:hideMark/>
          </w:tcPr>
          <w:p w14:paraId="5209039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AbstractFeatureWithLifespan</w:t>
            </w:r>
            <w:proofErr w:type="spellEnd"/>
          </w:p>
        </w:tc>
      </w:tr>
      <w:tr w:rsidR="006F3108" w:rsidRPr="006F3108" w14:paraId="21D29B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836"/>
            </w:tblGrid>
            <w:tr w:rsidR="006F3108" w:rsidRPr="006F3108" w14:paraId="473DA517" w14:textId="77777777">
              <w:trPr>
                <w:tblCellSpacing w:w="15" w:type="dxa"/>
              </w:trPr>
              <w:tc>
                <w:tcPr>
                  <w:tcW w:w="0" w:type="auto"/>
                  <w:tcBorders>
                    <w:top w:val="single" w:sz="12" w:space="0" w:color="auto"/>
                    <w:bottom w:val="single" w:sz="8" w:space="0" w:color="auto"/>
                  </w:tcBorders>
                  <w:vAlign w:val="center"/>
                  <w:hideMark/>
                </w:tcPr>
                <w:p w14:paraId="123E9A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6B77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is the base class for all </w:t>
                  </w:r>
                  <w:commentRangeStart w:id="130"/>
                  <w:proofErr w:type="spellStart"/>
                  <w:r w:rsidRPr="006F3108">
                    <w:rPr>
                      <w:rFonts w:ascii="Times New Roman" w:eastAsia="Times New Roman" w:hAnsi="Times New Roman" w:cs="Times New Roman"/>
                      <w:kern w:val="0"/>
                      <w14:ligatures w14:val="none"/>
                    </w:rPr>
                    <w:t>PoI</w:t>
                  </w:r>
                  <w:commentRangeEnd w:id="130"/>
                  <w:proofErr w:type="spellEnd"/>
                  <w:r w:rsidR="001B27EE">
                    <w:rPr>
                      <w:rStyle w:val="CommentReference"/>
                    </w:rPr>
                    <w:commentReference w:id="130"/>
                  </w:r>
                  <w:r w:rsidRPr="006F3108">
                    <w:rPr>
                      <w:rFonts w:ascii="Times New Roman" w:eastAsia="Times New Roman" w:hAnsi="Times New Roman" w:cs="Times New Roman"/>
                      <w:kern w:val="0"/>
                      <w14:ligatures w14:val="none"/>
                    </w:rPr>
                    <w:t xml:space="preserve"> features. This class allows the optional specification of the real-world and database times for the existence of each feature.</w:t>
                  </w:r>
                </w:p>
              </w:tc>
            </w:tr>
            <w:tr w:rsidR="006F3108" w:rsidRPr="006F3108" w14:paraId="78E22977" w14:textId="77777777">
              <w:trPr>
                <w:tblCellSpacing w:w="15" w:type="dxa"/>
              </w:trPr>
              <w:tc>
                <w:tcPr>
                  <w:tcW w:w="0" w:type="auto"/>
                  <w:tcBorders>
                    <w:top w:val="nil"/>
                    <w:bottom w:val="single" w:sz="8" w:space="0" w:color="auto"/>
                  </w:tcBorders>
                  <w:vAlign w:val="center"/>
                  <w:hideMark/>
                </w:tcPr>
                <w:p w14:paraId="22F3502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6B56B81D"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5" w:anchor="AbstractFeature-section" w:history="1">
                    <w:proofErr w:type="spellStart"/>
                    <w:r w:rsidR="006F3108" w:rsidRPr="006F3108">
                      <w:rPr>
                        <w:rFonts w:ascii="Times New Roman" w:eastAsia="Times New Roman" w:hAnsi="Times New Roman" w:cs="Times New Roman"/>
                        <w:color w:val="0000FF"/>
                        <w:kern w:val="0"/>
                        <w:u w:val="single"/>
                        <w14:ligatures w14:val="none"/>
                      </w:rPr>
                      <w:t>AbstractFeature</w:t>
                    </w:r>
                    <w:proofErr w:type="spellEnd"/>
                  </w:hyperlink>
                </w:p>
              </w:tc>
            </w:tr>
            <w:tr w:rsidR="006F3108" w:rsidRPr="006F3108" w14:paraId="0D182747" w14:textId="77777777">
              <w:trPr>
                <w:tblCellSpacing w:w="15" w:type="dxa"/>
              </w:trPr>
              <w:tc>
                <w:tcPr>
                  <w:tcW w:w="0" w:type="auto"/>
                  <w:tcBorders>
                    <w:top w:val="nil"/>
                    <w:bottom w:val="single" w:sz="12" w:space="0" w:color="auto"/>
                  </w:tcBorders>
                  <w:vAlign w:val="center"/>
                  <w:hideMark/>
                </w:tcPr>
                <w:p w14:paraId="175DC1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02C2FA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72A79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77AB71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132"/>
              <w:gridCol w:w="4890"/>
            </w:tblGrid>
            <w:tr w:rsidR="006F3108" w:rsidRPr="006F3108" w14:paraId="45FE34DA" w14:textId="77777777">
              <w:trPr>
                <w:tblHeader/>
                <w:tblCellSpacing w:w="15" w:type="dxa"/>
              </w:trPr>
              <w:tc>
                <w:tcPr>
                  <w:tcW w:w="0" w:type="auto"/>
                  <w:tcBorders>
                    <w:top w:val="single" w:sz="12" w:space="0" w:color="auto"/>
                    <w:bottom w:val="single" w:sz="12" w:space="0" w:color="auto"/>
                  </w:tcBorders>
                  <w:vAlign w:val="center"/>
                  <w:hideMark/>
                </w:tcPr>
                <w:p w14:paraId="27B7054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3351B8B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12791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3B860FF" w14:textId="77777777">
              <w:trPr>
                <w:tblCellSpacing w:w="15" w:type="dxa"/>
              </w:trPr>
              <w:tc>
                <w:tcPr>
                  <w:tcW w:w="0" w:type="auto"/>
                  <w:tcBorders>
                    <w:top w:val="single" w:sz="12" w:space="0" w:color="auto"/>
                    <w:bottom w:val="single" w:sz="8" w:space="0" w:color="auto"/>
                  </w:tcBorders>
                  <w:vAlign w:val="center"/>
                  <w:hideMark/>
                </w:tcPr>
                <w:p w14:paraId="443E6F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creationDate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2A36459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6" w:anchor="DateTime-section" w:history="1">
                    <w:proofErr w:type="spellStart"/>
                    <w:r w:rsidR="006F3108" w:rsidRPr="006F3108">
                      <w:rPr>
                        <w:rFonts w:ascii="Times New Roman" w:eastAsia="Times New Roman" w:hAnsi="Times New Roman" w:cs="Times New Roman"/>
                        <w:color w:val="0000FF"/>
                        <w:kern w:val="0"/>
                        <w:u w:val="single"/>
                        <w14:ligatures w14:val="none"/>
                      </w:rPr>
                      <w:t>DateTime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F18C1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added to the containing model.</w:t>
                  </w:r>
                </w:p>
              </w:tc>
            </w:tr>
            <w:tr w:rsidR="006F3108" w:rsidRPr="006F3108" w14:paraId="0E2505E3" w14:textId="77777777">
              <w:trPr>
                <w:tblCellSpacing w:w="15" w:type="dxa"/>
              </w:trPr>
              <w:tc>
                <w:tcPr>
                  <w:tcW w:w="0" w:type="auto"/>
                  <w:tcBorders>
                    <w:top w:val="nil"/>
                    <w:bottom w:val="single" w:sz="8" w:space="0" w:color="auto"/>
                  </w:tcBorders>
                  <w:vAlign w:val="center"/>
                  <w:hideMark/>
                </w:tcPr>
                <w:p w14:paraId="036DFB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terminationDate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D58B6E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7" w:anchor="DateTime-section" w:history="1">
                    <w:proofErr w:type="spellStart"/>
                    <w:r w:rsidR="006F3108" w:rsidRPr="006F3108">
                      <w:rPr>
                        <w:rFonts w:ascii="Times New Roman" w:eastAsia="Times New Roman" w:hAnsi="Times New Roman" w:cs="Times New Roman"/>
                        <w:color w:val="0000FF"/>
                        <w:kern w:val="0"/>
                        <w:u w:val="single"/>
                        <w14:ligatures w14:val="none"/>
                      </w:rPr>
                      <w:t>DateTime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F6E8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removed from the containing model.</w:t>
                  </w:r>
                </w:p>
              </w:tc>
            </w:tr>
            <w:tr w:rsidR="006F3108" w:rsidRPr="006F3108" w14:paraId="364F4630" w14:textId="77777777">
              <w:trPr>
                <w:tblCellSpacing w:w="15" w:type="dxa"/>
              </w:trPr>
              <w:tc>
                <w:tcPr>
                  <w:tcW w:w="0" w:type="auto"/>
                  <w:tcBorders>
                    <w:top w:val="nil"/>
                    <w:bottom w:val="single" w:sz="8" w:space="0" w:color="auto"/>
                  </w:tcBorders>
                  <w:vAlign w:val="center"/>
                  <w:hideMark/>
                </w:tcPr>
                <w:p w14:paraId="3D5F8B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validFrom</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1568B37A"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8" w:anchor="DateTime-section" w:history="1">
                    <w:proofErr w:type="spellStart"/>
                    <w:r w:rsidR="006F3108" w:rsidRPr="006F3108">
                      <w:rPr>
                        <w:rFonts w:ascii="Times New Roman" w:eastAsia="Times New Roman" w:hAnsi="Times New Roman" w:cs="Times New Roman"/>
                        <w:color w:val="0000FF"/>
                        <w:kern w:val="0"/>
                        <w:u w:val="single"/>
                        <w14:ligatures w14:val="none"/>
                      </w:rPr>
                      <w:t>DateTime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CB9F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started to exist in the real world.</w:t>
                  </w:r>
                </w:p>
              </w:tc>
            </w:tr>
            <w:tr w:rsidR="006F3108" w:rsidRPr="006F3108" w14:paraId="739BAF25" w14:textId="77777777">
              <w:trPr>
                <w:tblCellSpacing w:w="15" w:type="dxa"/>
              </w:trPr>
              <w:tc>
                <w:tcPr>
                  <w:tcW w:w="0" w:type="auto"/>
                  <w:tcBorders>
                    <w:top w:val="nil"/>
                    <w:bottom w:val="single" w:sz="12" w:space="0" w:color="auto"/>
                  </w:tcBorders>
                  <w:vAlign w:val="center"/>
                  <w:hideMark/>
                </w:tcPr>
                <w:p w14:paraId="1A4478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4FC52C46"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79" w:anchor="DateTime-section" w:history="1">
                    <w:proofErr w:type="spellStart"/>
                    <w:r w:rsidR="006F3108" w:rsidRPr="006F3108">
                      <w:rPr>
                        <w:rFonts w:ascii="Times New Roman" w:eastAsia="Times New Roman" w:hAnsi="Times New Roman" w:cs="Times New Roman"/>
                        <w:color w:val="0000FF"/>
                        <w:kern w:val="0"/>
                        <w:u w:val="single"/>
                        <w14:ligatures w14:val="none"/>
                      </w:rPr>
                      <w:t>DateTime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A4066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ceased to exist in the real world.</w:t>
                  </w:r>
                </w:p>
              </w:tc>
            </w:tr>
          </w:tbl>
          <w:p w14:paraId="369B1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9CFED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A55B11D" w14:textId="77777777" w:rsidTr="006F3108">
        <w:trPr>
          <w:tblCellSpacing w:w="15" w:type="dxa"/>
        </w:trPr>
        <w:tc>
          <w:tcPr>
            <w:tcW w:w="0" w:type="auto"/>
            <w:tcBorders>
              <w:top w:val="single" w:sz="12" w:space="0" w:color="auto"/>
              <w:bottom w:val="single" w:sz="8" w:space="0" w:color="auto"/>
            </w:tcBorders>
            <w:vAlign w:val="center"/>
            <w:hideMark/>
          </w:tcPr>
          <w:p w14:paraId="78E5FE3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AbstractPOI</w:t>
            </w:r>
            <w:proofErr w:type="spellEnd"/>
          </w:p>
        </w:tc>
      </w:tr>
      <w:tr w:rsidR="006F3108" w:rsidRPr="006F3108" w14:paraId="33CD6E9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846"/>
            </w:tblGrid>
            <w:tr w:rsidR="006F3108" w:rsidRPr="006F3108" w14:paraId="79ADD11A" w14:textId="77777777">
              <w:trPr>
                <w:tblCellSpacing w:w="15" w:type="dxa"/>
              </w:trPr>
              <w:tc>
                <w:tcPr>
                  <w:tcW w:w="0" w:type="auto"/>
                  <w:tcBorders>
                    <w:top w:val="single" w:sz="12" w:space="0" w:color="auto"/>
                    <w:bottom w:val="single" w:sz="8" w:space="0" w:color="auto"/>
                  </w:tcBorders>
                  <w:vAlign w:val="center"/>
                  <w:hideMark/>
                </w:tcPr>
                <w:p w14:paraId="34785D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89C928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Point of Interest (POI) is a Feature which provides a concise summary of one or more associated Features. Its purpose is to provide easy access to key information about one or more real-world objects without the need to access or understand the underlying Feature data set.</w:t>
                  </w:r>
                </w:p>
              </w:tc>
            </w:tr>
            <w:tr w:rsidR="006F3108" w:rsidRPr="006F3108" w14:paraId="6B8D338A" w14:textId="77777777">
              <w:trPr>
                <w:tblCellSpacing w:w="15" w:type="dxa"/>
              </w:trPr>
              <w:tc>
                <w:tcPr>
                  <w:tcW w:w="0" w:type="auto"/>
                  <w:tcBorders>
                    <w:top w:val="nil"/>
                    <w:bottom w:val="single" w:sz="8" w:space="0" w:color="auto"/>
                  </w:tcBorders>
                  <w:vAlign w:val="center"/>
                  <w:hideMark/>
                </w:tcPr>
                <w:p w14:paraId="1C3BDC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F744BD0"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0" w:anchor="AbstractFeatureWithLifespan-section" w:history="1">
                    <w:proofErr w:type="spellStart"/>
                    <w:r w:rsidR="006F3108" w:rsidRPr="006F3108">
                      <w:rPr>
                        <w:rFonts w:ascii="Times New Roman" w:eastAsia="Times New Roman" w:hAnsi="Times New Roman" w:cs="Times New Roman"/>
                        <w:color w:val="0000FF"/>
                        <w:kern w:val="0"/>
                        <w:u w:val="single"/>
                        <w14:ligatures w14:val="none"/>
                      </w:rPr>
                      <w:t>AbstractFeatureWithLifespan</w:t>
                    </w:r>
                    <w:proofErr w:type="spellEnd"/>
                  </w:hyperlink>
                </w:p>
              </w:tc>
            </w:tr>
            <w:tr w:rsidR="006F3108" w:rsidRPr="006F3108" w14:paraId="1C356BDD" w14:textId="77777777">
              <w:trPr>
                <w:tblCellSpacing w:w="15" w:type="dxa"/>
              </w:trPr>
              <w:tc>
                <w:tcPr>
                  <w:tcW w:w="0" w:type="auto"/>
                  <w:tcBorders>
                    <w:top w:val="nil"/>
                    <w:bottom w:val="single" w:sz="12" w:space="0" w:color="auto"/>
                  </w:tcBorders>
                  <w:vAlign w:val="center"/>
                  <w:hideMark/>
                </w:tcPr>
                <w:p w14:paraId="22FF32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3353B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877B7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127B3F3"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2535"/>
              <w:gridCol w:w="3942"/>
            </w:tblGrid>
            <w:tr w:rsidR="006F3108" w:rsidRPr="006F3108" w14:paraId="0643D8EE" w14:textId="77777777">
              <w:trPr>
                <w:tblHeader/>
                <w:tblCellSpacing w:w="15" w:type="dxa"/>
              </w:trPr>
              <w:tc>
                <w:tcPr>
                  <w:tcW w:w="0" w:type="auto"/>
                  <w:tcBorders>
                    <w:top w:val="single" w:sz="12" w:space="0" w:color="auto"/>
                    <w:bottom w:val="single" w:sz="12" w:space="0" w:color="auto"/>
                  </w:tcBorders>
                  <w:vAlign w:val="center"/>
                  <w:hideMark/>
                </w:tcPr>
                <w:p w14:paraId="6B195AE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6C1DA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5D778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A21E7A2" w14:textId="77777777">
              <w:trPr>
                <w:tblCellSpacing w:w="15" w:type="dxa"/>
              </w:trPr>
              <w:tc>
                <w:tcPr>
                  <w:tcW w:w="0" w:type="auto"/>
                  <w:tcBorders>
                    <w:top w:val="single" w:sz="12" w:space="0" w:color="auto"/>
                    <w:bottom w:val="single" w:sz="8" w:space="0" w:color="auto"/>
                  </w:tcBorders>
                  <w:vAlign w:val="center"/>
                  <w:hideMark/>
                </w:tcPr>
                <w:p w14:paraId="73E5C9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hasPayload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516FFF5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1" w:anchor="POI_Payload-section" w:history="1">
                    <w:proofErr w:type="spellStart"/>
                    <w:r w:rsidR="006F3108" w:rsidRPr="006F3108">
                      <w:rPr>
                        <w:rFonts w:ascii="Times New Roman" w:eastAsia="Times New Roman" w:hAnsi="Times New Roman" w:cs="Times New Roman"/>
                        <w:color w:val="0000FF"/>
                        <w:kern w:val="0"/>
                        <w:u w:val="single"/>
                        <w14:ligatures w14:val="none"/>
                      </w:rPr>
                      <w:t>POI_Payload</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50A30C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a payload associated with this POI.</w:t>
                  </w:r>
                </w:p>
              </w:tc>
            </w:tr>
            <w:tr w:rsidR="006F3108" w:rsidRPr="006F3108" w14:paraId="04A5A8DD" w14:textId="77777777">
              <w:trPr>
                <w:tblCellSpacing w:w="15" w:type="dxa"/>
              </w:trPr>
              <w:tc>
                <w:tcPr>
                  <w:tcW w:w="0" w:type="auto"/>
                  <w:tcBorders>
                    <w:top w:val="nil"/>
                    <w:bottom w:val="single" w:sz="12" w:space="0" w:color="auto"/>
                  </w:tcBorders>
                  <w:vAlign w:val="center"/>
                  <w:hideMark/>
                </w:tcPr>
                <w:p w14:paraId="21BFE0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590FE1B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2" w:anchor="FeatureOfInterest-section" w:history="1">
                    <w:proofErr w:type="spellStart"/>
                    <w:r w:rsidR="006F3108" w:rsidRPr="006F3108">
                      <w:rPr>
                        <w:rFonts w:ascii="Times New Roman" w:eastAsia="Times New Roman" w:hAnsi="Times New Roman" w:cs="Times New Roman"/>
                        <w:color w:val="0000FF"/>
                        <w:kern w:val="0"/>
                        <w:u w:val="single"/>
                        <w14:ligatures w14:val="none"/>
                      </w:rPr>
                      <w:t>FeatureOfInterest</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53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One or more Features which are represented by this POI.</w:t>
                  </w:r>
                </w:p>
              </w:tc>
            </w:tr>
          </w:tbl>
          <w:p w14:paraId="624BC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56321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163"/>
              <w:gridCol w:w="5441"/>
            </w:tblGrid>
            <w:tr w:rsidR="006F3108" w:rsidRPr="006F3108" w14:paraId="67EC7750" w14:textId="77777777">
              <w:trPr>
                <w:tblHeader/>
                <w:tblCellSpacing w:w="15" w:type="dxa"/>
              </w:trPr>
              <w:tc>
                <w:tcPr>
                  <w:tcW w:w="0" w:type="auto"/>
                  <w:tcBorders>
                    <w:top w:val="single" w:sz="12" w:space="0" w:color="auto"/>
                    <w:bottom w:val="single" w:sz="12" w:space="0" w:color="auto"/>
                  </w:tcBorders>
                  <w:vAlign w:val="center"/>
                  <w:hideMark/>
                </w:tcPr>
                <w:p w14:paraId="3B2F2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A68546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F799F9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1FD85" w14:textId="77777777">
              <w:trPr>
                <w:tblCellSpacing w:w="15" w:type="dxa"/>
              </w:trPr>
              <w:tc>
                <w:tcPr>
                  <w:tcW w:w="0" w:type="auto"/>
                  <w:tcBorders>
                    <w:top w:val="single" w:sz="12" w:space="0" w:color="auto"/>
                    <w:bottom w:val="single" w:sz="8" w:space="0" w:color="auto"/>
                  </w:tcBorders>
                  <w:vAlign w:val="center"/>
                  <w:hideMark/>
                </w:tcPr>
                <w:p w14:paraId="75AA23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1B2F7D8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3" w:anchor="CI_Responsibility-section" w:history="1">
                    <w:proofErr w:type="spellStart"/>
                    <w:r w:rsidR="006F3108" w:rsidRPr="006F3108">
                      <w:rPr>
                        <w:rFonts w:ascii="Times New Roman" w:eastAsia="Times New Roman" w:hAnsi="Times New Roman" w:cs="Times New Roman"/>
                        <w:color w:val="0000FF"/>
                        <w:kern w:val="0"/>
                        <w:u w:val="single"/>
                        <w14:ligatures w14:val="none"/>
                      </w:rPr>
                      <w:t>CI_Responsibility</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F06C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creators and maintainers of this POI.</w:t>
                  </w:r>
                </w:p>
              </w:tc>
            </w:tr>
            <w:tr w:rsidR="006F3108" w:rsidRPr="006F3108" w14:paraId="5E6891B6" w14:textId="77777777">
              <w:trPr>
                <w:tblCellSpacing w:w="15" w:type="dxa"/>
              </w:trPr>
              <w:tc>
                <w:tcPr>
                  <w:tcW w:w="0" w:type="auto"/>
                  <w:tcBorders>
                    <w:top w:val="nil"/>
                    <w:bottom w:val="single" w:sz="8" w:space="0" w:color="auto"/>
                  </w:tcBorders>
                  <w:vAlign w:val="center"/>
                  <w:hideMark/>
                </w:tcPr>
                <w:p w14:paraId="091799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hasMetadata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696D85CF"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4" w:anchor="Link-section" w:history="1">
                    <w:r w:rsidR="006F3108" w:rsidRPr="006F3108">
                      <w:rPr>
                        <w:rFonts w:ascii="Times New Roman" w:eastAsia="Times New Roman" w:hAnsi="Times New Roman" w:cs="Times New Roman"/>
                        <w:color w:val="0000FF"/>
                        <w:kern w:val="0"/>
                        <w:u w:val="single"/>
                        <w14:ligatures w14:val="none"/>
                      </w:rPr>
                      <w:t>Link</w:t>
                    </w:r>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9B34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association with zero or more metadata records providing additional information about this POI and/or the associated Features of Interest.</w:t>
                  </w:r>
                </w:p>
              </w:tc>
            </w:tr>
            <w:tr w:rsidR="006F3108" w:rsidRPr="006F3108" w14:paraId="5352F3E8" w14:textId="77777777">
              <w:trPr>
                <w:tblCellSpacing w:w="15" w:type="dxa"/>
              </w:trPr>
              <w:tc>
                <w:tcPr>
                  <w:tcW w:w="0" w:type="auto"/>
                  <w:tcBorders>
                    <w:top w:val="nil"/>
                    <w:bottom w:val="single" w:sz="8" w:space="0" w:color="auto"/>
                  </w:tcBorders>
                  <w:vAlign w:val="center"/>
                  <w:hideMark/>
                </w:tcPr>
                <w:p w14:paraId="6CAADE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«property»</w:t>
                  </w:r>
                </w:p>
              </w:tc>
              <w:tc>
                <w:tcPr>
                  <w:tcW w:w="0" w:type="auto"/>
                  <w:tcBorders>
                    <w:top w:val="nil"/>
                    <w:bottom w:val="single" w:sz="8" w:space="0" w:color="auto"/>
                  </w:tcBorders>
                  <w:vAlign w:val="center"/>
                  <w:hideMark/>
                </w:tcPr>
                <w:p w14:paraId="7226466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5" w:anchor="MD_Keywords-section" w:history="1">
                    <w:proofErr w:type="spellStart"/>
                    <w:r w:rsidR="006F3108" w:rsidRPr="006F3108">
                      <w:rPr>
                        <w:rFonts w:ascii="Times New Roman" w:eastAsia="Times New Roman" w:hAnsi="Times New Roman" w:cs="Times New Roman"/>
                        <w:color w:val="0000FF"/>
                        <w:kern w:val="0"/>
                        <w:u w:val="single"/>
                        <w14:ligatures w14:val="none"/>
                      </w:rPr>
                      <w:t>MD_Keywords</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16824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used to aid in discovery of POIs of interest.</w:t>
                  </w:r>
                </w:p>
              </w:tc>
            </w:tr>
            <w:tr w:rsidR="006F3108" w:rsidRPr="006F3108" w14:paraId="53A77FE1" w14:textId="77777777">
              <w:trPr>
                <w:tblCellSpacing w:w="15" w:type="dxa"/>
              </w:trPr>
              <w:tc>
                <w:tcPr>
                  <w:tcW w:w="0" w:type="auto"/>
                  <w:tcBorders>
                    <w:top w:val="nil"/>
                    <w:bottom w:val="single" w:sz="8" w:space="0" w:color="auto"/>
                  </w:tcBorders>
                  <w:vAlign w:val="center"/>
                  <w:hideMark/>
                </w:tcPr>
                <w:p w14:paraId="3063F1E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rights «property»</w:t>
                  </w:r>
                </w:p>
              </w:tc>
              <w:tc>
                <w:tcPr>
                  <w:tcW w:w="0" w:type="auto"/>
                  <w:tcBorders>
                    <w:top w:val="nil"/>
                    <w:bottom w:val="single" w:sz="8" w:space="0" w:color="auto"/>
                  </w:tcBorders>
                  <w:vAlign w:val="center"/>
                  <w:hideMark/>
                </w:tcPr>
                <w:p w14:paraId="054531D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6" w:anchor="MD_Constraints-section" w:history="1">
                    <w:proofErr w:type="spellStart"/>
                    <w:r w:rsidR="006F3108" w:rsidRPr="006F3108">
                      <w:rPr>
                        <w:rFonts w:ascii="Times New Roman" w:eastAsia="Times New Roman" w:hAnsi="Times New Roman" w:cs="Times New Roman"/>
                        <w:color w:val="0000FF"/>
                        <w:kern w:val="0"/>
                        <w:u w:val="single"/>
                        <w14:ligatures w14:val="none"/>
                      </w:rPr>
                      <w:t>MD_Constraints</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2]</w:t>
                  </w:r>
                </w:p>
              </w:tc>
              <w:tc>
                <w:tcPr>
                  <w:tcW w:w="0" w:type="auto"/>
                  <w:tcBorders>
                    <w:top w:val="nil"/>
                    <w:bottom w:val="single" w:sz="8" w:space="0" w:color="auto"/>
                  </w:tcBorders>
                  <w:vAlign w:val="center"/>
                  <w:hideMark/>
                </w:tcPr>
                <w:p w14:paraId="4A9510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Legal and security constraints applicable to this POI.</w:t>
                  </w:r>
                </w:p>
              </w:tc>
            </w:tr>
            <w:tr w:rsidR="006F3108" w:rsidRPr="006F3108" w14:paraId="4FCF0BCD" w14:textId="77777777">
              <w:trPr>
                <w:tblCellSpacing w:w="15" w:type="dxa"/>
              </w:trPr>
              <w:tc>
                <w:tcPr>
                  <w:tcW w:w="0" w:type="auto"/>
                  <w:tcBorders>
                    <w:top w:val="nil"/>
                    <w:bottom w:val="single" w:sz="12" w:space="0" w:color="auto"/>
                  </w:tcBorders>
                  <w:vAlign w:val="center"/>
                  <w:hideMark/>
                </w:tcPr>
                <w:p w14:paraId="5BE1B21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symbology «property»</w:t>
                  </w:r>
                </w:p>
              </w:tc>
              <w:tc>
                <w:tcPr>
                  <w:tcW w:w="0" w:type="auto"/>
                  <w:tcBorders>
                    <w:top w:val="nil"/>
                    <w:bottom w:val="single" w:sz="12" w:space="0" w:color="auto"/>
                  </w:tcBorders>
                  <w:vAlign w:val="center"/>
                  <w:hideMark/>
                </w:tcPr>
                <w:p w14:paraId="7C7A87B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7" w:anchor="Link-section" w:history="1">
                    <w:r w:rsidR="006F3108" w:rsidRPr="006F3108">
                      <w:rPr>
                        <w:rFonts w:ascii="Times New Roman" w:eastAsia="Times New Roman" w:hAnsi="Times New Roman" w:cs="Times New Roman"/>
                        <w:color w:val="0000FF"/>
                        <w:kern w:val="0"/>
                        <w:u w:val="single"/>
                        <w14:ligatures w14:val="none"/>
                      </w:rPr>
                      <w:t>Link</w:t>
                    </w:r>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3B4F2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information about rendering this POI.</w:t>
                  </w:r>
                </w:p>
              </w:tc>
            </w:tr>
          </w:tbl>
          <w:p w14:paraId="550484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ACD259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6D49640" w14:textId="77777777" w:rsidTr="006F3108">
        <w:trPr>
          <w:tblCellSpacing w:w="15" w:type="dxa"/>
        </w:trPr>
        <w:tc>
          <w:tcPr>
            <w:tcW w:w="0" w:type="auto"/>
            <w:tcBorders>
              <w:top w:val="single" w:sz="12" w:space="0" w:color="auto"/>
              <w:bottom w:val="single" w:sz="8" w:space="0" w:color="auto"/>
            </w:tcBorders>
            <w:vAlign w:val="center"/>
            <w:hideMark/>
          </w:tcPr>
          <w:p w14:paraId="5B285F15" w14:textId="1C83634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FeatureOfInterest</w:t>
            </w:r>
            <w:proofErr w:type="spellEnd"/>
            <w:ins w:id="131" w:author="Carl Reed" w:date="2024-02-23T12:02:00Z">
              <w:r w:rsidR="001B27EE">
                <w:rPr>
                  <w:rFonts w:ascii="Times New Roman" w:eastAsia="Times New Roman" w:hAnsi="Times New Roman" w:cs="Times New Roman"/>
                  <w:b/>
                  <w:bCs/>
                  <w:kern w:val="0"/>
                  <w14:ligatures w14:val="none"/>
                </w:rPr>
                <w:t xml:space="preserve"> (FoI)</w:t>
              </w:r>
            </w:ins>
          </w:p>
        </w:tc>
      </w:tr>
      <w:tr w:rsidR="006F3108" w:rsidRPr="006F3108" w14:paraId="3DFD615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840"/>
            </w:tblGrid>
            <w:tr w:rsidR="006F3108" w:rsidRPr="006F3108" w14:paraId="7DDC3D79" w14:textId="77777777">
              <w:trPr>
                <w:tblCellSpacing w:w="15" w:type="dxa"/>
              </w:trPr>
              <w:tc>
                <w:tcPr>
                  <w:tcW w:w="0" w:type="auto"/>
                  <w:tcBorders>
                    <w:top w:val="single" w:sz="12" w:space="0" w:color="auto"/>
                    <w:bottom w:val="single" w:sz="8" w:space="0" w:color="auto"/>
                  </w:tcBorders>
                  <w:vAlign w:val="center"/>
                  <w:hideMark/>
                </w:tcPr>
                <w:p w14:paraId="1494E5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26C83B" w14:textId="28BB138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thing whose property is being estimated or calculated </w:t>
                  </w:r>
                  <w:del w:id="132" w:author="Carl Reed" w:date="2024-02-23T12:02:00Z">
                    <w:r w:rsidRPr="006F3108" w:rsidDel="001B27EE">
                      <w:rPr>
                        <w:rFonts w:ascii="Times New Roman" w:eastAsia="Times New Roman" w:hAnsi="Times New Roman" w:cs="Times New Roman"/>
                        <w:kern w:val="0"/>
                        <w14:ligatures w14:val="none"/>
                      </w:rPr>
                      <w:delText>in the course of</w:delText>
                    </w:r>
                  </w:del>
                  <w:ins w:id="133" w:author="Carl Reed" w:date="2024-02-23T12:02:00Z">
                    <w:r w:rsidR="001B27EE" w:rsidRPr="006F3108">
                      <w:rPr>
                        <w:rFonts w:ascii="Times New Roman" w:eastAsia="Times New Roman" w:hAnsi="Times New Roman" w:cs="Times New Roman"/>
                        <w:kern w:val="0"/>
                        <w14:ligatures w14:val="none"/>
                      </w:rPr>
                      <w:t>during</w:t>
                    </w:r>
                  </w:ins>
                  <w:r w:rsidRPr="006F3108">
                    <w:rPr>
                      <w:rFonts w:ascii="Times New Roman" w:eastAsia="Times New Roman" w:hAnsi="Times New Roman" w:cs="Times New Roman"/>
                      <w:kern w:val="0"/>
                      <w14:ligatures w14:val="none"/>
                    </w:rPr>
                    <w:t xml:space="preserve"> an Observation to arrive at a Result, or whose property is being manipulated by an Actuator, or which is being sampled or transformed in an act of Sampling. (SOSA)</w:t>
                  </w:r>
                </w:p>
              </w:tc>
            </w:tr>
            <w:tr w:rsidR="006F3108" w:rsidRPr="006F3108" w14:paraId="06564E9E" w14:textId="77777777">
              <w:trPr>
                <w:tblCellSpacing w:w="15" w:type="dxa"/>
              </w:trPr>
              <w:tc>
                <w:tcPr>
                  <w:tcW w:w="0" w:type="auto"/>
                  <w:tcBorders>
                    <w:top w:val="nil"/>
                    <w:bottom w:val="single" w:sz="8" w:space="0" w:color="auto"/>
                  </w:tcBorders>
                  <w:vAlign w:val="center"/>
                  <w:hideMark/>
                </w:tcPr>
                <w:p w14:paraId="052F34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EEDDD78"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8" w:anchor="AnyFeature-section" w:history="1">
                    <w:proofErr w:type="spellStart"/>
                    <w:r w:rsidR="006F3108"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2C59D1EE" w14:textId="77777777">
              <w:trPr>
                <w:tblCellSpacing w:w="15" w:type="dxa"/>
              </w:trPr>
              <w:tc>
                <w:tcPr>
                  <w:tcW w:w="0" w:type="auto"/>
                  <w:tcBorders>
                    <w:top w:val="nil"/>
                    <w:bottom w:val="single" w:sz="12" w:space="0" w:color="auto"/>
                  </w:tcBorders>
                  <w:vAlign w:val="center"/>
                  <w:hideMark/>
                </w:tcPr>
                <w:p w14:paraId="3812A6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9D1C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0CD762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C8C5A3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0"/>
      </w:tblGrid>
      <w:tr w:rsidR="006F3108" w:rsidRPr="006F3108" w14:paraId="60ED1A15" w14:textId="77777777" w:rsidTr="006F3108">
        <w:trPr>
          <w:tblCellSpacing w:w="15" w:type="dxa"/>
        </w:trPr>
        <w:tc>
          <w:tcPr>
            <w:tcW w:w="0" w:type="auto"/>
            <w:tcBorders>
              <w:top w:val="single" w:sz="12" w:space="0" w:color="auto"/>
              <w:bottom w:val="single" w:sz="8" w:space="0" w:color="auto"/>
            </w:tcBorders>
            <w:vAlign w:val="center"/>
            <w:hideMark/>
          </w:tcPr>
          <w:p w14:paraId="6F6DC3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PayloadDefinition</w:t>
            </w:r>
            <w:proofErr w:type="spellEnd"/>
          </w:p>
        </w:tc>
      </w:tr>
      <w:tr w:rsidR="006F3108" w:rsidRPr="006F3108" w14:paraId="450AC95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28"/>
            </w:tblGrid>
            <w:tr w:rsidR="006F3108" w:rsidRPr="006F3108" w14:paraId="5E613769" w14:textId="77777777">
              <w:trPr>
                <w:tblCellSpacing w:w="15" w:type="dxa"/>
              </w:trPr>
              <w:tc>
                <w:tcPr>
                  <w:tcW w:w="0" w:type="auto"/>
                  <w:tcBorders>
                    <w:top w:val="single" w:sz="12" w:space="0" w:color="auto"/>
                    <w:bottom w:val="single" w:sz="8" w:space="0" w:color="auto"/>
                  </w:tcBorders>
                  <w:vAlign w:val="center"/>
                  <w:hideMark/>
                </w:tcPr>
                <w:p w14:paraId="030E7A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D714B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semantic model (ontology) for a POI payload.</w:t>
                  </w:r>
                </w:p>
              </w:tc>
            </w:tr>
            <w:tr w:rsidR="006F3108" w:rsidRPr="006F3108" w14:paraId="71666EAD" w14:textId="77777777">
              <w:trPr>
                <w:tblCellSpacing w:w="15" w:type="dxa"/>
              </w:trPr>
              <w:tc>
                <w:tcPr>
                  <w:tcW w:w="0" w:type="auto"/>
                  <w:tcBorders>
                    <w:top w:val="nil"/>
                    <w:bottom w:val="single" w:sz="8" w:space="0" w:color="auto"/>
                  </w:tcBorders>
                  <w:vAlign w:val="center"/>
                  <w:hideMark/>
                </w:tcPr>
                <w:p w14:paraId="5297A1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E1A4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614FBDB8" w14:textId="77777777">
              <w:trPr>
                <w:tblCellSpacing w:w="15" w:type="dxa"/>
              </w:trPr>
              <w:tc>
                <w:tcPr>
                  <w:tcW w:w="0" w:type="auto"/>
                  <w:tcBorders>
                    <w:top w:val="nil"/>
                    <w:bottom w:val="single" w:sz="12" w:space="0" w:color="auto"/>
                  </w:tcBorders>
                  <w:vAlign w:val="center"/>
                  <w:hideMark/>
                </w:tcPr>
                <w:p w14:paraId="01B0DD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92025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4B2E29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DA74C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6F3108" w:rsidRPr="006F3108" w14:paraId="7EB09132" w14:textId="77777777" w:rsidTr="006F3108">
        <w:trPr>
          <w:tblCellSpacing w:w="15" w:type="dxa"/>
        </w:trPr>
        <w:tc>
          <w:tcPr>
            <w:tcW w:w="0" w:type="auto"/>
            <w:tcBorders>
              <w:top w:val="single" w:sz="12" w:space="0" w:color="auto"/>
              <w:bottom w:val="single" w:sz="8" w:space="0" w:color="auto"/>
            </w:tcBorders>
            <w:vAlign w:val="center"/>
            <w:hideMark/>
          </w:tcPr>
          <w:p w14:paraId="5CBDF6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PayloadSchema</w:t>
            </w:r>
            <w:proofErr w:type="spellEnd"/>
          </w:p>
        </w:tc>
      </w:tr>
      <w:tr w:rsidR="006F3108" w:rsidRPr="006F3108" w14:paraId="1308DC0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148"/>
            </w:tblGrid>
            <w:tr w:rsidR="006F3108" w:rsidRPr="006F3108" w14:paraId="46715700" w14:textId="77777777">
              <w:trPr>
                <w:tblCellSpacing w:w="15" w:type="dxa"/>
              </w:trPr>
              <w:tc>
                <w:tcPr>
                  <w:tcW w:w="0" w:type="auto"/>
                  <w:tcBorders>
                    <w:top w:val="single" w:sz="12" w:space="0" w:color="auto"/>
                    <w:bottom w:val="single" w:sz="8" w:space="0" w:color="auto"/>
                  </w:tcBorders>
                  <w:vAlign w:val="center"/>
                  <w:hideMark/>
                </w:tcPr>
                <w:p w14:paraId="56BF1C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BF00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model of the syntax of the POI payload.</w:t>
                  </w:r>
                </w:p>
              </w:tc>
            </w:tr>
            <w:tr w:rsidR="006F3108" w:rsidRPr="006F3108" w14:paraId="1EBC000E" w14:textId="77777777">
              <w:trPr>
                <w:tblCellSpacing w:w="15" w:type="dxa"/>
              </w:trPr>
              <w:tc>
                <w:tcPr>
                  <w:tcW w:w="0" w:type="auto"/>
                  <w:tcBorders>
                    <w:top w:val="nil"/>
                    <w:bottom w:val="single" w:sz="8" w:space="0" w:color="auto"/>
                  </w:tcBorders>
                  <w:vAlign w:val="center"/>
                  <w:hideMark/>
                </w:tcPr>
                <w:p w14:paraId="05236D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B1B3B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4093D5C7" w14:textId="77777777">
              <w:trPr>
                <w:tblCellSpacing w:w="15" w:type="dxa"/>
              </w:trPr>
              <w:tc>
                <w:tcPr>
                  <w:tcW w:w="0" w:type="auto"/>
                  <w:tcBorders>
                    <w:top w:val="nil"/>
                    <w:bottom w:val="single" w:sz="12" w:space="0" w:color="auto"/>
                  </w:tcBorders>
                  <w:vAlign w:val="center"/>
                  <w:hideMark/>
                </w:tcPr>
                <w:p w14:paraId="2D5AE6B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1351B4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027D11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5EE4CA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6"/>
      </w:tblGrid>
      <w:tr w:rsidR="006F3108" w:rsidRPr="006F3108" w14:paraId="47549BAE" w14:textId="77777777" w:rsidTr="006F3108">
        <w:trPr>
          <w:tblCellSpacing w:w="15" w:type="dxa"/>
        </w:trPr>
        <w:tc>
          <w:tcPr>
            <w:tcW w:w="0" w:type="auto"/>
            <w:tcBorders>
              <w:top w:val="single" w:sz="12" w:space="0" w:color="auto"/>
              <w:bottom w:val="single" w:sz="8" w:space="0" w:color="auto"/>
            </w:tcBorders>
            <w:vAlign w:val="center"/>
            <w:hideMark/>
          </w:tcPr>
          <w:p w14:paraId="32000F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POI</w:t>
            </w:r>
          </w:p>
        </w:tc>
      </w:tr>
      <w:tr w:rsidR="006F3108" w:rsidRPr="006F3108" w14:paraId="2060624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541"/>
            </w:tblGrid>
            <w:tr w:rsidR="006F3108" w:rsidRPr="006F3108" w14:paraId="70707F52" w14:textId="77777777">
              <w:trPr>
                <w:tblCellSpacing w:w="15" w:type="dxa"/>
              </w:trPr>
              <w:tc>
                <w:tcPr>
                  <w:tcW w:w="0" w:type="auto"/>
                  <w:tcBorders>
                    <w:top w:val="single" w:sz="12" w:space="0" w:color="auto"/>
                    <w:bottom w:val="single" w:sz="8" w:space="0" w:color="auto"/>
                  </w:tcBorders>
                  <w:vAlign w:val="center"/>
                  <w:hideMark/>
                </w:tcPr>
                <w:p w14:paraId="13E52ED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A43A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instance of a POI.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8361981" w14:textId="77777777">
              <w:trPr>
                <w:tblCellSpacing w:w="15" w:type="dxa"/>
              </w:trPr>
              <w:tc>
                <w:tcPr>
                  <w:tcW w:w="0" w:type="auto"/>
                  <w:tcBorders>
                    <w:top w:val="nil"/>
                    <w:bottom w:val="single" w:sz="8" w:space="0" w:color="auto"/>
                  </w:tcBorders>
                  <w:vAlign w:val="center"/>
                  <w:hideMark/>
                </w:tcPr>
                <w:p w14:paraId="26D16C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B2F7F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0F8A640E" w14:textId="77777777">
              <w:trPr>
                <w:tblCellSpacing w:w="15" w:type="dxa"/>
              </w:trPr>
              <w:tc>
                <w:tcPr>
                  <w:tcW w:w="0" w:type="auto"/>
                  <w:tcBorders>
                    <w:top w:val="nil"/>
                    <w:bottom w:val="single" w:sz="12" w:space="0" w:color="auto"/>
                  </w:tcBorders>
                  <w:vAlign w:val="center"/>
                  <w:hideMark/>
                </w:tcPr>
                <w:p w14:paraId="4E7D5A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9FF3B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B2D35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762E3B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987"/>
              <w:gridCol w:w="5054"/>
            </w:tblGrid>
            <w:tr w:rsidR="006F3108" w:rsidRPr="006F3108" w14:paraId="5A2CFC7E" w14:textId="77777777">
              <w:trPr>
                <w:tblHeader/>
                <w:tblCellSpacing w:w="15" w:type="dxa"/>
              </w:trPr>
              <w:tc>
                <w:tcPr>
                  <w:tcW w:w="0" w:type="auto"/>
                  <w:tcBorders>
                    <w:top w:val="single" w:sz="12" w:space="0" w:color="auto"/>
                    <w:bottom w:val="single" w:sz="12" w:space="0" w:color="auto"/>
                  </w:tcBorders>
                  <w:vAlign w:val="center"/>
                  <w:hideMark/>
                </w:tcPr>
                <w:p w14:paraId="2CA797C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3475D6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7AE06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9A52E34" w14:textId="77777777">
              <w:trPr>
                <w:tblCellSpacing w:w="15" w:type="dxa"/>
              </w:trPr>
              <w:tc>
                <w:tcPr>
                  <w:tcW w:w="0" w:type="auto"/>
                  <w:tcBorders>
                    <w:top w:val="single" w:sz="12" w:space="0" w:color="auto"/>
                    <w:bottom w:val="single" w:sz="12" w:space="0" w:color="auto"/>
                  </w:tcBorders>
                  <w:vAlign w:val="center"/>
                  <w:hideMark/>
                </w:tcPr>
                <w:p w14:paraId="0ADF60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implements</w:t>
                  </w:r>
                </w:p>
              </w:tc>
              <w:tc>
                <w:tcPr>
                  <w:tcW w:w="0" w:type="auto"/>
                  <w:tcBorders>
                    <w:top w:val="single" w:sz="12" w:space="0" w:color="auto"/>
                    <w:bottom w:val="single" w:sz="12" w:space="0" w:color="auto"/>
                  </w:tcBorders>
                  <w:vAlign w:val="center"/>
                  <w:hideMark/>
                </w:tcPr>
                <w:p w14:paraId="3696B7FF"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89" w:anchor="AbstractPOI-section" w:history="1">
                    <w:proofErr w:type="spellStart"/>
                    <w:r w:rsidR="006F3108" w:rsidRPr="006F3108">
                      <w:rPr>
                        <w:rFonts w:ascii="Times New Roman" w:eastAsia="Times New Roman" w:hAnsi="Times New Roman" w:cs="Times New Roman"/>
                        <w:color w:val="0000FF"/>
                        <w:kern w:val="0"/>
                        <w:u w:val="single"/>
                        <w14:ligatures w14:val="none"/>
                      </w:rPr>
                      <w:t>AbstractPOI</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4F1D7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Identifies the abstract POI implemented by this POI</w:t>
                  </w:r>
                </w:p>
              </w:tc>
            </w:tr>
          </w:tbl>
          <w:p w14:paraId="10EA4B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7C74A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C1FADFB" w14:textId="77777777" w:rsidTr="006F3108">
        <w:trPr>
          <w:tblCellSpacing w:w="15" w:type="dxa"/>
        </w:trPr>
        <w:tc>
          <w:tcPr>
            <w:tcW w:w="0" w:type="auto"/>
            <w:tcBorders>
              <w:top w:val="single" w:sz="12" w:space="0" w:color="auto"/>
              <w:bottom w:val="single" w:sz="8" w:space="0" w:color="auto"/>
            </w:tcBorders>
            <w:vAlign w:val="center"/>
            <w:hideMark/>
          </w:tcPr>
          <w:p w14:paraId="338CD04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POI_Payload</w:t>
            </w:r>
            <w:proofErr w:type="spellEnd"/>
          </w:p>
        </w:tc>
      </w:tr>
      <w:tr w:rsidR="006F3108" w:rsidRPr="006F3108" w14:paraId="66932BF5"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480"/>
            </w:tblGrid>
            <w:tr w:rsidR="006F3108" w:rsidRPr="006F3108" w14:paraId="2BE381B0" w14:textId="77777777">
              <w:trPr>
                <w:tblCellSpacing w:w="15" w:type="dxa"/>
              </w:trPr>
              <w:tc>
                <w:tcPr>
                  <w:tcW w:w="0" w:type="auto"/>
                  <w:tcBorders>
                    <w:top w:val="single" w:sz="12" w:space="0" w:color="auto"/>
                    <w:bottom w:val="single" w:sz="8" w:space="0" w:color="auto"/>
                  </w:tcBorders>
                  <w:vAlign w:val="center"/>
                  <w:hideMark/>
                </w:tcPr>
                <w:p w14:paraId="26623C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1C20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representation of properties of the FoI which are to be included in the POI.</w:t>
                  </w:r>
                </w:p>
              </w:tc>
            </w:tr>
            <w:tr w:rsidR="006F3108" w:rsidRPr="006F3108" w14:paraId="548F479A" w14:textId="77777777">
              <w:trPr>
                <w:tblCellSpacing w:w="15" w:type="dxa"/>
              </w:trPr>
              <w:tc>
                <w:tcPr>
                  <w:tcW w:w="0" w:type="auto"/>
                  <w:tcBorders>
                    <w:top w:val="nil"/>
                    <w:bottom w:val="single" w:sz="8" w:space="0" w:color="auto"/>
                  </w:tcBorders>
                  <w:vAlign w:val="center"/>
                  <w:hideMark/>
                </w:tcPr>
                <w:p w14:paraId="51F2F7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111D7C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0A7DE00D" w14:textId="77777777">
              <w:trPr>
                <w:tblCellSpacing w:w="15" w:type="dxa"/>
              </w:trPr>
              <w:tc>
                <w:tcPr>
                  <w:tcW w:w="0" w:type="auto"/>
                  <w:tcBorders>
                    <w:top w:val="nil"/>
                    <w:bottom w:val="single" w:sz="12" w:space="0" w:color="auto"/>
                  </w:tcBorders>
                  <w:vAlign w:val="center"/>
                  <w:hideMark/>
                </w:tcPr>
                <w:p w14:paraId="17BAD1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4F8D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1A0901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4212B7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2393"/>
              <w:gridCol w:w="4242"/>
            </w:tblGrid>
            <w:tr w:rsidR="006F3108" w:rsidRPr="006F3108" w14:paraId="49F677D5" w14:textId="77777777">
              <w:trPr>
                <w:tblHeader/>
                <w:tblCellSpacing w:w="15" w:type="dxa"/>
              </w:trPr>
              <w:tc>
                <w:tcPr>
                  <w:tcW w:w="0" w:type="auto"/>
                  <w:tcBorders>
                    <w:top w:val="single" w:sz="12" w:space="0" w:color="auto"/>
                    <w:bottom w:val="single" w:sz="12" w:space="0" w:color="auto"/>
                  </w:tcBorders>
                  <w:vAlign w:val="center"/>
                  <w:hideMark/>
                </w:tcPr>
                <w:p w14:paraId="370A40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1F58666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D5E69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E21B721" w14:textId="77777777">
              <w:trPr>
                <w:tblCellSpacing w:w="15" w:type="dxa"/>
              </w:trPr>
              <w:tc>
                <w:tcPr>
                  <w:tcW w:w="0" w:type="auto"/>
                  <w:tcBorders>
                    <w:top w:val="single" w:sz="12" w:space="0" w:color="auto"/>
                    <w:bottom w:val="single" w:sz="8" w:space="0" w:color="auto"/>
                  </w:tcBorders>
                  <w:vAlign w:val="center"/>
                  <w:hideMark/>
                </w:tcPr>
                <w:p w14:paraId="0F6009F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hasDefinition</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726AE53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0" w:anchor="PayloadDefinition-section" w:history="1">
                    <w:proofErr w:type="spellStart"/>
                    <w:r w:rsidR="006F3108" w:rsidRPr="006F3108">
                      <w:rPr>
                        <w:rFonts w:ascii="Times New Roman" w:eastAsia="Times New Roman" w:hAnsi="Times New Roman" w:cs="Times New Roman"/>
                        <w:color w:val="0000FF"/>
                        <w:kern w:val="0"/>
                        <w:u w:val="single"/>
                        <w14:ligatures w14:val="none"/>
                      </w:rPr>
                      <w:t>PayloadDefinition</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9E7D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semantic model of this POI payload.</w:t>
                  </w:r>
                </w:p>
              </w:tc>
            </w:tr>
            <w:tr w:rsidR="006F3108" w:rsidRPr="006F3108" w14:paraId="7578215E" w14:textId="77777777">
              <w:trPr>
                <w:tblCellSpacing w:w="15" w:type="dxa"/>
              </w:trPr>
              <w:tc>
                <w:tcPr>
                  <w:tcW w:w="0" w:type="auto"/>
                  <w:tcBorders>
                    <w:top w:val="nil"/>
                    <w:bottom w:val="single" w:sz="8" w:space="0" w:color="auto"/>
                  </w:tcBorders>
                  <w:vAlign w:val="center"/>
                  <w:hideMark/>
                </w:tcPr>
                <w:p w14:paraId="0E7B42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9A9AC9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1" w:anchor="FeatureOfInterest-section" w:history="1">
                    <w:proofErr w:type="spellStart"/>
                    <w:r w:rsidR="006F3108" w:rsidRPr="006F3108">
                      <w:rPr>
                        <w:rFonts w:ascii="Times New Roman" w:eastAsia="Times New Roman" w:hAnsi="Times New Roman" w:cs="Times New Roman"/>
                        <w:color w:val="0000FF"/>
                        <w:kern w:val="0"/>
                        <w:u w:val="single"/>
                        <w14:ligatures w14:val="none"/>
                      </w:rPr>
                      <w:t>FeatureOfInterest</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D4E71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Feature of Interest which is being summarized in this payload.</w:t>
                  </w:r>
                </w:p>
              </w:tc>
            </w:tr>
            <w:tr w:rsidR="006F3108" w:rsidRPr="006F3108" w14:paraId="01BEEE96" w14:textId="77777777">
              <w:trPr>
                <w:tblCellSpacing w:w="15" w:type="dxa"/>
              </w:trPr>
              <w:tc>
                <w:tcPr>
                  <w:tcW w:w="0" w:type="auto"/>
                  <w:tcBorders>
                    <w:top w:val="nil"/>
                    <w:bottom w:val="single" w:sz="12" w:space="0" w:color="auto"/>
                  </w:tcBorders>
                  <w:vAlign w:val="center"/>
                  <w:hideMark/>
                </w:tcPr>
                <w:p w14:paraId="1CA51C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usesSchema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053D25ED"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2" w:anchor="PayloadSchema-section" w:history="1">
                    <w:proofErr w:type="spellStart"/>
                    <w:r w:rsidR="006F3108" w:rsidRPr="006F3108">
                      <w:rPr>
                        <w:rFonts w:ascii="Times New Roman" w:eastAsia="Times New Roman" w:hAnsi="Times New Roman" w:cs="Times New Roman"/>
                        <w:color w:val="0000FF"/>
                        <w:kern w:val="0"/>
                        <w:u w:val="single"/>
                        <w14:ligatures w14:val="none"/>
                      </w:rPr>
                      <w:t>PayloadSchema</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5E4B3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schema for this POI payload.</w:t>
                  </w:r>
                </w:p>
              </w:tc>
            </w:tr>
          </w:tbl>
          <w:p w14:paraId="14D395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8D787A"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6.5.1.  POI Data Types</w:t>
      </w:r>
    </w:p>
    <w:p w14:paraId="6953D10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following data types are used in the POI UML model.</w:t>
      </w:r>
    </w:p>
    <w:p w14:paraId="4F86411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7F6743F" w14:textId="77777777" w:rsidTr="006F3108">
        <w:trPr>
          <w:tblCellSpacing w:w="15" w:type="dxa"/>
        </w:trPr>
        <w:tc>
          <w:tcPr>
            <w:tcW w:w="0" w:type="auto"/>
            <w:tcBorders>
              <w:top w:val="single" w:sz="12" w:space="0" w:color="auto"/>
              <w:bottom w:val="single" w:sz="8" w:space="0" w:color="auto"/>
            </w:tcBorders>
            <w:vAlign w:val="center"/>
            <w:hideMark/>
          </w:tcPr>
          <w:p w14:paraId="6C7D24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CharacterString</w:t>
            </w:r>
            <w:proofErr w:type="spellEnd"/>
          </w:p>
        </w:tc>
      </w:tr>
      <w:tr w:rsidR="006F3108" w:rsidRPr="006F3108" w14:paraId="72FEF82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837"/>
            </w:tblGrid>
            <w:tr w:rsidR="006F3108" w:rsidRPr="006F3108" w14:paraId="718DDF3F" w14:textId="77777777">
              <w:trPr>
                <w:tblCellSpacing w:w="15" w:type="dxa"/>
              </w:trPr>
              <w:tc>
                <w:tcPr>
                  <w:tcW w:w="0" w:type="auto"/>
                  <w:tcBorders>
                    <w:top w:val="single" w:sz="12" w:space="0" w:color="auto"/>
                    <w:bottom w:val="single" w:sz="8" w:space="0" w:color="auto"/>
                  </w:tcBorders>
                  <w:vAlign w:val="center"/>
                  <w:hideMark/>
                </w:tcPr>
                <w:p w14:paraId="64D660C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F4BFF4D" w14:textId="5C9E1B2A"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Character</w:t>
                  </w:r>
                  <w:del w:id="134" w:author="Carl Reed" w:date="2024-02-23T12:03:00Z">
                    <w:r w:rsidRPr="006F3108" w:rsidDel="001B27EE">
                      <w:rPr>
                        <w:rFonts w:ascii="Times New Roman" w:eastAsia="Times New Roman" w:hAnsi="Times New Roman" w:cs="Times New Roman"/>
                        <w:kern w:val="0"/>
                        <w14:ligatures w14:val="none"/>
                      </w:rPr>
                      <w:delText>s</w:delText>
                    </w:r>
                  </w:del>
                  <w:ins w:id="135" w:author="Carl Reed" w:date="2024-02-23T12:03:00Z">
                    <w:r w:rsidR="001B27EE">
                      <w:rPr>
                        <w:rFonts w:ascii="Times New Roman" w:eastAsia="Times New Roman" w:hAnsi="Times New Roman" w:cs="Times New Roman"/>
                        <w:kern w:val="0"/>
                        <w14:ligatures w14:val="none"/>
                      </w:rPr>
                      <w:t>S</w:t>
                    </w:r>
                  </w:ins>
                  <w:r w:rsidRPr="006F3108">
                    <w:rPr>
                      <w:rFonts w:ascii="Times New Roman" w:eastAsia="Times New Roman" w:hAnsi="Times New Roman" w:cs="Times New Roman"/>
                      <w:kern w:val="0"/>
                      <w14:ligatures w14:val="none"/>
                    </w:rPr>
                    <w:t>tring</w:t>
                  </w:r>
                  <w:proofErr w:type="spellEnd"/>
                  <w:r w:rsidRPr="006F3108">
                    <w:rPr>
                      <w:rFonts w:ascii="Times New Roman" w:eastAsia="Times New Roman" w:hAnsi="Times New Roman" w:cs="Times New Roman"/>
                      <w:kern w:val="0"/>
                      <w14:ligatures w14:val="none"/>
                    </w:rPr>
                    <w:t xml:space="preserve"> is a family of datatypes which represent strings of symbols from standard character-sets. The semantics of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is</w:t>
                  </w:r>
                  <w:proofErr w:type="gramEnd"/>
                  <w:r w:rsidRPr="006F3108">
                    <w:rPr>
                      <w:rFonts w:ascii="Times New Roman" w:eastAsia="Times New Roman" w:hAnsi="Times New Roman" w:cs="Times New Roman"/>
                      <w:kern w:val="0"/>
                      <w14:ligatures w14:val="none"/>
                    </w:rPr>
                    <w:t xml:space="preserve"> in accordance with ISO/IEC 11404:2007 clause 10.1.5. (ISO 19103)</w:t>
                  </w:r>
                </w:p>
              </w:tc>
            </w:tr>
            <w:tr w:rsidR="006F3108" w:rsidRPr="006F3108" w14:paraId="13563259" w14:textId="77777777">
              <w:trPr>
                <w:tblCellSpacing w:w="15" w:type="dxa"/>
              </w:trPr>
              <w:tc>
                <w:tcPr>
                  <w:tcW w:w="0" w:type="auto"/>
                  <w:tcBorders>
                    <w:top w:val="nil"/>
                    <w:bottom w:val="single" w:sz="8" w:space="0" w:color="auto"/>
                  </w:tcBorders>
                  <w:vAlign w:val="center"/>
                  <w:hideMark/>
                </w:tcPr>
                <w:p w14:paraId="6ABA6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D55101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24C00FBF" w14:textId="77777777">
              <w:trPr>
                <w:tblCellSpacing w:w="15" w:type="dxa"/>
              </w:trPr>
              <w:tc>
                <w:tcPr>
                  <w:tcW w:w="0" w:type="auto"/>
                  <w:tcBorders>
                    <w:top w:val="nil"/>
                    <w:bottom w:val="single" w:sz="12" w:space="0" w:color="auto"/>
                  </w:tcBorders>
                  <w:vAlign w:val="center"/>
                  <w:hideMark/>
                </w:tcPr>
                <w:p w14:paraId="6CD62F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FE7A5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728CA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A83311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9"/>
      </w:tblGrid>
      <w:tr w:rsidR="006F3108" w:rsidRPr="006F3108" w14:paraId="51A2ABDE" w14:textId="77777777" w:rsidTr="006F3108">
        <w:trPr>
          <w:tblCellSpacing w:w="15" w:type="dxa"/>
        </w:trPr>
        <w:tc>
          <w:tcPr>
            <w:tcW w:w="0" w:type="auto"/>
            <w:tcBorders>
              <w:top w:val="single" w:sz="12" w:space="0" w:color="auto"/>
              <w:bottom w:val="single" w:sz="8" w:space="0" w:color="auto"/>
            </w:tcBorders>
            <w:vAlign w:val="center"/>
            <w:hideMark/>
          </w:tcPr>
          <w:p w14:paraId="55FFCE8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Integer</w:t>
            </w:r>
          </w:p>
        </w:tc>
      </w:tr>
      <w:tr w:rsidR="006F3108" w:rsidRPr="006F3108" w14:paraId="7E09083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827"/>
            </w:tblGrid>
            <w:tr w:rsidR="006F3108" w:rsidRPr="006F3108" w14:paraId="106EE77E" w14:textId="77777777">
              <w:trPr>
                <w:tblCellSpacing w:w="15" w:type="dxa"/>
              </w:trPr>
              <w:tc>
                <w:tcPr>
                  <w:tcW w:w="0" w:type="auto"/>
                  <w:tcBorders>
                    <w:top w:val="single" w:sz="12" w:space="0" w:color="auto"/>
                    <w:bottom w:val="single" w:sz="8" w:space="0" w:color="auto"/>
                  </w:tcBorders>
                  <w:vAlign w:val="center"/>
                  <w:hideMark/>
                </w:tcPr>
                <w:p w14:paraId="68A83E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1973F4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exact integer value, with no fractional part. (ISO 19103)</w:t>
                  </w:r>
                </w:p>
              </w:tc>
            </w:tr>
            <w:tr w:rsidR="006F3108" w:rsidRPr="006F3108" w14:paraId="4BD2566B" w14:textId="77777777">
              <w:trPr>
                <w:tblCellSpacing w:w="15" w:type="dxa"/>
              </w:trPr>
              <w:tc>
                <w:tcPr>
                  <w:tcW w:w="0" w:type="auto"/>
                  <w:tcBorders>
                    <w:top w:val="nil"/>
                    <w:bottom w:val="single" w:sz="8" w:space="0" w:color="auto"/>
                  </w:tcBorders>
                  <w:vAlign w:val="center"/>
                  <w:hideMark/>
                </w:tcPr>
                <w:p w14:paraId="09B379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55793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0C447936" w14:textId="77777777">
              <w:trPr>
                <w:tblCellSpacing w:w="15" w:type="dxa"/>
              </w:trPr>
              <w:tc>
                <w:tcPr>
                  <w:tcW w:w="0" w:type="auto"/>
                  <w:tcBorders>
                    <w:top w:val="nil"/>
                    <w:bottom w:val="single" w:sz="12" w:space="0" w:color="auto"/>
                  </w:tcBorders>
                  <w:vAlign w:val="center"/>
                  <w:hideMark/>
                </w:tcPr>
                <w:p w14:paraId="5F4A1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3912409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9EAC1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8C1F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BF8D74F" w14:textId="77777777" w:rsidTr="006F3108">
        <w:trPr>
          <w:tblCellSpacing w:w="15" w:type="dxa"/>
        </w:trPr>
        <w:tc>
          <w:tcPr>
            <w:tcW w:w="0" w:type="auto"/>
            <w:tcBorders>
              <w:top w:val="single" w:sz="12" w:space="0" w:color="auto"/>
              <w:bottom w:val="single" w:sz="8" w:space="0" w:color="auto"/>
            </w:tcBorders>
            <w:vAlign w:val="center"/>
            <w:hideMark/>
          </w:tcPr>
          <w:p w14:paraId="09AF0F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Link</w:t>
            </w:r>
          </w:p>
        </w:tc>
      </w:tr>
      <w:tr w:rsidR="006F3108" w:rsidRPr="006F3108" w14:paraId="5C50688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817"/>
            </w:tblGrid>
            <w:tr w:rsidR="006F3108" w:rsidRPr="006F3108" w14:paraId="78C581CD" w14:textId="77777777">
              <w:trPr>
                <w:tblCellSpacing w:w="15" w:type="dxa"/>
              </w:trPr>
              <w:tc>
                <w:tcPr>
                  <w:tcW w:w="0" w:type="auto"/>
                  <w:tcBorders>
                    <w:top w:val="single" w:sz="12" w:space="0" w:color="auto"/>
                    <w:bottom w:val="single" w:sz="8" w:space="0" w:color="auto"/>
                  </w:tcBorders>
                  <w:vAlign w:val="center"/>
                  <w:hideMark/>
                </w:tcPr>
                <w:p w14:paraId="3468B0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44AD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is a typed connection between two resources. This class is based on the Web Linking model defined in IETF RFC 8288.</w:t>
                  </w:r>
                </w:p>
              </w:tc>
            </w:tr>
            <w:tr w:rsidR="006F3108" w:rsidRPr="006F3108" w14:paraId="5910DF5F" w14:textId="77777777">
              <w:trPr>
                <w:tblCellSpacing w:w="15" w:type="dxa"/>
              </w:trPr>
              <w:tc>
                <w:tcPr>
                  <w:tcW w:w="0" w:type="auto"/>
                  <w:tcBorders>
                    <w:top w:val="nil"/>
                    <w:bottom w:val="single" w:sz="8" w:space="0" w:color="auto"/>
                  </w:tcBorders>
                  <w:vAlign w:val="center"/>
                  <w:hideMark/>
                </w:tcPr>
                <w:p w14:paraId="4C119B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A9674E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628DF223" w14:textId="77777777">
              <w:trPr>
                <w:tblCellSpacing w:w="15" w:type="dxa"/>
              </w:trPr>
              <w:tc>
                <w:tcPr>
                  <w:tcW w:w="0" w:type="auto"/>
                  <w:tcBorders>
                    <w:top w:val="nil"/>
                    <w:bottom w:val="single" w:sz="12" w:space="0" w:color="auto"/>
                  </w:tcBorders>
                  <w:vAlign w:val="center"/>
                  <w:hideMark/>
                </w:tcPr>
                <w:p w14:paraId="775624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C68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A8F0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299A3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45"/>
              <w:gridCol w:w="6390"/>
            </w:tblGrid>
            <w:tr w:rsidR="006F3108" w:rsidRPr="006F3108" w14:paraId="20999BE8" w14:textId="77777777">
              <w:trPr>
                <w:tblHeader/>
                <w:tblCellSpacing w:w="15" w:type="dxa"/>
              </w:trPr>
              <w:tc>
                <w:tcPr>
                  <w:tcW w:w="0" w:type="auto"/>
                  <w:tcBorders>
                    <w:top w:val="single" w:sz="12" w:space="0" w:color="auto"/>
                    <w:bottom w:val="single" w:sz="12" w:space="0" w:color="auto"/>
                  </w:tcBorders>
                  <w:vAlign w:val="center"/>
                  <w:hideMark/>
                </w:tcPr>
                <w:p w14:paraId="13C6B95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9C2191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648C42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F63DC64" w14:textId="77777777">
              <w:trPr>
                <w:tblCellSpacing w:w="15" w:type="dxa"/>
              </w:trPr>
              <w:tc>
                <w:tcPr>
                  <w:tcW w:w="0" w:type="auto"/>
                  <w:tcBorders>
                    <w:top w:val="single" w:sz="12" w:space="0" w:color="auto"/>
                    <w:bottom w:val="single" w:sz="8" w:space="0" w:color="auto"/>
                  </w:tcBorders>
                  <w:vAlign w:val="center"/>
                  <w:hideMark/>
                </w:tcPr>
                <w:p w14:paraId="3FFECC4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w:t>
                  </w:r>
                  <w:proofErr w:type="spellEnd"/>
                </w:p>
              </w:tc>
              <w:tc>
                <w:tcPr>
                  <w:tcW w:w="0" w:type="auto"/>
                  <w:tcBorders>
                    <w:top w:val="single" w:sz="12" w:space="0" w:color="auto"/>
                    <w:bottom w:val="single" w:sz="8" w:space="0" w:color="auto"/>
                  </w:tcBorders>
                  <w:vAlign w:val="center"/>
                  <w:hideMark/>
                </w:tcPr>
                <w:p w14:paraId="2CF0889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3"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22B471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Supplies the URI to a remote resource (or resource fragment).</w:t>
                  </w:r>
                </w:p>
              </w:tc>
            </w:tr>
            <w:tr w:rsidR="006F3108" w:rsidRPr="006F3108" w14:paraId="4CFABF85" w14:textId="77777777">
              <w:trPr>
                <w:tblCellSpacing w:w="15" w:type="dxa"/>
              </w:trPr>
              <w:tc>
                <w:tcPr>
                  <w:tcW w:w="0" w:type="auto"/>
                  <w:tcBorders>
                    <w:top w:val="nil"/>
                    <w:bottom w:val="single" w:sz="8" w:space="0" w:color="auto"/>
                  </w:tcBorders>
                  <w:vAlign w:val="center"/>
                  <w:hideMark/>
                </w:tcPr>
                <w:p w14:paraId="350AE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hreflang</w:t>
                  </w:r>
                  <w:proofErr w:type="spellEnd"/>
                </w:p>
              </w:tc>
              <w:tc>
                <w:tcPr>
                  <w:tcW w:w="0" w:type="auto"/>
                  <w:tcBorders>
                    <w:top w:val="nil"/>
                    <w:bottom w:val="single" w:sz="8" w:space="0" w:color="auto"/>
                  </w:tcBorders>
                  <w:vAlign w:val="center"/>
                  <w:hideMark/>
                </w:tcPr>
                <w:p w14:paraId="7D9BC5C1"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4"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FE7C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 is a hint indicating what the language of the result of dereferencing the link should be. Note that this is only a hint. Multiple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attributes on a single link-value indicate that multiple languages are available from the indicated resource.</w:t>
                  </w:r>
                </w:p>
              </w:tc>
            </w:tr>
            <w:tr w:rsidR="006F3108" w:rsidRPr="006F3108" w14:paraId="0DA69507" w14:textId="77777777">
              <w:trPr>
                <w:tblCellSpacing w:w="15" w:type="dxa"/>
              </w:trPr>
              <w:tc>
                <w:tcPr>
                  <w:tcW w:w="0" w:type="auto"/>
                  <w:tcBorders>
                    <w:top w:val="nil"/>
                    <w:bottom w:val="single" w:sz="8" w:space="0" w:color="auto"/>
                  </w:tcBorders>
                  <w:vAlign w:val="center"/>
                  <w:hideMark/>
                </w:tcPr>
                <w:p w14:paraId="4A9231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rel</w:t>
                  </w:r>
                  <w:proofErr w:type="spellEnd"/>
                </w:p>
              </w:tc>
              <w:tc>
                <w:tcPr>
                  <w:tcW w:w="0" w:type="auto"/>
                  <w:tcBorders>
                    <w:top w:val="nil"/>
                    <w:bottom w:val="single" w:sz="8" w:space="0" w:color="auto"/>
                  </w:tcBorders>
                  <w:vAlign w:val="center"/>
                  <w:hideMark/>
                </w:tcPr>
                <w:p w14:paraId="658883F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5"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13AF3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relation (</w:t>
                  </w:r>
                  <w:proofErr w:type="spellStart"/>
                  <w:r w:rsidRPr="006F3108">
                    <w:rPr>
                      <w:rFonts w:ascii="Times New Roman" w:eastAsia="Times New Roman" w:hAnsi="Times New Roman" w:cs="Times New Roman"/>
                      <w:kern w:val="0"/>
                      <w14:ligatures w14:val="none"/>
                    </w:rPr>
                    <w:t>rel</w:t>
                  </w:r>
                  <w:proofErr w:type="spellEnd"/>
                  <w:r w:rsidRPr="006F3108">
                    <w:rPr>
                      <w:rFonts w:ascii="Times New Roman" w:eastAsia="Times New Roman" w:hAnsi="Times New Roman" w:cs="Times New Roman"/>
                      <w:kern w:val="0"/>
                      <w14:ligatures w14:val="none"/>
                    </w:rPr>
                    <w:t>) attribute identifies the semantics (meaning) of a link. The relation type values should come from either the IANA or OGC relation type registries.</w:t>
                  </w:r>
                </w:p>
              </w:tc>
            </w:tr>
            <w:tr w:rsidR="006F3108" w:rsidRPr="006F3108" w14:paraId="1192D400" w14:textId="77777777">
              <w:trPr>
                <w:tblCellSpacing w:w="15" w:type="dxa"/>
              </w:trPr>
              <w:tc>
                <w:tcPr>
                  <w:tcW w:w="0" w:type="auto"/>
                  <w:tcBorders>
                    <w:top w:val="nil"/>
                    <w:bottom w:val="single" w:sz="8" w:space="0" w:color="auto"/>
                  </w:tcBorders>
                  <w:vAlign w:val="center"/>
                  <w:hideMark/>
                </w:tcPr>
                <w:p w14:paraId="4AAFD3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title</w:t>
                  </w:r>
                </w:p>
              </w:tc>
              <w:tc>
                <w:tcPr>
                  <w:tcW w:w="0" w:type="auto"/>
                  <w:tcBorders>
                    <w:top w:val="nil"/>
                    <w:bottom w:val="single" w:sz="8" w:space="0" w:color="auto"/>
                  </w:tcBorders>
                  <w:vAlign w:val="center"/>
                  <w:hideMark/>
                </w:tcPr>
                <w:p w14:paraId="565005E5"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6"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6FF0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“title” attribute is used to label the destination of a link such that it can be used as a human-readable identifier (e.g., a menu entry).</w:t>
                  </w:r>
                </w:p>
              </w:tc>
            </w:tr>
            <w:tr w:rsidR="006F3108" w:rsidRPr="006F3108" w14:paraId="7E38EABB" w14:textId="77777777">
              <w:trPr>
                <w:tblCellSpacing w:w="15" w:type="dxa"/>
              </w:trPr>
              <w:tc>
                <w:tcPr>
                  <w:tcW w:w="0" w:type="auto"/>
                  <w:tcBorders>
                    <w:top w:val="nil"/>
                    <w:bottom w:val="single" w:sz="12" w:space="0" w:color="auto"/>
                  </w:tcBorders>
                  <w:vAlign w:val="center"/>
                  <w:hideMark/>
                </w:tcPr>
                <w:p w14:paraId="48DBC0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3187A49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197"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3BC135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“type” attribute is a hint indicating what the media type of the result of dereferencing the link should be. Note that this is only a hint.</w:t>
                  </w:r>
                </w:p>
              </w:tc>
            </w:tr>
          </w:tbl>
          <w:p w14:paraId="689207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80E26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01E87D6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A</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Abstract Test Suite (Normative)</w:t>
      </w:r>
    </w:p>
    <w:p w14:paraId="4F20B8E1"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A.1.  Conformance Class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476"/>
      </w:tblGrid>
      <w:tr w:rsidR="006F3108" w:rsidRPr="006F3108" w14:paraId="77A01E7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5617A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Conformance class A.1</w:t>
            </w:r>
          </w:p>
        </w:tc>
      </w:tr>
      <w:tr w:rsidR="006F3108" w:rsidRPr="006F3108" w14:paraId="0416AD6F" w14:textId="77777777" w:rsidTr="006F3108">
        <w:trPr>
          <w:tblCellSpacing w:w="15" w:type="dxa"/>
        </w:trPr>
        <w:tc>
          <w:tcPr>
            <w:tcW w:w="0" w:type="auto"/>
            <w:tcBorders>
              <w:top w:val="single" w:sz="12" w:space="0" w:color="auto"/>
              <w:bottom w:val="single" w:sz="8" w:space="0" w:color="auto"/>
            </w:tcBorders>
            <w:vAlign w:val="center"/>
            <w:hideMark/>
          </w:tcPr>
          <w:p w14:paraId="54BDD5E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C315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http://www.opengis.net/spec/poi/1.0/conf/core</w:t>
            </w:r>
          </w:p>
        </w:tc>
      </w:tr>
      <w:tr w:rsidR="006F3108" w:rsidRPr="006F3108" w14:paraId="101C40BE" w14:textId="77777777" w:rsidTr="006F3108">
        <w:trPr>
          <w:tblCellSpacing w:w="15" w:type="dxa"/>
        </w:trPr>
        <w:tc>
          <w:tcPr>
            <w:tcW w:w="0" w:type="auto"/>
            <w:tcBorders>
              <w:top w:val="nil"/>
              <w:bottom w:val="single" w:sz="8" w:space="0" w:color="auto"/>
            </w:tcBorders>
            <w:vAlign w:val="center"/>
            <w:hideMark/>
          </w:tcPr>
          <w:p w14:paraId="7508345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Requirements class</w:t>
            </w:r>
          </w:p>
        </w:tc>
        <w:tc>
          <w:tcPr>
            <w:tcW w:w="0" w:type="auto"/>
            <w:tcBorders>
              <w:top w:val="nil"/>
              <w:bottom w:val="single" w:sz="8" w:space="0" w:color="auto"/>
            </w:tcBorders>
            <w:vAlign w:val="center"/>
            <w:hideMark/>
          </w:tcPr>
          <w:p w14:paraId="56CCF6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Requirements Class core</w:t>
            </w:r>
          </w:p>
        </w:tc>
      </w:tr>
      <w:tr w:rsidR="006F3108" w:rsidRPr="006F3108" w14:paraId="02332BDF" w14:textId="77777777" w:rsidTr="006F3108">
        <w:trPr>
          <w:tblCellSpacing w:w="15" w:type="dxa"/>
        </w:trPr>
        <w:tc>
          <w:tcPr>
            <w:tcW w:w="0" w:type="auto"/>
            <w:tcBorders>
              <w:top w:val="nil"/>
              <w:bottom w:val="single" w:sz="12" w:space="0" w:color="auto"/>
            </w:tcBorders>
            <w:vAlign w:val="center"/>
            <w:hideMark/>
          </w:tcPr>
          <w:p w14:paraId="26EC7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12" w:space="0" w:color="auto"/>
            </w:tcBorders>
            <w:vAlign w:val="center"/>
            <w:hideMark/>
          </w:tcPr>
          <w:p w14:paraId="597540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bl>
    <w:p w14:paraId="0026B5B3"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A.1.1.  General Feature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831"/>
      </w:tblGrid>
      <w:tr w:rsidR="006F3108" w:rsidRPr="006F3108" w14:paraId="12CCAF6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815438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w:t>
            </w:r>
          </w:p>
        </w:tc>
      </w:tr>
      <w:tr w:rsidR="006F3108" w:rsidRPr="006F3108" w14:paraId="00CCA36B" w14:textId="77777777" w:rsidTr="006F3108">
        <w:trPr>
          <w:tblCellSpacing w:w="15" w:type="dxa"/>
        </w:trPr>
        <w:tc>
          <w:tcPr>
            <w:tcW w:w="0" w:type="auto"/>
            <w:tcBorders>
              <w:top w:val="single" w:sz="12" w:space="0" w:color="auto"/>
              <w:bottom w:val="single" w:sz="8" w:space="0" w:color="auto"/>
            </w:tcBorders>
            <w:vAlign w:val="center"/>
            <w:hideMark/>
          </w:tcPr>
          <w:p w14:paraId="517143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13C4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generalfeaturemodel</w:t>
            </w:r>
            <w:proofErr w:type="spellEnd"/>
          </w:p>
        </w:tc>
      </w:tr>
      <w:tr w:rsidR="006F3108" w:rsidRPr="006F3108" w14:paraId="44681ADF" w14:textId="77777777" w:rsidTr="006F3108">
        <w:trPr>
          <w:tblCellSpacing w:w="15" w:type="dxa"/>
        </w:trPr>
        <w:tc>
          <w:tcPr>
            <w:tcW w:w="0" w:type="auto"/>
            <w:tcBorders>
              <w:top w:val="nil"/>
              <w:bottom w:val="single" w:sz="8" w:space="0" w:color="auto"/>
            </w:tcBorders>
            <w:vAlign w:val="center"/>
            <w:hideMark/>
          </w:tcPr>
          <w:p w14:paraId="45A5EB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95607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generalfeaturemodel</w:t>
            </w:r>
            <w:proofErr w:type="spellEnd"/>
          </w:p>
        </w:tc>
      </w:tr>
      <w:tr w:rsidR="006F3108" w:rsidRPr="006F3108" w14:paraId="34D294C0" w14:textId="77777777" w:rsidTr="006F3108">
        <w:trPr>
          <w:tblCellSpacing w:w="15" w:type="dxa"/>
        </w:trPr>
        <w:tc>
          <w:tcPr>
            <w:tcW w:w="0" w:type="auto"/>
            <w:tcBorders>
              <w:top w:val="nil"/>
              <w:bottom w:val="single" w:sz="8" w:space="0" w:color="auto"/>
            </w:tcBorders>
            <w:vAlign w:val="center"/>
            <w:hideMark/>
          </w:tcPr>
          <w:p w14:paraId="68DBA5E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D78F81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r w:rsidR="006F3108" w:rsidRPr="006F3108" w14:paraId="02F143F9" w14:textId="77777777" w:rsidTr="006F3108">
        <w:trPr>
          <w:tblCellSpacing w:w="15" w:type="dxa"/>
        </w:trPr>
        <w:tc>
          <w:tcPr>
            <w:tcW w:w="0" w:type="auto"/>
            <w:tcBorders>
              <w:top w:val="nil"/>
              <w:bottom w:val="single" w:sz="8" w:space="0" w:color="auto"/>
            </w:tcBorders>
            <w:vAlign w:val="center"/>
            <w:hideMark/>
          </w:tcPr>
          <w:p w14:paraId="0DA15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00882B49" w14:textId="083170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36" w:author="Carl Reed" w:date="2024-02-23T12:03:00Z">
              <w:r w:rsidRPr="006F3108" w:rsidDel="001B27EE">
                <w:rPr>
                  <w:rFonts w:ascii="Times New Roman" w:eastAsia="Times New Roman" w:hAnsi="Times New Roman" w:cs="Times New Roman"/>
                  <w:kern w:val="0"/>
                  <w14:ligatures w14:val="none"/>
                </w:rPr>
                <w:delText>Implementaion</w:delText>
              </w:r>
            </w:del>
            <w:ins w:id="137" w:author="Carl Reed" w:date="2024-02-23T12:03: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38"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39" w:author="Carl Reed" w:date="2024-02-23T12:04:00Z">
              <w:r w:rsidR="001B27EE" w:rsidRPr="006F3108">
                <w:rPr>
                  <w:rFonts w:ascii="Times New Roman" w:eastAsia="Times New Roman" w:hAnsi="Times New Roman" w:cs="Times New Roman"/>
                  <w:kern w:val="0"/>
                  <w14:ligatures w14:val="none"/>
                </w:rPr>
                <w:t>S</w:t>
              </w:r>
              <w:r w:rsidR="001B27EE">
                <w:rPr>
                  <w:rFonts w:ascii="Times New Roman" w:eastAsia="Times New Roman" w:hAnsi="Times New Roman" w:cs="Times New Roman"/>
                  <w:kern w:val="0"/>
                  <w14:ligatures w14:val="none"/>
                </w:rPr>
                <w:t>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19109 (ex: GML), then conformance with that Standard is sufficient to show conformance with ISO 19109.</w:t>
            </w:r>
          </w:p>
        </w:tc>
      </w:tr>
      <w:tr w:rsidR="006F3108" w:rsidRPr="006F3108" w14:paraId="3A00FA7A" w14:textId="77777777" w:rsidTr="006F3108">
        <w:trPr>
          <w:tblCellSpacing w:w="15" w:type="dxa"/>
        </w:trPr>
        <w:tc>
          <w:tcPr>
            <w:tcW w:w="0" w:type="auto"/>
            <w:tcBorders>
              <w:top w:val="nil"/>
              <w:bottom w:val="single" w:sz="8" w:space="0" w:color="auto"/>
            </w:tcBorders>
            <w:vAlign w:val="center"/>
            <w:hideMark/>
          </w:tcPr>
          <w:p w14:paraId="7CC960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48CD62A" w14:textId="4A55301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POI Implementation </w:t>
            </w:r>
            <w:del w:id="140"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41"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198"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General Feature Model.</w:t>
            </w:r>
          </w:p>
        </w:tc>
      </w:tr>
      <w:tr w:rsidR="006F3108" w:rsidRPr="006F3108" w14:paraId="0839F25B" w14:textId="77777777" w:rsidTr="006F3108">
        <w:trPr>
          <w:tblCellSpacing w:w="15" w:type="dxa"/>
        </w:trPr>
        <w:tc>
          <w:tcPr>
            <w:tcW w:w="0" w:type="auto"/>
            <w:tcBorders>
              <w:top w:val="nil"/>
              <w:bottom w:val="single" w:sz="8" w:space="0" w:color="auto"/>
            </w:tcBorders>
            <w:vAlign w:val="center"/>
            <w:hideMark/>
          </w:tcPr>
          <w:p w14:paraId="5295DF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AA85E6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77B4B5E0" w14:textId="77777777" w:rsidTr="006F3108">
        <w:trPr>
          <w:tblCellSpacing w:w="15" w:type="dxa"/>
        </w:trPr>
        <w:tc>
          <w:tcPr>
            <w:tcW w:w="0" w:type="auto"/>
            <w:tcBorders>
              <w:top w:val="nil"/>
              <w:bottom w:val="single" w:sz="8" w:space="0" w:color="auto"/>
            </w:tcBorders>
            <w:vAlign w:val="center"/>
            <w:hideMark/>
          </w:tcPr>
          <w:p w14:paraId="321340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79419F6" w14:textId="05DBCB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42"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43"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61184436" w14:textId="77777777" w:rsidTr="006F3108">
        <w:trPr>
          <w:tblCellSpacing w:w="15" w:type="dxa"/>
        </w:trPr>
        <w:tc>
          <w:tcPr>
            <w:tcW w:w="0" w:type="auto"/>
            <w:tcBorders>
              <w:top w:val="nil"/>
              <w:bottom w:val="single" w:sz="8" w:space="0" w:color="auto"/>
            </w:tcBorders>
            <w:vAlign w:val="center"/>
            <w:hideMark/>
          </w:tcPr>
          <w:p w14:paraId="6AB245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1FC012" w14:textId="7E228D0C"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44"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45"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4FC75B64" w14:textId="77777777" w:rsidTr="006F3108">
        <w:trPr>
          <w:tblCellSpacing w:w="15" w:type="dxa"/>
        </w:trPr>
        <w:tc>
          <w:tcPr>
            <w:tcW w:w="0" w:type="auto"/>
            <w:tcBorders>
              <w:top w:val="nil"/>
              <w:bottom w:val="single" w:sz="12" w:space="0" w:color="auto"/>
            </w:tcBorders>
            <w:vAlign w:val="center"/>
            <w:hideMark/>
          </w:tcPr>
          <w:p w14:paraId="7AFDA5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FB00B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for conformance with the General Feature Model defined in </w:t>
            </w:r>
            <w:hyperlink r:id="rId199"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w:t>
            </w:r>
          </w:p>
        </w:tc>
      </w:tr>
    </w:tbl>
    <w:p w14:paraId="2E09FDBF"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A.1.2.  Geometry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819"/>
      </w:tblGrid>
      <w:tr w:rsidR="006F3108" w:rsidRPr="006F3108" w14:paraId="6616E6C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5849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w:t>
            </w:r>
          </w:p>
        </w:tc>
      </w:tr>
      <w:tr w:rsidR="006F3108" w:rsidRPr="006F3108" w14:paraId="32106B21" w14:textId="77777777" w:rsidTr="006F3108">
        <w:trPr>
          <w:tblCellSpacing w:w="15" w:type="dxa"/>
        </w:trPr>
        <w:tc>
          <w:tcPr>
            <w:tcW w:w="0" w:type="auto"/>
            <w:tcBorders>
              <w:top w:val="single" w:sz="12" w:space="0" w:color="auto"/>
              <w:bottom w:val="single" w:sz="8" w:space="0" w:color="auto"/>
            </w:tcBorders>
            <w:vAlign w:val="center"/>
            <w:hideMark/>
          </w:tcPr>
          <w:p w14:paraId="17A00F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290A4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/conf/core/geometry</w:t>
            </w:r>
          </w:p>
        </w:tc>
      </w:tr>
      <w:tr w:rsidR="006F3108" w:rsidRPr="006F3108" w14:paraId="30266DF0" w14:textId="77777777" w:rsidTr="006F3108">
        <w:trPr>
          <w:tblCellSpacing w:w="15" w:type="dxa"/>
        </w:trPr>
        <w:tc>
          <w:tcPr>
            <w:tcW w:w="0" w:type="auto"/>
            <w:tcBorders>
              <w:top w:val="nil"/>
              <w:bottom w:val="single" w:sz="8" w:space="0" w:color="auto"/>
            </w:tcBorders>
            <w:vAlign w:val="center"/>
            <w:hideMark/>
          </w:tcPr>
          <w:p w14:paraId="3AEA8C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138D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/req/core/geometry</w:t>
            </w:r>
          </w:p>
        </w:tc>
      </w:tr>
      <w:tr w:rsidR="006F3108" w:rsidRPr="006F3108" w14:paraId="4B2D2971" w14:textId="77777777" w:rsidTr="006F3108">
        <w:trPr>
          <w:tblCellSpacing w:w="15" w:type="dxa"/>
        </w:trPr>
        <w:tc>
          <w:tcPr>
            <w:tcW w:w="0" w:type="auto"/>
            <w:tcBorders>
              <w:top w:val="nil"/>
              <w:bottom w:val="single" w:sz="8" w:space="0" w:color="auto"/>
            </w:tcBorders>
            <w:vAlign w:val="center"/>
            <w:hideMark/>
          </w:tcPr>
          <w:p w14:paraId="4D545F0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CDD33A" w14:textId="6B9C730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46" w:author="Carl Reed" w:date="2024-02-23T12:04:00Z">
              <w:r w:rsidRPr="006F3108" w:rsidDel="001B27EE">
                <w:rPr>
                  <w:rFonts w:ascii="Times New Roman" w:eastAsia="Times New Roman" w:hAnsi="Times New Roman" w:cs="Times New Roman"/>
                  <w:kern w:val="0"/>
                  <w14:ligatures w14:val="none"/>
                </w:rPr>
                <w:delText>Specification</w:delText>
              </w:r>
            </w:del>
            <w:ins w:id="147" w:author="Carl Reed" w:date="2024-02-23T12:04:00Z">
              <w:r w:rsidR="001B27EE">
                <w:rPr>
                  <w:rFonts w:ascii="Times New Roman" w:eastAsia="Times New Roman" w:hAnsi="Times New Roman" w:cs="Times New Roman"/>
                  <w:kern w:val="0"/>
                  <w14:ligatures w14:val="none"/>
                </w:rPr>
                <w:t>Standard</w:t>
              </w:r>
            </w:ins>
          </w:p>
        </w:tc>
      </w:tr>
      <w:tr w:rsidR="006F3108" w:rsidRPr="006F3108" w14:paraId="3768D63D" w14:textId="77777777" w:rsidTr="006F3108">
        <w:trPr>
          <w:tblCellSpacing w:w="15" w:type="dxa"/>
        </w:trPr>
        <w:tc>
          <w:tcPr>
            <w:tcW w:w="0" w:type="auto"/>
            <w:tcBorders>
              <w:top w:val="nil"/>
              <w:bottom w:val="single" w:sz="8" w:space="0" w:color="auto"/>
            </w:tcBorders>
            <w:vAlign w:val="center"/>
            <w:hideMark/>
          </w:tcPr>
          <w:p w14:paraId="1E9BB7E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56EC042B" w14:textId="333CA64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48" w:author="Carl Reed" w:date="2024-02-23T12:04:00Z">
              <w:r w:rsidRPr="006F3108" w:rsidDel="001B27EE">
                <w:rPr>
                  <w:rFonts w:ascii="Times New Roman" w:eastAsia="Times New Roman" w:hAnsi="Times New Roman" w:cs="Times New Roman"/>
                  <w:kern w:val="0"/>
                  <w14:ligatures w14:val="none"/>
                </w:rPr>
                <w:delText>Implementaion</w:delText>
              </w:r>
            </w:del>
            <w:ins w:id="149" w:author="Carl Reed" w:date="2024-02-23T12:04: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50"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51" w:author="Carl Reed" w:date="2024-02-23T12:04:00Z">
              <w:r w:rsidR="001B27EE">
                <w:rPr>
                  <w:rFonts w:ascii="Times New Roman" w:eastAsia="Times New Roman" w:hAnsi="Times New Roman" w:cs="Times New Roman"/>
                  <w:kern w:val="0"/>
                  <w14:ligatures w14:val="none"/>
                </w:rPr>
                <w:t>St</w:t>
              </w:r>
            </w:ins>
            <w:ins w:id="152" w:author="Carl Reed" w:date="2024-02-23T12:05:00Z">
              <w:r w:rsidR="001B27EE">
                <w:rPr>
                  <w:rFonts w:ascii="Times New Roman" w:eastAsia="Times New Roman" w:hAnsi="Times New Roman" w:cs="Times New Roman"/>
                  <w:kern w:val="0"/>
                  <w14:ligatures w14:val="none"/>
                </w:rPr>
                <w:t>andard</w:t>
              </w:r>
            </w:ins>
            <w:ins w:id="153" w:author="Carl Reed" w:date="2024-02-23T12:04:00Z">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19107 (ex: GML), then conformance with that Standard is sufficient to show conformance with ISO 19107.</w:t>
            </w:r>
          </w:p>
        </w:tc>
      </w:tr>
      <w:tr w:rsidR="006F3108" w:rsidRPr="006F3108" w14:paraId="01AE668D" w14:textId="77777777" w:rsidTr="006F3108">
        <w:trPr>
          <w:tblCellSpacing w:w="15" w:type="dxa"/>
        </w:trPr>
        <w:tc>
          <w:tcPr>
            <w:tcW w:w="0" w:type="auto"/>
            <w:tcBorders>
              <w:top w:val="nil"/>
              <w:bottom w:val="single" w:sz="8" w:space="0" w:color="auto"/>
            </w:tcBorders>
            <w:vAlign w:val="center"/>
            <w:hideMark/>
          </w:tcPr>
          <w:p w14:paraId="4BEFBC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714BD49" w14:textId="70AB0CE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POI Implementation </w:t>
            </w:r>
            <w:del w:id="154"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55"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200"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Geometry Model.</w:t>
            </w:r>
          </w:p>
        </w:tc>
      </w:tr>
      <w:tr w:rsidR="006F3108" w:rsidRPr="006F3108" w14:paraId="598FE0BA" w14:textId="77777777" w:rsidTr="006F3108">
        <w:trPr>
          <w:tblCellSpacing w:w="15" w:type="dxa"/>
        </w:trPr>
        <w:tc>
          <w:tcPr>
            <w:tcW w:w="0" w:type="auto"/>
            <w:tcBorders>
              <w:top w:val="nil"/>
              <w:bottom w:val="single" w:sz="8" w:space="0" w:color="auto"/>
            </w:tcBorders>
            <w:vAlign w:val="center"/>
            <w:hideMark/>
          </w:tcPr>
          <w:p w14:paraId="1AA0D8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79350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00AE038" w14:textId="77777777" w:rsidTr="006F3108">
        <w:trPr>
          <w:tblCellSpacing w:w="15" w:type="dxa"/>
        </w:trPr>
        <w:tc>
          <w:tcPr>
            <w:tcW w:w="0" w:type="auto"/>
            <w:tcBorders>
              <w:top w:val="nil"/>
              <w:bottom w:val="single" w:sz="8" w:space="0" w:color="auto"/>
            </w:tcBorders>
            <w:vAlign w:val="center"/>
            <w:hideMark/>
          </w:tcPr>
          <w:p w14:paraId="7FAD1D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2F3E9C9C" w14:textId="69B5AB1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56"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57"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3768C321" w14:textId="77777777" w:rsidTr="006F3108">
        <w:trPr>
          <w:tblCellSpacing w:w="15" w:type="dxa"/>
        </w:trPr>
        <w:tc>
          <w:tcPr>
            <w:tcW w:w="0" w:type="auto"/>
            <w:tcBorders>
              <w:top w:val="nil"/>
              <w:bottom w:val="single" w:sz="8" w:space="0" w:color="auto"/>
            </w:tcBorders>
            <w:vAlign w:val="center"/>
            <w:hideMark/>
          </w:tcPr>
          <w:p w14:paraId="0C488C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3481EA" w14:textId="39FB6BB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58"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59"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5B6DEE10" w14:textId="77777777" w:rsidTr="006F3108">
        <w:trPr>
          <w:tblCellSpacing w:w="15" w:type="dxa"/>
        </w:trPr>
        <w:tc>
          <w:tcPr>
            <w:tcW w:w="0" w:type="auto"/>
            <w:tcBorders>
              <w:top w:val="nil"/>
              <w:bottom w:val="single" w:sz="8" w:space="0" w:color="auto"/>
            </w:tcBorders>
            <w:vAlign w:val="center"/>
            <w:hideMark/>
          </w:tcPr>
          <w:p w14:paraId="491289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7379C24" w14:textId="38A4237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all geometries used in the Implementation </w:t>
            </w:r>
            <w:del w:id="160"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61"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conform with the geometry model defined in </w:t>
            </w:r>
            <w:hyperlink r:id="rId201"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w:t>
            </w:r>
          </w:p>
        </w:tc>
      </w:tr>
      <w:tr w:rsidR="006F3108" w:rsidRPr="006F3108" w14:paraId="2D1092B5" w14:textId="77777777" w:rsidTr="006F3108">
        <w:trPr>
          <w:tblCellSpacing w:w="15" w:type="dxa"/>
        </w:trPr>
        <w:tc>
          <w:tcPr>
            <w:tcW w:w="0" w:type="auto"/>
            <w:tcBorders>
              <w:top w:val="nil"/>
              <w:bottom w:val="single" w:sz="12" w:space="0" w:color="auto"/>
            </w:tcBorders>
            <w:vAlign w:val="center"/>
            <w:hideMark/>
          </w:tcPr>
          <w:p w14:paraId="2352C5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3973DD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each POI Feature for the presence of a </w:t>
            </w:r>
            <w:proofErr w:type="spellStart"/>
            <w:r w:rsidRPr="006F3108">
              <w:rPr>
                <w:rFonts w:ascii="Courier New" w:eastAsia="Times New Roman" w:hAnsi="Courier New" w:cs="Courier New"/>
                <w:kern w:val="0"/>
                <w:sz w:val="20"/>
                <w:szCs w:val="20"/>
                <w14:ligatures w14:val="none"/>
              </w:rPr>
              <w:t>SpatialAttributeType</w:t>
            </w:r>
            <w:proofErr w:type="spellEnd"/>
            <w:r w:rsidRPr="006F3108">
              <w:rPr>
                <w:rFonts w:ascii="Times New Roman" w:eastAsia="Times New Roman" w:hAnsi="Times New Roman" w:cs="Times New Roman"/>
                <w:kern w:val="0"/>
                <w14:ligatures w14:val="none"/>
              </w:rPr>
              <w:t xml:space="preserve"> property of type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w:t>
            </w:r>
          </w:p>
        </w:tc>
      </w:tr>
    </w:tbl>
    <w:p w14:paraId="6FD8FB0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A.1.3.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783"/>
      </w:tblGrid>
      <w:tr w:rsidR="006F3108" w:rsidRPr="006F3108" w14:paraId="69EC6FA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223FE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A.3</w:t>
            </w:r>
          </w:p>
        </w:tc>
      </w:tr>
      <w:tr w:rsidR="006F3108" w:rsidRPr="006F3108" w14:paraId="01F48749" w14:textId="77777777" w:rsidTr="006F3108">
        <w:trPr>
          <w:tblCellSpacing w:w="15" w:type="dxa"/>
        </w:trPr>
        <w:tc>
          <w:tcPr>
            <w:tcW w:w="0" w:type="auto"/>
            <w:tcBorders>
              <w:top w:val="single" w:sz="12" w:space="0" w:color="auto"/>
              <w:bottom w:val="single" w:sz="8" w:space="0" w:color="auto"/>
            </w:tcBorders>
            <w:vAlign w:val="center"/>
            <w:hideMark/>
          </w:tcPr>
          <w:p w14:paraId="2E85568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C555D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p>
        </w:tc>
      </w:tr>
      <w:tr w:rsidR="006F3108" w:rsidRPr="006F3108" w14:paraId="776E4BF9" w14:textId="77777777" w:rsidTr="006F3108">
        <w:trPr>
          <w:tblCellSpacing w:w="15" w:type="dxa"/>
        </w:trPr>
        <w:tc>
          <w:tcPr>
            <w:tcW w:w="0" w:type="auto"/>
            <w:tcBorders>
              <w:top w:val="nil"/>
              <w:bottom w:val="single" w:sz="8" w:space="0" w:color="auto"/>
            </w:tcBorders>
            <w:vAlign w:val="center"/>
            <w:hideMark/>
          </w:tcPr>
          <w:p w14:paraId="1CF6A0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C7F37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p>
        </w:tc>
      </w:tr>
      <w:tr w:rsidR="006F3108" w:rsidRPr="006F3108" w14:paraId="76C97E32" w14:textId="77777777" w:rsidTr="006F3108">
        <w:trPr>
          <w:tblCellSpacing w:w="15" w:type="dxa"/>
        </w:trPr>
        <w:tc>
          <w:tcPr>
            <w:tcW w:w="0" w:type="auto"/>
            <w:tcBorders>
              <w:top w:val="nil"/>
              <w:bottom w:val="single" w:sz="8" w:space="0" w:color="auto"/>
            </w:tcBorders>
            <w:vAlign w:val="center"/>
            <w:hideMark/>
          </w:tcPr>
          <w:p w14:paraId="5D6580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Prerequisites</w:t>
            </w:r>
          </w:p>
        </w:tc>
        <w:tc>
          <w:tcPr>
            <w:tcW w:w="0" w:type="auto"/>
            <w:tcBorders>
              <w:top w:val="nil"/>
              <w:bottom w:val="single" w:sz="8" w:space="0" w:color="auto"/>
            </w:tcBorders>
            <w:vAlign w:val="center"/>
            <w:hideMark/>
          </w:tcPr>
          <w:p w14:paraId="19F212D7"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02" w:anchor="ats_core_general_feature_model" w:history="1">
              <w:r w:rsidR="006F3108" w:rsidRPr="006F3108">
                <w:rPr>
                  <w:rFonts w:ascii="Times New Roman" w:eastAsia="Times New Roman" w:hAnsi="Times New Roman" w:cs="Times New Roman"/>
                  <w:color w:val="0000FF"/>
                  <w:kern w:val="0"/>
                  <w:u w:val="single"/>
                  <w14:ligatures w14:val="none"/>
                </w:rPr>
                <w:t xml:space="preserve">Abstract test A.1: </w:t>
              </w:r>
              <w:r w:rsidR="006F3108" w:rsidRPr="006F3108">
                <w:rPr>
                  <w:rFonts w:ascii="Courier New" w:eastAsia="Times New Roman" w:hAnsi="Courier New" w:cs="Courier New"/>
                  <w:color w:val="0000FF"/>
                  <w:kern w:val="0"/>
                  <w:sz w:val="20"/>
                  <w:szCs w:val="20"/>
                  <w:u w:val="single"/>
                  <w14:ligatures w14:val="none"/>
                </w:rPr>
                <w:t>/conf/core/</w:t>
              </w:r>
              <w:proofErr w:type="spellStart"/>
              <w:r w:rsidR="006F3108" w:rsidRPr="006F3108">
                <w:rPr>
                  <w:rFonts w:ascii="Courier New" w:eastAsia="Times New Roman" w:hAnsi="Courier New" w:cs="Courier New"/>
                  <w:color w:val="0000FF"/>
                  <w:kern w:val="0"/>
                  <w:sz w:val="20"/>
                  <w:szCs w:val="20"/>
                  <w:u w:val="single"/>
                  <w14:ligatures w14:val="none"/>
                </w:rPr>
                <w:t>generalfeaturemodel</w:t>
              </w:r>
              <w:proofErr w:type="spellEnd"/>
            </w:hyperlink>
            <w:r w:rsidR="006F3108" w:rsidRPr="006F3108">
              <w:rPr>
                <w:rFonts w:ascii="Times New Roman" w:eastAsia="Times New Roman" w:hAnsi="Times New Roman" w:cs="Times New Roman"/>
                <w:kern w:val="0"/>
                <w14:ligatures w14:val="none"/>
              </w:rPr>
              <w:br/>
            </w:r>
            <w:hyperlink r:id="rId203" w:anchor="ats_core_geometry" w:history="1">
              <w:r w:rsidR="006F3108" w:rsidRPr="006F3108">
                <w:rPr>
                  <w:rFonts w:ascii="Times New Roman" w:eastAsia="Times New Roman" w:hAnsi="Times New Roman" w:cs="Times New Roman"/>
                  <w:color w:val="0000FF"/>
                  <w:kern w:val="0"/>
                  <w:u w:val="single"/>
                  <w14:ligatures w14:val="none"/>
                </w:rPr>
                <w:t xml:space="preserve">Abstract test A.2: </w:t>
              </w:r>
              <w:r w:rsidR="006F3108" w:rsidRPr="006F3108">
                <w:rPr>
                  <w:rFonts w:ascii="Courier New" w:eastAsia="Times New Roman" w:hAnsi="Courier New" w:cs="Courier New"/>
                  <w:color w:val="0000FF"/>
                  <w:kern w:val="0"/>
                  <w:sz w:val="20"/>
                  <w:szCs w:val="20"/>
                  <w:u w:val="single"/>
                  <w14:ligatures w14:val="none"/>
                </w:rPr>
                <w:t>/conf/core/geometry</w:t>
              </w:r>
            </w:hyperlink>
          </w:p>
        </w:tc>
      </w:tr>
      <w:tr w:rsidR="006F3108" w:rsidRPr="006F3108" w14:paraId="6D12D6B2" w14:textId="77777777" w:rsidTr="006F3108">
        <w:trPr>
          <w:tblCellSpacing w:w="15" w:type="dxa"/>
        </w:trPr>
        <w:tc>
          <w:tcPr>
            <w:tcW w:w="0" w:type="auto"/>
            <w:tcBorders>
              <w:top w:val="nil"/>
              <w:bottom w:val="single" w:sz="8" w:space="0" w:color="auto"/>
            </w:tcBorders>
            <w:vAlign w:val="center"/>
            <w:hideMark/>
          </w:tcPr>
          <w:p w14:paraId="2AFB37E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29D715E" w14:textId="1AF234A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62" w:author="Carl Reed" w:date="2024-02-23T12:05:00Z">
              <w:r w:rsidRPr="006F3108" w:rsidDel="001B27EE">
                <w:rPr>
                  <w:rFonts w:ascii="Times New Roman" w:eastAsia="Times New Roman" w:hAnsi="Times New Roman" w:cs="Times New Roman"/>
                  <w:kern w:val="0"/>
                  <w14:ligatures w14:val="none"/>
                </w:rPr>
                <w:delText>Specification</w:delText>
              </w:r>
            </w:del>
            <w:ins w:id="163" w:author="Carl Reed" w:date="2024-02-23T12:05:00Z">
              <w:r w:rsidR="001B27EE">
                <w:rPr>
                  <w:rFonts w:ascii="Times New Roman" w:eastAsia="Times New Roman" w:hAnsi="Times New Roman" w:cs="Times New Roman"/>
                  <w:kern w:val="0"/>
                  <w14:ligatures w14:val="none"/>
                </w:rPr>
                <w:t>Standard</w:t>
              </w:r>
            </w:ins>
          </w:p>
        </w:tc>
      </w:tr>
      <w:tr w:rsidR="006F3108" w:rsidRPr="006F3108" w14:paraId="1BD7353A" w14:textId="77777777" w:rsidTr="006F3108">
        <w:trPr>
          <w:tblCellSpacing w:w="15" w:type="dxa"/>
        </w:trPr>
        <w:tc>
          <w:tcPr>
            <w:tcW w:w="0" w:type="auto"/>
            <w:tcBorders>
              <w:top w:val="nil"/>
              <w:bottom w:val="single" w:sz="8" w:space="0" w:color="auto"/>
            </w:tcBorders>
            <w:vAlign w:val="center"/>
            <w:hideMark/>
          </w:tcPr>
          <w:p w14:paraId="06C369A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1B9B165" w14:textId="3A7CC53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64"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65"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1023044F" w14:textId="77777777" w:rsidTr="006F3108">
        <w:trPr>
          <w:tblCellSpacing w:w="15" w:type="dxa"/>
        </w:trPr>
        <w:tc>
          <w:tcPr>
            <w:tcW w:w="0" w:type="auto"/>
            <w:tcBorders>
              <w:top w:val="nil"/>
              <w:bottom w:val="single" w:sz="8" w:space="0" w:color="auto"/>
            </w:tcBorders>
            <w:vAlign w:val="center"/>
            <w:hideMark/>
          </w:tcPr>
          <w:p w14:paraId="2A21BB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4984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68EB690" w14:textId="77777777" w:rsidTr="006F3108">
        <w:trPr>
          <w:tblCellSpacing w:w="15" w:type="dxa"/>
        </w:trPr>
        <w:tc>
          <w:tcPr>
            <w:tcW w:w="0" w:type="auto"/>
            <w:tcBorders>
              <w:top w:val="nil"/>
              <w:bottom w:val="single" w:sz="8" w:space="0" w:color="auto"/>
            </w:tcBorders>
            <w:vAlign w:val="center"/>
            <w:hideMark/>
          </w:tcPr>
          <w:p w14:paraId="2A6911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DCF423" w14:textId="65B57EF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66"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67"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to validate that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0376CA28" w14:textId="77777777" w:rsidTr="006F3108">
        <w:trPr>
          <w:tblCellSpacing w:w="15" w:type="dxa"/>
        </w:trPr>
        <w:tc>
          <w:tcPr>
            <w:tcW w:w="0" w:type="auto"/>
            <w:tcBorders>
              <w:top w:val="nil"/>
              <w:bottom w:val="single" w:sz="8" w:space="0" w:color="auto"/>
            </w:tcBorders>
            <w:vAlign w:val="center"/>
            <w:hideMark/>
          </w:tcPr>
          <w:p w14:paraId="2BFE6F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B0C571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class defined in the ISO 19109 General Feature Model.</w:t>
            </w:r>
          </w:p>
        </w:tc>
      </w:tr>
      <w:tr w:rsidR="006F3108" w:rsidRPr="006F3108" w14:paraId="7040C5E7" w14:textId="77777777" w:rsidTr="006F3108">
        <w:trPr>
          <w:tblCellSpacing w:w="15" w:type="dxa"/>
        </w:trPr>
        <w:tc>
          <w:tcPr>
            <w:tcW w:w="0" w:type="auto"/>
            <w:tcBorders>
              <w:top w:val="nil"/>
              <w:bottom w:val="single" w:sz="8" w:space="0" w:color="auto"/>
            </w:tcBorders>
            <w:vAlign w:val="center"/>
            <w:hideMark/>
          </w:tcPr>
          <w:p w14:paraId="7F3613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887E3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using test </w:t>
            </w:r>
            <w:hyperlink r:id="rId204" w:anchor="ats_core_abstractfeature-descrip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-description</w:t>
              </w:r>
            </w:hyperlink>
            <w:r w:rsidRPr="006F3108">
              <w:rPr>
                <w:rFonts w:ascii="Times New Roman" w:eastAsia="Times New Roman" w:hAnsi="Times New Roman" w:cs="Times New Roman"/>
                <w:kern w:val="0"/>
                <w14:ligatures w14:val="none"/>
              </w:rPr>
              <w:t>.</w:t>
            </w:r>
          </w:p>
        </w:tc>
      </w:tr>
      <w:tr w:rsidR="006F3108" w:rsidRPr="006F3108" w14:paraId="164D3034" w14:textId="77777777" w:rsidTr="006F3108">
        <w:trPr>
          <w:tblCellSpacing w:w="15" w:type="dxa"/>
        </w:trPr>
        <w:tc>
          <w:tcPr>
            <w:tcW w:w="0" w:type="auto"/>
            <w:tcBorders>
              <w:top w:val="nil"/>
              <w:bottom w:val="single" w:sz="8" w:space="0" w:color="auto"/>
            </w:tcBorders>
            <w:vAlign w:val="center"/>
            <w:hideMark/>
          </w:tcPr>
          <w:p w14:paraId="7FF52CF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7BCA2D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using test </w:t>
            </w:r>
            <w:hyperlink r:id="rId205" w:anchor="ats_core_abstractfeature-featureid"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abstractfeature-featureid</w:t>
              </w:r>
              <w:proofErr w:type="spellEnd"/>
            </w:hyperlink>
            <w:r w:rsidRPr="006F3108">
              <w:rPr>
                <w:rFonts w:ascii="Times New Roman" w:eastAsia="Times New Roman" w:hAnsi="Times New Roman" w:cs="Times New Roman"/>
                <w:kern w:val="0"/>
                <w14:ligatures w14:val="none"/>
              </w:rPr>
              <w:t>.</w:t>
            </w:r>
          </w:p>
        </w:tc>
      </w:tr>
      <w:tr w:rsidR="006F3108" w:rsidRPr="006F3108" w14:paraId="13442D40" w14:textId="77777777" w:rsidTr="006F3108">
        <w:trPr>
          <w:tblCellSpacing w:w="15" w:type="dxa"/>
        </w:trPr>
        <w:tc>
          <w:tcPr>
            <w:tcW w:w="0" w:type="auto"/>
            <w:tcBorders>
              <w:top w:val="nil"/>
              <w:bottom w:val="single" w:sz="8" w:space="0" w:color="auto"/>
            </w:tcBorders>
            <w:vAlign w:val="center"/>
            <w:hideMark/>
          </w:tcPr>
          <w:p w14:paraId="2A3EFD0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4D7EC47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using test </w:t>
            </w:r>
            <w:hyperlink r:id="rId206" w:anchor="ats_core_abstractfeature-identifier"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-identifier</w:t>
              </w:r>
            </w:hyperlink>
            <w:r w:rsidRPr="006F3108">
              <w:rPr>
                <w:rFonts w:ascii="Times New Roman" w:eastAsia="Times New Roman" w:hAnsi="Times New Roman" w:cs="Times New Roman"/>
                <w:kern w:val="0"/>
                <w14:ligatures w14:val="none"/>
              </w:rPr>
              <w:t>.</w:t>
            </w:r>
          </w:p>
        </w:tc>
      </w:tr>
      <w:tr w:rsidR="006F3108" w:rsidRPr="006F3108" w14:paraId="00DAE3B2" w14:textId="77777777" w:rsidTr="006F3108">
        <w:trPr>
          <w:tblCellSpacing w:w="15" w:type="dxa"/>
        </w:trPr>
        <w:tc>
          <w:tcPr>
            <w:tcW w:w="0" w:type="auto"/>
            <w:tcBorders>
              <w:top w:val="nil"/>
              <w:bottom w:val="single" w:sz="12" w:space="0" w:color="auto"/>
            </w:tcBorders>
            <w:vAlign w:val="center"/>
            <w:hideMark/>
          </w:tcPr>
          <w:p w14:paraId="3988BB2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4D819F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using test </w:t>
            </w:r>
            <w:hyperlink r:id="rId207" w:anchor="ats_core_abstractfeature-nam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-name</w:t>
              </w:r>
            </w:hyperlink>
            <w:r w:rsidRPr="006F3108">
              <w:rPr>
                <w:rFonts w:ascii="Times New Roman" w:eastAsia="Times New Roman" w:hAnsi="Times New Roman" w:cs="Times New Roman"/>
                <w:kern w:val="0"/>
                <w14:ligatures w14:val="none"/>
              </w:rPr>
              <w:t>.</w:t>
            </w:r>
          </w:p>
        </w:tc>
      </w:tr>
    </w:tbl>
    <w:p w14:paraId="685DCDB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A.1.3.1.  Abstract Feature-Description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730"/>
      </w:tblGrid>
      <w:tr w:rsidR="006F3108" w:rsidRPr="006F3108" w14:paraId="008BF96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1A9220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A.4</w:t>
            </w:r>
          </w:p>
        </w:tc>
      </w:tr>
      <w:tr w:rsidR="006F3108" w:rsidRPr="006F3108" w14:paraId="1AF99DA6" w14:textId="77777777" w:rsidTr="006F3108">
        <w:trPr>
          <w:tblCellSpacing w:w="15" w:type="dxa"/>
        </w:trPr>
        <w:tc>
          <w:tcPr>
            <w:tcW w:w="0" w:type="auto"/>
            <w:tcBorders>
              <w:top w:val="single" w:sz="12" w:space="0" w:color="auto"/>
              <w:bottom w:val="single" w:sz="8" w:space="0" w:color="auto"/>
            </w:tcBorders>
            <w:vAlign w:val="center"/>
            <w:hideMark/>
          </w:tcPr>
          <w:p w14:paraId="14EAE1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EBB7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-description</w:t>
            </w:r>
          </w:p>
        </w:tc>
      </w:tr>
      <w:tr w:rsidR="006F3108" w:rsidRPr="006F3108" w14:paraId="32094669" w14:textId="77777777" w:rsidTr="006F3108">
        <w:trPr>
          <w:tblCellSpacing w:w="15" w:type="dxa"/>
        </w:trPr>
        <w:tc>
          <w:tcPr>
            <w:tcW w:w="0" w:type="auto"/>
            <w:tcBorders>
              <w:top w:val="nil"/>
              <w:bottom w:val="single" w:sz="8" w:space="0" w:color="auto"/>
            </w:tcBorders>
            <w:vAlign w:val="center"/>
            <w:hideMark/>
          </w:tcPr>
          <w:p w14:paraId="7521AA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64D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-description</w:t>
            </w:r>
          </w:p>
        </w:tc>
      </w:tr>
      <w:tr w:rsidR="006F3108" w:rsidRPr="006F3108" w14:paraId="68CBB654" w14:textId="77777777" w:rsidTr="006F3108">
        <w:trPr>
          <w:tblCellSpacing w:w="15" w:type="dxa"/>
        </w:trPr>
        <w:tc>
          <w:tcPr>
            <w:tcW w:w="0" w:type="auto"/>
            <w:tcBorders>
              <w:top w:val="nil"/>
              <w:bottom w:val="single" w:sz="8" w:space="0" w:color="auto"/>
            </w:tcBorders>
            <w:vAlign w:val="center"/>
            <w:hideMark/>
          </w:tcPr>
          <w:p w14:paraId="28DEE9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B1F9E0" w14:textId="7E5DEAC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68" w:author="Carl Reed" w:date="2024-02-23T12:06:00Z">
              <w:r w:rsidRPr="006F3108" w:rsidDel="001B27EE">
                <w:rPr>
                  <w:rFonts w:ascii="Times New Roman" w:eastAsia="Times New Roman" w:hAnsi="Times New Roman" w:cs="Times New Roman"/>
                  <w:kern w:val="0"/>
                  <w14:ligatures w14:val="none"/>
                </w:rPr>
                <w:delText>Specification</w:delText>
              </w:r>
            </w:del>
            <w:ins w:id="169" w:author="Carl Reed" w:date="2024-02-23T12:06:00Z">
              <w:r w:rsidR="001B27EE">
                <w:rPr>
                  <w:rFonts w:ascii="Times New Roman" w:eastAsia="Times New Roman" w:hAnsi="Times New Roman" w:cs="Times New Roman"/>
                  <w:kern w:val="0"/>
                  <w14:ligatures w14:val="none"/>
                </w:rPr>
                <w:t xml:space="preserve">Standard </w:t>
              </w:r>
            </w:ins>
          </w:p>
        </w:tc>
      </w:tr>
      <w:tr w:rsidR="006F3108" w:rsidRPr="006F3108" w14:paraId="57057354" w14:textId="77777777" w:rsidTr="006F3108">
        <w:trPr>
          <w:tblCellSpacing w:w="15" w:type="dxa"/>
        </w:trPr>
        <w:tc>
          <w:tcPr>
            <w:tcW w:w="0" w:type="auto"/>
            <w:tcBorders>
              <w:top w:val="nil"/>
              <w:bottom w:val="single" w:sz="8" w:space="0" w:color="auto"/>
            </w:tcBorders>
            <w:vAlign w:val="center"/>
            <w:hideMark/>
          </w:tcPr>
          <w:p w14:paraId="6A1E97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2B7FA2E" w14:textId="6131CA2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70" w:author="Carl Reed" w:date="2024-02-23T12:06:00Z">
              <w:r w:rsidRPr="006F3108" w:rsidDel="001B27EE">
                <w:rPr>
                  <w:rFonts w:ascii="Times New Roman" w:eastAsia="Times New Roman" w:hAnsi="Times New Roman" w:cs="Times New Roman"/>
                  <w:kern w:val="0"/>
                  <w14:ligatures w14:val="none"/>
                </w:rPr>
                <w:delText xml:space="preserve">Specification </w:delText>
              </w:r>
            </w:del>
            <w:ins w:id="171" w:author="Carl Reed" w:date="2024-02-23T12:06: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C2C0747" w14:textId="77777777" w:rsidTr="006F3108">
        <w:trPr>
          <w:tblCellSpacing w:w="15" w:type="dxa"/>
        </w:trPr>
        <w:tc>
          <w:tcPr>
            <w:tcW w:w="0" w:type="auto"/>
            <w:tcBorders>
              <w:top w:val="nil"/>
              <w:bottom w:val="single" w:sz="8" w:space="0" w:color="auto"/>
            </w:tcBorders>
            <w:vAlign w:val="center"/>
            <w:hideMark/>
          </w:tcPr>
          <w:p w14:paraId="072635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FD8D3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474F9C7" w14:textId="77777777" w:rsidTr="006F3108">
        <w:trPr>
          <w:tblCellSpacing w:w="15" w:type="dxa"/>
        </w:trPr>
        <w:tc>
          <w:tcPr>
            <w:tcW w:w="0" w:type="auto"/>
            <w:tcBorders>
              <w:top w:val="nil"/>
              <w:bottom w:val="single" w:sz="8" w:space="0" w:color="auto"/>
            </w:tcBorders>
            <w:vAlign w:val="center"/>
            <w:hideMark/>
          </w:tcPr>
          <w:p w14:paraId="601FF2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4B6660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w:t>
            </w:r>
          </w:p>
        </w:tc>
      </w:tr>
      <w:tr w:rsidR="006F3108" w:rsidRPr="006F3108" w14:paraId="5D9F201D" w14:textId="77777777" w:rsidTr="006F3108">
        <w:trPr>
          <w:tblCellSpacing w:w="15" w:type="dxa"/>
        </w:trPr>
        <w:tc>
          <w:tcPr>
            <w:tcW w:w="0" w:type="auto"/>
            <w:tcBorders>
              <w:top w:val="nil"/>
              <w:bottom w:val="single" w:sz="8" w:space="0" w:color="auto"/>
            </w:tcBorders>
            <w:vAlign w:val="center"/>
            <w:hideMark/>
          </w:tcPr>
          <w:p w14:paraId="369F1B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1008F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‘description’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E8E90EF" w14:textId="77777777" w:rsidTr="006F3108">
        <w:trPr>
          <w:tblCellSpacing w:w="15" w:type="dxa"/>
        </w:trPr>
        <w:tc>
          <w:tcPr>
            <w:tcW w:w="0" w:type="auto"/>
            <w:tcBorders>
              <w:top w:val="nil"/>
              <w:bottom w:val="single" w:sz="12" w:space="0" w:color="auto"/>
            </w:tcBorders>
            <w:vAlign w:val="center"/>
            <w:hideMark/>
          </w:tcPr>
          <w:p w14:paraId="3C9FD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A78FCF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class from </w:t>
            </w:r>
            <w:hyperlink r:id="rId20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E5B19E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A.1.3.2.  Abstract Feature-</w:t>
      </w:r>
      <w:proofErr w:type="spellStart"/>
      <w:r w:rsidRPr="006F3108">
        <w:rPr>
          <w:rFonts w:ascii="Times New Roman" w:eastAsia="Times New Roman" w:hAnsi="Times New Roman" w:cs="Times New Roman"/>
          <w:b/>
          <w:bCs/>
          <w:kern w:val="0"/>
          <w14:ligatures w14:val="none"/>
        </w:rPr>
        <w:t>FeatureId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1DDB5AD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FDC78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A.5</w:t>
            </w:r>
          </w:p>
        </w:tc>
      </w:tr>
      <w:tr w:rsidR="006F3108" w:rsidRPr="006F3108" w14:paraId="53162894" w14:textId="77777777" w:rsidTr="006F3108">
        <w:trPr>
          <w:tblCellSpacing w:w="15" w:type="dxa"/>
        </w:trPr>
        <w:tc>
          <w:tcPr>
            <w:tcW w:w="0" w:type="auto"/>
            <w:tcBorders>
              <w:top w:val="single" w:sz="12" w:space="0" w:color="auto"/>
              <w:bottom w:val="single" w:sz="8" w:space="0" w:color="auto"/>
            </w:tcBorders>
            <w:vAlign w:val="center"/>
            <w:hideMark/>
          </w:tcPr>
          <w:p w14:paraId="033875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7FA94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abstractfeature-featureid</w:t>
            </w:r>
            <w:proofErr w:type="spellEnd"/>
          </w:p>
        </w:tc>
      </w:tr>
      <w:tr w:rsidR="006F3108" w:rsidRPr="006F3108" w14:paraId="3CB3E79F" w14:textId="77777777" w:rsidTr="006F3108">
        <w:trPr>
          <w:tblCellSpacing w:w="15" w:type="dxa"/>
        </w:trPr>
        <w:tc>
          <w:tcPr>
            <w:tcW w:w="0" w:type="auto"/>
            <w:tcBorders>
              <w:top w:val="nil"/>
              <w:bottom w:val="single" w:sz="8" w:space="0" w:color="auto"/>
            </w:tcBorders>
            <w:vAlign w:val="center"/>
            <w:hideMark/>
          </w:tcPr>
          <w:p w14:paraId="141F91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A229B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abstractfeature-featureid</w:t>
            </w:r>
            <w:proofErr w:type="spellEnd"/>
          </w:p>
        </w:tc>
      </w:tr>
      <w:tr w:rsidR="006F3108" w:rsidRPr="006F3108" w14:paraId="452CC9FA" w14:textId="77777777" w:rsidTr="006F3108">
        <w:trPr>
          <w:tblCellSpacing w:w="15" w:type="dxa"/>
        </w:trPr>
        <w:tc>
          <w:tcPr>
            <w:tcW w:w="0" w:type="auto"/>
            <w:tcBorders>
              <w:top w:val="nil"/>
              <w:bottom w:val="single" w:sz="8" w:space="0" w:color="auto"/>
            </w:tcBorders>
            <w:vAlign w:val="center"/>
            <w:hideMark/>
          </w:tcPr>
          <w:p w14:paraId="5CC997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CB6A034" w14:textId="7393FFE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72" w:author="Carl Reed" w:date="2024-02-23T12:06:00Z">
              <w:r w:rsidRPr="006F3108" w:rsidDel="001B27EE">
                <w:rPr>
                  <w:rFonts w:ascii="Times New Roman" w:eastAsia="Times New Roman" w:hAnsi="Times New Roman" w:cs="Times New Roman"/>
                  <w:kern w:val="0"/>
                  <w14:ligatures w14:val="none"/>
                </w:rPr>
                <w:delText>Specification</w:delText>
              </w:r>
            </w:del>
            <w:ins w:id="173" w:author="Carl Reed" w:date="2024-02-23T12:06:00Z">
              <w:r w:rsidR="001B27EE">
                <w:rPr>
                  <w:rFonts w:ascii="Times New Roman" w:eastAsia="Times New Roman" w:hAnsi="Times New Roman" w:cs="Times New Roman"/>
                  <w:kern w:val="0"/>
                  <w14:ligatures w14:val="none"/>
                </w:rPr>
                <w:t>Standard</w:t>
              </w:r>
            </w:ins>
          </w:p>
        </w:tc>
      </w:tr>
      <w:tr w:rsidR="006F3108" w:rsidRPr="006F3108" w14:paraId="7ABE1971" w14:textId="77777777" w:rsidTr="006F3108">
        <w:trPr>
          <w:tblCellSpacing w:w="15" w:type="dxa"/>
        </w:trPr>
        <w:tc>
          <w:tcPr>
            <w:tcW w:w="0" w:type="auto"/>
            <w:tcBorders>
              <w:top w:val="nil"/>
              <w:bottom w:val="single" w:sz="8" w:space="0" w:color="auto"/>
            </w:tcBorders>
            <w:vAlign w:val="center"/>
            <w:hideMark/>
          </w:tcPr>
          <w:p w14:paraId="624D42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8FF070B" w14:textId="6BED9A0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74" w:author="Carl Reed" w:date="2024-02-23T12:06:00Z">
              <w:r w:rsidRPr="006F3108" w:rsidDel="001B27EE">
                <w:rPr>
                  <w:rFonts w:ascii="Times New Roman" w:eastAsia="Times New Roman" w:hAnsi="Times New Roman" w:cs="Times New Roman"/>
                  <w:kern w:val="0"/>
                  <w14:ligatures w14:val="none"/>
                </w:rPr>
                <w:delText>Specification</w:delText>
              </w:r>
            </w:del>
            <w:ins w:id="175" w:author="Carl Reed" w:date="2024-02-23T12:06: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2DE09931" w14:textId="77777777" w:rsidTr="006F3108">
        <w:trPr>
          <w:tblCellSpacing w:w="15" w:type="dxa"/>
        </w:trPr>
        <w:tc>
          <w:tcPr>
            <w:tcW w:w="0" w:type="auto"/>
            <w:tcBorders>
              <w:top w:val="nil"/>
              <w:bottom w:val="single" w:sz="8" w:space="0" w:color="auto"/>
            </w:tcBorders>
            <w:vAlign w:val="center"/>
            <w:hideMark/>
          </w:tcPr>
          <w:p w14:paraId="69E30C3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657B5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1CD2CA3" w14:textId="77777777" w:rsidTr="006F3108">
        <w:trPr>
          <w:tblCellSpacing w:w="15" w:type="dxa"/>
        </w:trPr>
        <w:tc>
          <w:tcPr>
            <w:tcW w:w="0" w:type="auto"/>
            <w:tcBorders>
              <w:top w:val="nil"/>
              <w:bottom w:val="single" w:sz="8" w:space="0" w:color="auto"/>
            </w:tcBorders>
            <w:vAlign w:val="center"/>
            <w:hideMark/>
          </w:tcPr>
          <w:p w14:paraId="1C61B8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BE66C1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ACD9DB1" w14:textId="77777777" w:rsidTr="006F3108">
        <w:trPr>
          <w:tblCellSpacing w:w="15" w:type="dxa"/>
        </w:trPr>
        <w:tc>
          <w:tcPr>
            <w:tcW w:w="0" w:type="auto"/>
            <w:tcBorders>
              <w:top w:val="nil"/>
              <w:bottom w:val="single" w:sz="8" w:space="0" w:color="auto"/>
            </w:tcBorders>
            <w:vAlign w:val="center"/>
            <w:hideMark/>
          </w:tcPr>
          <w:p w14:paraId="373615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0F4CF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one and only one ‘</w:t>
            </w: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965298A" w14:textId="77777777" w:rsidTr="006F3108">
        <w:trPr>
          <w:tblCellSpacing w:w="15" w:type="dxa"/>
        </w:trPr>
        <w:tc>
          <w:tcPr>
            <w:tcW w:w="0" w:type="auto"/>
            <w:tcBorders>
              <w:top w:val="nil"/>
              <w:bottom w:val="single" w:sz="12" w:space="0" w:color="auto"/>
            </w:tcBorders>
            <w:vAlign w:val="center"/>
            <w:hideMark/>
          </w:tcPr>
          <w:p w14:paraId="7D2759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992376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0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8F75D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A.1.3.3.  Abstract Feature-Identifier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6F3108" w:rsidRPr="006F3108" w14:paraId="410ACD5B"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4DA982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A.6</w:t>
            </w:r>
          </w:p>
        </w:tc>
      </w:tr>
      <w:tr w:rsidR="006F3108" w:rsidRPr="006F3108" w14:paraId="70662B54" w14:textId="77777777" w:rsidTr="006F3108">
        <w:trPr>
          <w:tblCellSpacing w:w="15" w:type="dxa"/>
        </w:trPr>
        <w:tc>
          <w:tcPr>
            <w:tcW w:w="0" w:type="auto"/>
            <w:tcBorders>
              <w:top w:val="single" w:sz="12" w:space="0" w:color="auto"/>
              <w:bottom w:val="single" w:sz="8" w:space="0" w:color="auto"/>
            </w:tcBorders>
            <w:vAlign w:val="center"/>
            <w:hideMark/>
          </w:tcPr>
          <w:p w14:paraId="5674EBB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E835B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-identifier</w:t>
            </w:r>
          </w:p>
        </w:tc>
      </w:tr>
      <w:tr w:rsidR="006F3108" w:rsidRPr="006F3108" w14:paraId="5E38F7A8" w14:textId="77777777" w:rsidTr="006F3108">
        <w:trPr>
          <w:tblCellSpacing w:w="15" w:type="dxa"/>
        </w:trPr>
        <w:tc>
          <w:tcPr>
            <w:tcW w:w="0" w:type="auto"/>
            <w:tcBorders>
              <w:top w:val="nil"/>
              <w:bottom w:val="single" w:sz="8" w:space="0" w:color="auto"/>
            </w:tcBorders>
            <w:vAlign w:val="center"/>
            <w:hideMark/>
          </w:tcPr>
          <w:p w14:paraId="1A991D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F0E2F4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-identifier</w:t>
            </w:r>
          </w:p>
        </w:tc>
      </w:tr>
      <w:tr w:rsidR="006F3108" w:rsidRPr="006F3108" w14:paraId="3F3C395A" w14:textId="77777777" w:rsidTr="006F3108">
        <w:trPr>
          <w:tblCellSpacing w:w="15" w:type="dxa"/>
        </w:trPr>
        <w:tc>
          <w:tcPr>
            <w:tcW w:w="0" w:type="auto"/>
            <w:tcBorders>
              <w:top w:val="nil"/>
              <w:bottom w:val="single" w:sz="8" w:space="0" w:color="auto"/>
            </w:tcBorders>
            <w:vAlign w:val="center"/>
            <w:hideMark/>
          </w:tcPr>
          <w:p w14:paraId="4A81D6D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1C3578" w14:textId="56B7591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76" w:author="Carl Reed" w:date="2024-02-23T12:07:00Z">
              <w:r w:rsidRPr="006F3108" w:rsidDel="001B27EE">
                <w:rPr>
                  <w:rFonts w:ascii="Times New Roman" w:eastAsia="Times New Roman" w:hAnsi="Times New Roman" w:cs="Times New Roman"/>
                  <w:kern w:val="0"/>
                  <w14:ligatures w14:val="none"/>
                </w:rPr>
                <w:delText>Specification</w:delText>
              </w:r>
            </w:del>
            <w:ins w:id="177" w:author="Carl Reed" w:date="2024-02-23T12:07:00Z">
              <w:r w:rsidR="001B27EE">
                <w:rPr>
                  <w:rFonts w:ascii="Times New Roman" w:eastAsia="Times New Roman" w:hAnsi="Times New Roman" w:cs="Times New Roman"/>
                  <w:kern w:val="0"/>
                  <w14:ligatures w14:val="none"/>
                </w:rPr>
                <w:t>Standard</w:t>
              </w:r>
            </w:ins>
          </w:p>
        </w:tc>
      </w:tr>
      <w:tr w:rsidR="006F3108" w:rsidRPr="006F3108" w14:paraId="248DCC26" w14:textId="77777777" w:rsidTr="006F3108">
        <w:trPr>
          <w:tblCellSpacing w:w="15" w:type="dxa"/>
        </w:trPr>
        <w:tc>
          <w:tcPr>
            <w:tcW w:w="0" w:type="auto"/>
            <w:tcBorders>
              <w:top w:val="nil"/>
              <w:bottom w:val="single" w:sz="8" w:space="0" w:color="auto"/>
            </w:tcBorders>
            <w:vAlign w:val="center"/>
            <w:hideMark/>
          </w:tcPr>
          <w:p w14:paraId="0470F5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C92BDF1" w14:textId="3FE61C4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78" w:author="Carl Reed" w:date="2024-02-23T12:07:00Z">
              <w:r w:rsidRPr="006F3108" w:rsidDel="001B27EE">
                <w:rPr>
                  <w:rFonts w:ascii="Times New Roman" w:eastAsia="Times New Roman" w:hAnsi="Times New Roman" w:cs="Times New Roman"/>
                  <w:kern w:val="0"/>
                  <w14:ligatures w14:val="none"/>
                </w:rPr>
                <w:delText>Specification</w:delText>
              </w:r>
            </w:del>
            <w:ins w:id="17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908DE03" w14:textId="77777777" w:rsidTr="006F3108">
        <w:trPr>
          <w:tblCellSpacing w:w="15" w:type="dxa"/>
        </w:trPr>
        <w:tc>
          <w:tcPr>
            <w:tcW w:w="0" w:type="auto"/>
            <w:tcBorders>
              <w:top w:val="nil"/>
              <w:bottom w:val="single" w:sz="8" w:space="0" w:color="auto"/>
            </w:tcBorders>
            <w:vAlign w:val="center"/>
            <w:hideMark/>
          </w:tcPr>
          <w:p w14:paraId="6EDDA28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47B1BF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422F86" w14:textId="77777777" w:rsidTr="006F3108">
        <w:trPr>
          <w:tblCellSpacing w:w="15" w:type="dxa"/>
        </w:trPr>
        <w:tc>
          <w:tcPr>
            <w:tcW w:w="0" w:type="auto"/>
            <w:tcBorders>
              <w:top w:val="nil"/>
              <w:bottom w:val="single" w:sz="8" w:space="0" w:color="auto"/>
            </w:tcBorders>
            <w:vAlign w:val="center"/>
            <w:hideMark/>
          </w:tcPr>
          <w:p w14:paraId="3439DB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AB12E1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w:t>
            </w:r>
          </w:p>
        </w:tc>
      </w:tr>
      <w:tr w:rsidR="006F3108" w:rsidRPr="006F3108" w14:paraId="6DBDE13F" w14:textId="77777777" w:rsidTr="006F3108">
        <w:trPr>
          <w:tblCellSpacing w:w="15" w:type="dxa"/>
        </w:trPr>
        <w:tc>
          <w:tcPr>
            <w:tcW w:w="0" w:type="auto"/>
            <w:tcBorders>
              <w:top w:val="nil"/>
              <w:bottom w:val="single" w:sz="8" w:space="0" w:color="auto"/>
            </w:tcBorders>
            <w:vAlign w:val="center"/>
            <w:hideMark/>
          </w:tcPr>
          <w:p w14:paraId="08261B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FD6FF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11FC94" w14:textId="77777777" w:rsidTr="006F3108">
        <w:trPr>
          <w:tblCellSpacing w:w="15" w:type="dxa"/>
        </w:trPr>
        <w:tc>
          <w:tcPr>
            <w:tcW w:w="0" w:type="auto"/>
            <w:tcBorders>
              <w:top w:val="nil"/>
              <w:bottom w:val="single" w:sz="12" w:space="0" w:color="auto"/>
            </w:tcBorders>
            <w:vAlign w:val="center"/>
            <w:hideMark/>
          </w:tcPr>
          <w:p w14:paraId="287731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FBCD3B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class from </w:t>
            </w:r>
            <w:hyperlink r:id="rId21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F13742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A.1.3.4.  Abstract Feature-Name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6F3108" w:rsidRPr="006F3108" w14:paraId="3C4C26A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85B294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A.7</w:t>
            </w:r>
          </w:p>
        </w:tc>
      </w:tr>
      <w:tr w:rsidR="006F3108" w:rsidRPr="006F3108" w14:paraId="000E4B35" w14:textId="77777777" w:rsidTr="006F3108">
        <w:trPr>
          <w:tblCellSpacing w:w="15" w:type="dxa"/>
        </w:trPr>
        <w:tc>
          <w:tcPr>
            <w:tcW w:w="0" w:type="auto"/>
            <w:tcBorders>
              <w:top w:val="single" w:sz="12" w:space="0" w:color="auto"/>
              <w:bottom w:val="single" w:sz="8" w:space="0" w:color="auto"/>
            </w:tcBorders>
            <w:vAlign w:val="center"/>
            <w:hideMark/>
          </w:tcPr>
          <w:p w14:paraId="507360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53EAA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-name</w:t>
            </w:r>
          </w:p>
        </w:tc>
      </w:tr>
      <w:tr w:rsidR="006F3108" w:rsidRPr="006F3108" w14:paraId="6188EBC3" w14:textId="77777777" w:rsidTr="006F3108">
        <w:trPr>
          <w:tblCellSpacing w:w="15" w:type="dxa"/>
        </w:trPr>
        <w:tc>
          <w:tcPr>
            <w:tcW w:w="0" w:type="auto"/>
            <w:tcBorders>
              <w:top w:val="nil"/>
              <w:bottom w:val="single" w:sz="8" w:space="0" w:color="auto"/>
            </w:tcBorders>
            <w:vAlign w:val="center"/>
            <w:hideMark/>
          </w:tcPr>
          <w:p w14:paraId="3F67D0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CACF0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-name</w:t>
            </w:r>
          </w:p>
        </w:tc>
      </w:tr>
      <w:tr w:rsidR="006F3108" w:rsidRPr="006F3108" w14:paraId="70462E5A" w14:textId="77777777" w:rsidTr="006F3108">
        <w:trPr>
          <w:tblCellSpacing w:w="15" w:type="dxa"/>
        </w:trPr>
        <w:tc>
          <w:tcPr>
            <w:tcW w:w="0" w:type="auto"/>
            <w:tcBorders>
              <w:top w:val="nil"/>
              <w:bottom w:val="single" w:sz="8" w:space="0" w:color="auto"/>
            </w:tcBorders>
            <w:vAlign w:val="center"/>
            <w:hideMark/>
          </w:tcPr>
          <w:p w14:paraId="5CC979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5A0387" w14:textId="233596C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80" w:author="Carl Reed" w:date="2024-02-23T12:07:00Z">
              <w:r w:rsidRPr="006F3108" w:rsidDel="001B27EE">
                <w:rPr>
                  <w:rFonts w:ascii="Times New Roman" w:eastAsia="Times New Roman" w:hAnsi="Times New Roman" w:cs="Times New Roman"/>
                  <w:kern w:val="0"/>
                  <w14:ligatures w14:val="none"/>
                </w:rPr>
                <w:delText>Specification</w:delText>
              </w:r>
            </w:del>
            <w:ins w:id="181" w:author="Carl Reed" w:date="2024-02-23T12:07:00Z">
              <w:r w:rsidR="001B27EE">
                <w:rPr>
                  <w:rFonts w:ascii="Times New Roman" w:eastAsia="Times New Roman" w:hAnsi="Times New Roman" w:cs="Times New Roman"/>
                  <w:kern w:val="0"/>
                  <w14:ligatures w14:val="none"/>
                </w:rPr>
                <w:t>Standard</w:t>
              </w:r>
            </w:ins>
          </w:p>
        </w:tc>
      </w:tr>
      <w:tr w:rsidR="006F3108" w:rsidRPr="006F3108" w14:paraId="09F3DD94" w14:textId="77777777" w:rsidTr="006F3108">
        <w:trPr>
          <w:tblCellSpacing w:w="15" w:type="dxa"/>
        </w:trPr>
        <w:tc>
          <w:tcPr>
            <w:tcW w:w="0" w:type="auto"/>
            <w:tcBorders>
              <w:top w:val="nil"/>
              <w:bottom w:val="single" w:sz="8" w:space="0" w:color="auto"/>
            </w:tcBorders>
            <w:vAlign w:val="center"/>
            <w:hideMark/>
          </w:tcPr>
          <w:p w14:paraId="4F6D2A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A0481CA" w14:textId="608D328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2" w:author="Carl Reed" w:date="2024-02-23T12:07:00Z">
              <w:r w:rsidRPr="006F3108" w:rsidDel="001B27EE">
                <w:rPr>
                  <w:rFonts w:ascii="Times New Roman" w:eastAsia="Times New Roman" w:hAnsi="Times New Roman" w:cs="Times New Roman"/>
                  <w:kern w:val="0"/>
                  <w14:ligatures w14:val="none"/>
                </w:rPr>
                <w:delText>Specification</w:delText>
              </w:r>
            </w:del>
            <w:ins w:id="183"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6F0C8DC8" w14:textId="77777777" w:rsidTr="006F3108">
        <w:trPr>
          <w:tblCellSpacing w:w="15" w:type="dxa"/>
        </w:trPr>
        <w:tc>
          <w:tcPr>
            <w:tcW w:w="0" w:type="auto"/>
            <w:tcBorders>
              <w:top w:val="nil"/>
              <w:bottom w:val="single" w:sz="8" w:space="0" w:color="auto"/>
            </w:tcBorders>
            <w:vAlign w:val="center"/>
            <w:hideMark/>
          </w:tcPr>
          <w:p w14:paraId="6B883D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4A37D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10BA62" w14:textId="77777777" w:rsidTr="006F3108">
        <w:trPr>
          <w:tblCellSpacing w:w="15" w:type="dxa"/>
        </w:trPr>
        <w:tc>
          <w:tcPr>
            <w:tcW w:w="0" w:type="auto"/>
            <w:tcBorders>
              <w:top w:val="nil"/>
              <w:bottom w:val="single" w:sz="8" w:space="0" w:color="auto"/>
            </w:tcBorders>
            <w:vAlign w:val="center"/>
            <w:hideMark/>
          </w:tcPr>
          <w:p w14:paraId="4FA8125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7DD36D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w:t>
            </w:r>
          </w:p>
        </w:tc>
      </w:tr>
      <w:tr w:rsidR="006F3108" w:rsidRPr="006F3108" w14:paraId="39DA2896" w14:textId="77777777" w:rsidTr="006F3108">
        <w:trPr>
          <w:tblCellSpacing w:w="15" w:type="dxa"/>
        </w:trPr>
        <w:tc>
          <w:tcPr>
            <w:tcW w:w="0" w:type="auto"/>
            <w:tcBorders>
              <w:top w:val="nil"/>
              <w:bottom w:val="single" w:sz="8" w:space="0" w:color="auto"/>
            </w:tcBorders>
            <w:vAlign w:val="center"/>
            <w:hideMark/>
          </w:tcPr>
          <w:p w14:paraId="23CB03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50B9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‘name’ attributes are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085B690" w14:textId="77777777" w:rsidTr="006F3108">
        <w:trPr>
          <w:tblCellSpacing w:w="15" w:type="dxa"/>
        </w:trPr>
        <w:tc>
          <w:tcPr>
            <w:tcW w:w="0" w:type="auto"/>
            <w:tcBorders>
              <w:top w:val="nil"/>
              <w:bottom w:val="single" w:sz="12" w:space="0" w:color="auto"/>
            </w:tcBorders>
            <w:vAlign w:val="center"/>
            <w:hideMark/>
          </w:tcPr>
          <w:p w14:paraId="0153CB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6C2F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1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4B960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A.1.4.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7788"/>
      </w:tblGrid>
      <w:tr w:rsidR="006F3108" w:rsidRPr="006F3108" w14:paraId="3450A8E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6B2616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A.8</w:t>
            </w:r>
          </w:p>
        </w:tc>
      </w:tr>
      <w:tr w:rsidR="006F3108" w:rsidRPr="006F3108" w14:paraId="12E48134" w14:textId="77777777" w:rsidTr="006F3108">
        <w:trPr>
          <w:tblCellSpacing w:w="15" w:type="dxa"/>
        </w:trPr>
        <w:tc>
          <w:tcPr>
            <w:tcW w:w="0" w:type="auto"/>
            <w:tcBorders>
              <w:top w:val="single" w:sz="12" w:space="0" w:color="auto"/>
              <w:bottom w:val="single" w:sz="8" w:space="0" w:color="auto"/>
            </w:tcBorders>
            <w:vAlign w:val="center"/>
            <w:hideMark/>
          </w:tcPr>
          <w:p w14:paraId="156C8E2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095EE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featurewithlifespan</w:t>
            </w:r>
            <w:proofErr w:type="spellEnd"/>
          </w:p>
        </w:tc>
      </w:tr>
      <w:tr w:rsidR="006F3108" w:rsidRPr="006F3108" w14:paraId="46E81DD4" w14:textId="77777777" w:rsidTr="006F3108">
        <w:trPr>
          <w:tblCellSpacing w:w="15" w:type="dxa"/>
        </w:trPr>
        <w:tc>
          <w:tcPr>
            <w:tcW w:w="0" w:type="auto"/>
            <w:tcBorders>
              <w:top w:val="nil"/>
              <w:bottom w:val="single" w:sz="8" w:space="0" w:color="auto"/>
            </w:tcBorders>
            <w:vAlign w:val="center"/>
            <w:hideMark/>
          </w:tcPr>
          <w:p w14:paraId="633D71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7313C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featurewithlifespan</w:t>
            </w:r>
            <w:proofErr w:type="spellEnd"/>
          </w:p>
        </w:tc>
      </w:tr>
      <w:tr w:rsidR="006F3108" w:rsidRPr="006F3108" w14:paraId="5C4871DB" w14:textId="77777777" w:rsidTr="006F3108">
        <w:trPr>
          <w:tblCellSpacing w:w="15" w:type="dxa"/>
        </w:trPr>
        <w:tc>
          <w:tcPr>
            <w:tcW w:w="0" w:type="auto"/>
            <w:tcBorders>
              <w:top w:val="nil"/>
              <w:bottom w:val="single" w:sz="8" w:space="0" w:color="auto"/>
            </w:tcBorders>
            <w:vAlign w:val="center"/>
            <w:hideMark/>
          </w:tcPr>
          <w:p w14:paraId="51CD2D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476A83A0"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12" w:anchor="ats_core_abstractfeature" w:history="1">
              <w:r w:rsidR="006F3108" w:rsidRPr="006F3108">
                <w:rPr>
                  <w:rFonts w:ascii="Times New Roman" w:eastAsia="Times New Roman" w:hAnsi="Times New Roman" w:cs="Times New Roman"/>
                  <w:color w:val="0000FF"/>
                  <w:kern w:val="0"/>
                  <w:u w:val="single"/>
                  <w14:ligatures w14:val="none"/>
                </w:rPr>
                <w:t xml:space="preserve">Abstract test A.3: </w:t>
              </w:r>
              <w:r w:rsidR="006F3108" w:rsidRPr="006F3108">
                <w:rPr>
                  <w:rFonts w:ascii="Courier New" w:eastAsia="Times New Roman" w:hAnsi="Courier New" w:cs="Courier New"/>
                  <w:color w:val="0000FF"/>
                  <w:kern w:val="0"/>
                  <w:sz w:val="20"/>
                  <w:szCs w:val="20"/>
                  <w:u w:val="single"/>
                  <w14:ligatures w14:val="none"/>
                </w:rPr>
                <w:t>/conf/core/</w:t>
              </w:r>
              <w:proofErr w:type="spellStart"/>
              <w:r w:rsidR="006F3108" w:rsidRPr="006F3108">
                <w:rPr>
                  <w:rFonts w:ascii="Courier New" w:eastAsia="Times New Roman" w:hAnsi="Courier New" w:cs="Courier New"/>
                  <w:color w:val="0000FF"/>
                  <w:kern w:val="0"/>
                  <w:sz w:val="20"/>
                  <w:szCs w:val="20"/>
                  <w:u w:val="single"/>
                  <w14:ligatures w14:val="none"/>
                </w:rPr>
                <w:t>abstractfeature</w:t>
              </w:r>
              <w:proofErr w:type="spellEnd"/>
            </w:hyperlink>
          </w:p>
        </w:tc>
      </w:tr>
      <w:tr w:rsidR="006F3108" w:rsidRPr="006F3108" w14:paraId="242A1D15" w14:textId="77777777" w:rsidTr="006F3108">
        <w:trPr>
          <w:tblCellSpacing w:w="15" w:type="dxa"/>
        </w:trPr>
        <w:tc>
          <w:tcPr>
            <w:tcW w:w="0" w:type="auto"/>
            <w:tcBorders>
              <w:top w:val="nil"/>
              <w:bottom w:val="single" w:sz="8" w:space="0" w:color="auto"/>
            </w:tcBorders>
            <w:vAlign w:val="center"/>
            <w:hideMark/>
          </w:tcPr>
          <w:p w14:paraId="6244CB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43FF1C1" w14:textId="5B9D37B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84" w:author="Carl Reed" w:date="2024-02-23T12:07:00Z">
              <w:r w:rsidRPr="006F3108" w:rsidDel="001B27EE">
                <w:rPr>
                  <w:rFonts w:ascii="Times New Roman" w:eastAsia="Times New Roman" w:hAnsi="Times New Roman" w:cs="Times New Roman"/>
                  <w:kern w:val="0"/>
                  <w14:ligatures w14:val="none"/>
                </w:rPr>
                <w:delText>Specification</w:delText>
              </w:r>
            </w:del>
            <w:ins w:id="185" w:author="Carl Reed" w:date="2024-02-23T12:07:00Z">
              <w:r w:rsidR="001B27EE">
                <w:rPr>
                  <w:rFonts w:ascii="Times New Roman" w:eastAsia="Times New Roman" w:hAnsi="Times New Roman" w:cs="Times New Roman"/>
                  <w:kern w:val="0"/>
                  <w14:ligatures w14:val="none"/>
                </w:rPr>
                <w:t>Standard</w:t>
              </w:r>
            </w:ins>
          </w:p>
        </w:tc>
      </w:tr>
      <w:tr w:rsidR="006F3108" w:rsidRPr="006F3108" w14:paraId="279638BA" w14:textId="77777777" w:rsidTr="006F3108">
        <w:trPr>
          <w:tblCellSpacing w:w="15" w:type="dxa"/>
        </w:trPr>
        <w:tc>
          <w:tcPr>
            <w:tcW w:w="0" w:type="auto"/>
            <w:tcBorders>
              <w:top w:val="nil"/>
              <w:bottom w:val="single" w:sz="8" w:space="0" w:color="auto"/>
            </w:tcBorders>
            <w:vAlign w:val="center"/>
            <w:hideMark/>
          </w:tcPr>
          <w:p w14:paraId="7EAA69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A966B10" w14:textId="7A4DB4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6" w:author="Carl Reed" w:date="2024-02-23T12:07:00Z">
              <w:r w:rsidRPr="006F3108" w:rsidDel="001B27EE">
                <w:rPr>
                  <w:rFonts w:ascii="Times New Roman" w:eastAsia="Times New Roman" w:hAnsi="Times New Roman" w:cs="Times New Roman"/>
                  <w:kern w:val="0"/>
                  <w14:ligatures w14:val="none"/>
                </w:rPr>
                <w:delText>Specification</w:delText>
              </w:r>
            </w:del>
            <w:ins w:id="187"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770536C" w14:textId="77777777" w:rsidTr="006F3108">
        <w:trPr>
          <w:tblCellSpacing w:w="15" w:type="dxa"/>
        </w:trPr>
        <w:tc>
          <w:tcPr>
            <w:tcW w:w="0" w:type="auto"/>
            <w:tcBorders>
              <w:top w:val="nil"/>
              <w:bottom w:val="single" w:sz="8" w:space="0" w:color="auto"/>
            </w:tcBorders>
            <w:vAlign w:val="center"/>
            <w:hideMark/>
          </w:tcPr>
          <w:p w14:paraId="490B11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8A4DAF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35ECC2D" w14:textId="77777777" w:rsidTr="006F3108">
        <w:trPr>
          <w:tblCellSpacing w:w="15" w:type="dxa"/>
        </w:trPr>
        <w:tc>
          <w:tcPr>
            <w:tcW w:w="0" w:type="auto"/>
            <w:tcBorders>
              <w:top w:val="nil"/>
              <w:bottom w:val="single" w:sz="8" w:space="0" w:color="auto"/>
            </w:tcBorders>
            <w:vAlign w:val="center"/>
            <w:hideMark/>
          </w:tcPr>
          <w:p w14:paraId="2B3D4A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95DED20" w14:textId="517B53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88" w:author="Carl Reed" w:date="2024-02-23T12:07:00Z">
              <w:r w:rsidRPr="006F3108" w:rsidDel="001B27EE">
                <w:rPr>
                  <w:rFonts w:ascii="Times New Roman" w:eastAsia="Times New Roman" w:hAnsi="Times New Roman" w:cs="Times New Roman"/>
                  <w:kern w:val="0"/>
                  <w14:ligatures w14:val="none"/>
                </w:rPr>
                <w:delText>Specification</w:delText>
              </w:r>
            </w:del>
            <w:ins w:id="18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to validate that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67764107" w14:textId="77777777" w:rsidTr="006F3108">
        <w:trPr>
          <w:tblCellSpacing w:w="15" w:type="dxa"/>
        </w:trPr>
        <w:tc>
          <w:tcPr>
            <w:tcW w:w="0" w:type="auto"/>
            <w:tcBorders>
              <w:top w:val="nil"/>
              <w:bottom w:val="single" w:sz="8" w:space="0" w:color="auto"/>
            </w:tcBorders>
            <w:vAlign w:val="center"/>
            <w:hideMark/>
          </w:tcPr>
          <w:p w14:paraId="76CBB5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7FF4A5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using test </w:t>
            </w:r>
            <w:hyperlink r:id="rId213" w:anchor="ats_core_abstractfeatur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hyperlink>
            <w:r w:rsidRPr="006F3108">
              <w:rPr>
                <w:rFonts w:ascii="Times New Roman" w:eastAsia="Times New Roman" w:hAnsi="Times New Roman" w:cs="Times New Roman"/>
                <w:kern w:val="0"/>
                <w14:ligatures w14:val="none"/>
              </w:rPr>
              <w:t>.</w:t>
            </w:r>
          </w:p>
        </w:tc>
      </w:tr>
      <w:tr w:rsidR="006F3108" w:rsidRPr="006F3108" w14:paraId="7CC31805" w14:textId="77777777" w:rsidTr="006F3108">
        <w:trPr>
          <w:tblCellSpacing w:w="15" w:type="dxa"/>
        </w:trPr>
        <w:tc>
          <w:tcPr>
            <w:tcW w:w="0" w:type="auto"/>
            <w:tcBorders>
              <w:top w:val="nil"/>
              <w:bottom w:val="single" w:sz="8" w:space="0" w:color="auto"/>
            </w:tcBorders>
            <w:vAlign w:val="center"/>
            <w:hideMark/>
          </w:tcPr>
          <w:p w14:paraId="3EA9A37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0CF060E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using test </w:t>
            </w:r>
            <w:hyperlink r:id="rId214" w:anchor="ats_core_abstractfeature-cre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abstractfeature-creationdate</w:t>
              </w:r>
              <w:proofErr w:type="spellEnd"/>
            </w:hyperlink>
            <w:r w:rsidRPr="006F3108">
              <w:rPr>
                <w:rFonts w:ascii="Times New Roman" w:eastAsia="Times New Roman" w:hAnsi="Times New Roman" w:cs="Times New Roman"/>
                <w:kern w:val="0"/>
                <w14:ligatures w14:val="none"/>
              </w:rPr>
              <w:t>.</w:t>
            </w:r>
          </w:p>
        </w:tc>
      </w:tr>
      <w:tr w:rsidR="006F3108" w:rsidRPr="006F3108" w14:paraId="165A6AB1" w14:textId="77777777" w:rsidTr="006F3108">
        <w:trPr>
          <w:tblCellSpacing w:w="15" w:type="dxa"/>
        </w:trPr>
        <w:tc>
          <w:tcPr>
            <w:tcW w:w="0" w:type="auto"/>
            <w:tcBorders>
              <w:top w:val="nil"/>
              <w:bottom w:val="single" w:sz="8" w:space="0" w:color="auto"/>
            </w:tcBorders>
            <w:vAlign w:val="center"/>
            <w:hideMark/>
          </w:tcPr>
          <w:p w14:paraId="637D73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EBD11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using test </w:t>
            </w:r>
            <w:hyperlink r:id="rId215" w:anchor="ats_core_abstractfeature-termin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abstractfeature-terminationdate</w:t>
              </w:r>
              <w:proofErr w:type="spellEnd"/>
            </w:hyperlink>
            <w:r w:rsidRPr="006F3108">
              <w:rPr>
                <w:rFonts w:ascii="Times New Roman" w:eastAsia="Times New Roman" w:hAnsi="Times New Roman" w:cs="Times New Roman"/>
                <w:kern w:val="0"/>
                <w14:ligatures w14:val="none"/>
              </w:rPr>
              <w:t>.</w:t>
            </w:r>
          </w:p>
        </w:tc>
      </w:tr>
      <w:tr w:rsidR="006F3108" w:rsidRPr="006F3108" w14:paraId="23E34688" w14:textId="77777777" w:rsidTr="006F3108">
        <w:trPr>
          <w:tblCellSpacing w:w="15" w:type="dxa"/>
        </w:trPr>
        <w:tc>
          <w:tcPr>
            <w:tcW w:w="0" w:type="auto"/>
            <w:tcBorders>
              <w:top w:val="nil"/>
              <w:bottom w:val="single" w:sz="8" w:space="0" w:color="auto"/>
            </w:tcBorders>
            <w:vAlign w:val="center"/>
            <w:hideMark/>
          </w:tcPr>
          <w:p w14:paraId="25BBBE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E984D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using test </w:t>
            </w:r>
            <w:hyperlink r:id="rId216" w:anchor="ats_core_abstractfeature-validfrom"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abstractfeature-validfrom</w:t>
              </w:r>
              <w:proofErr w:type="spellEnd"/>
            </w:hyperlink>
            <w:r w:rsidRPr="006F3108">
              <w:rPr>
                <w:rFonts w:ascii="Times New Roman" w:eastAsia="Times New Roman" w:hAnsi="Times New Roman" w:cs="Times New Roman"/>
                <w:kern w:val="0"/>
                <w14:ligatures w14:val="none"/>
              </w:rPr>
              <w:t>.</w:t>
            </w:r>
          </w:p>
        </w:tc>
      </w:tr>
      <w:tr w:rsidR="006F3108" w:rsidRPr="006F3108" w14:paraId="3317EA4F" w14:textId="77777777" w:rsidTr="006F3108">
        <w:trPr>
          <w:tblCellSpacing w:w="15" w:type="dxa"/>
        </w:trPr>
        <w:tc>
          <w:tcPr>
            <w:tcW w:w="0" w:type="auto"/>
            <w:tcBorders>
              <w:top w:val="nil"/>
              <w:bottom w:val="single" w:sz="12" w:space="0" w:color="auto"/>
            </w:tcBorders>
            <w:vAlign w:val="center"/>
            <w:hideMark/>
          </w:tcPr>
          <w:p w14:paraId="611587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11E902A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using test </w:t>
            </w:r>
            <w:hyperlink r:id="rId217" w:anchor="ats_core_abstractfeature-validto"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abstractfeature-validto</w:t>
              </w:r>
              <w:proofErr w:type="spellEnd"/>
            </w:hyperlink>
            <w:r w:rsidRPr="006F3108">
              <w:rPr>
                <w:rFonts w:ascii="Times New Roman" w:eastAsia="Times New Roman" w:hAnsi="Times New Roman" w:cs="Times New Roman"/>
                <w:kern w:val="0"/>
                <w14:ligatures w14:val="none"/>
              </w:rPr>
              <w:t>.</w:t>
            </w:r>
          </w:p>
        </w:tc>
      </w:tr>
    </w:tbl>
    <w:p w14:paraId="3784952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A.1.4.1.  Creation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6F3108" w:rsidRPr="006F3108" w14:paraId="6FF8781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45B5C7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A.9</w:t>
            </w:r>
          </w:p>
        </w:tc>
      </w:tr>
      <w:tr w:rsidR="006F3108" w:rsidRPr="006F3108" w14:paraId="2BD16D33" w14:textId="77777777" w:rsidTr="006F3108">
        <w:trPr>
          <w:tblCellSpacing w:w="15" w:type="dxa"/>
        </w:trPr>
        <w:tc>
          <w:tcPr>
            <w:tcW w:w="0" w:type="auto"/>
            <w:tcBorders>
              <w:top w:val="single" w:sz="12" w:space="0" w:color="auto"/>
              <w:bottom w:val="single" w:sz="8" w:space="0" w:color="auto"/>
            </w:tcBorders>
            <w:vAlign w:val="center"/>
            <w:hideMark/>
          </w:tcPr>
          <w:p w14:paraId="2A23B8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778AE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abstractfeature-creationdate</w:t>
            </w:r>
            <w:proofErr w:type="spellEnd"/>
          </w:p>
        </w:tc>
      </w:tr>
      <w:tr w:rsidR="006F3108" w:rsidRPr="006F3108" w14:paraId="17E4B6BE" w14:textId="77777777" w:rsidTr="006F3108">
        <w:trPr>
          <w:tblCellSpacing w:w="15" w:type="dxa"/>
        </w:trPr>
        <w:tc>
          <w:tcPr>
            <w:tcW w:w="0" w:type="auto"/>
            <w:tcBorders>
              <w:top w:val="nil"/>
              <w:bottom w:val="single" w:sz="8" w:space="0" w:color="auto"/>
            </w:tcBorders>
            <w:vAlign w:val="center"/>
            <w:hideMark/>
          </w:tcPr>
          <w:p w14:paraId="1C5715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D7C6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abstractfeature-creationdate</w:t>
            </w:r>
            <w:proofErr w:type="spellEnd"/>
          </w:p>
        </w:tc>
      </w:tr>
      <w:tr w:rsidR="006F3108" w:rsidRPr="006F3108" w14:paraId="63DA4DA5" w14:textId="77777777" w:rsidTr="006F3108">
        <w:trPr>
          <w:tblCellSpacing w:w="15" w:type="dxa"/>
        </w:trPr>
        <w:tc>
          <w:tcPr>
            <w:tcW w:w="0" w:type="auto"/>
            <w:tcBorders>
              <w:top w:val="nil"/>
              <w:bottom w:val="single" w:sz="8" w:space="0" w:color="auto"/>
            </w:tcBorders>
            <w:vAlign w:val="center"/>
            <w:hideMark/>
          </w:tcPr>
          <w:p w14:paraId="3C435A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EFDA61B" w14:textId="2E76CC0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0" w:author="Carl Reed" w:date="2024-02-23T12:07:00Z">
              <w:r w:rsidRPr="006F3108" w:rsidDel="001B27EE">
                <w:rPr>
                  <w:rFonts w:ascii="Times New Roman" w:eastAsia="Times New Roman" w:hAnsi="Times New Roman" w:cs="Times New Roman"/>
                  <w:kern w:val="0"/>
                  <w14:ligatures w14:val="none"/>
                </w:rPr>
                <w:delText>Specification</w:delText>
              </w:r>
            </w:del>
            <w:ins w:id="191" w:author="Carl Reed" w:date="2024-02-23T12:07:00Z">
              <w:r w:rsidR="001B27EE">
                <w:rPr>
                  <w:rFonts w:ascii="Times New Roman" w:eastAsia="Times New Roman" w:hAnsi="Times New Roman" w:cs="Times New Roman"/>
                  <w:kern w:val="0"/>
                  <w14:ligatures w14:val="none"/>
                </w:rPr>
                <w:t>Standard</w:t>
              </w:r>
            </w:ins>
          </w:p>
        </w:tc>
      </w:tr>
      <w:tr w:rsidR="006F3108" w:rsidRPr="006F3108" w14:paraId="709977FB" w14:textId="77777777" w:rsidTr="006F3108">
        <w:trPr>
          <w:tblCellSpacing w:w="15" w:type="dxa"/>
        </w:trPr>
        <w:tc>
          <w:tcPr>
            <w:tcW w:w="0" w:type="auto"/>
            <w:tcBorders>
              <w:top w:val="nil"/>
              <w:bottom w:val="single" w:sz="8" w:space="0" w:color="auto"/>
            </w:tcBorders>
            <w:vAlign w:val="center"/>
            <w:hideMark/>
          </w:tcPr>
          <w:p w14:paraId="48E1AC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499F004" w14:textId="1E74C32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2" w:author="Carl Reed" w:date="2024-02-23T12:07:00Z">
              <w:r w:rsidRPr="006F3108" w:rsidDel="001B27EE">
                <w:rPr>
                  <w:rFonts w:ascii="Times New Roman" w:eastAsia="Times New Roman" w:hAnsi="Times New Roman" w:cs="Times New Roman"/>
                  <w:kern w:val="0"/>
                  <w14:ligatures w14:val="none"/>
                </w:rPr>
                <w:delText>Specification</w:delText>
              </w:r>
            </w:del>
            <w:ins w:id="193"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3943EEDE" w14:textId="77777777" w:rsidTr="006F3108">
        <w:trPr>
          <w:tblCellSpacing w:w="15" w:type="dxa"/>
        </w:trPr>
        <w:tc>
          <w:tcPr>
            <w:tcW w:w="0" w:type="auto"/>
            <w:tcBorders>
              <w:top w:val="nil"/>
              <w:bottom w:val="single" w:sz="8" w:space="0" w:color="auto"/>
            </w:tcBorders>
            <w:vAlign w:val="center"/>
            <w:hideMark/>
          </w:tcPr>
          <w:p w14:paraId="4A9CD0A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CFE0CF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12AE53A" w14:textId="77777777" w:rsidTr="006F3108">
        <w:trPr>
          <w:tblCellSpacing w:w="15" w:type="dxa"/>
        </w:trPr>
        <w:tc>
          <w:tcPr>
            <w:tcW w:w="0" w:type="auto"/>
            <w:tcBorders>
              <w:top w:val="nil"/>
              <w:bottom w:val="single" w:sz="8" w:space="0" w:color="auto"/>
            </w:tcBorders>
            <w:vAlign w:val="center"/>
            <w:hideMark/>
          </w:tcPr>
          <w:p w14:paraId="7E2F88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09FE54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46B4FEA" w14:textId="77777777" w:rsidTr="006F3108">
        <w:trPr>
          <w:tblCellSpacing w:w="15" w:type="dxa"/>
        </w:trPr>
        <w:tc>
          <w:tcPr>
            <w:tcW w:w="0" w:type="auto"/>
            <w:tcBorders>
              <w:top w:val="nil"/>
              <w:bottom w:val="single" w:sz="8" w:space="0" w:color="auto"/>
            </w:tcBorders>
            <w:vAlign w:val="center"/>
            <w:hideMark/>
          </w:tcPr>
          <w:p w14:paraId="35A8AA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29475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5A6222" w14:textId="77777777" w:rsidTr="006F3108">
        <w:trPr>
          <w:tblCellSpacing w:w="15" w:type="dxa"/>
        </w:trPr>
        <w:tc>
          <w:tcPr>
            <w:tcW w:w="0" w:type="auto"/>
            <w:tcBorders>
              <w:top w:val="nil"/>
              <w:bottom w:val="single" w:sz="12" w:space="0" w:color="auto"/>
            </w:tcBorders>
            <w:vAlign w:val="center"/>
            <w:hideMark/>
          </w:tcPr>
          <w:p w14:paraId="13E59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ACE60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4873574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A.1.4.2.  Termination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766CC5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E8A0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A.10</w:t>
            </w:r>
          </w:p>
        </w:tc>
      </w:tr>
      <w:tr w:rsidR="006F3108" w:rsidRPr="006F3108" w14:paraId="5B97F629" w14:textId="77777777" w:rsidTr="006F3108">
        <w:trPr>
          <w:tblCellSpacing w:w="15" w:type="dxa"/>
        </w:trPr>
        <w:tc>
          <w:tcPr>
            <w:tcW w:w="0" w:type="auto"/>
            <w:tcBorders>
              <w:top w:val="single" w:sz="12" w:space="0" w:color="auto"/>
              <w:bottom w:val="single" w:sz="8" w:space="0" w:color="auto"/>
            </w:tcBorders>
            <w:vAlign w:val="center"/>
            <w:hideMark/>
          </w:tcPr>
          <w:p w14:paraId="45E311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31F8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abstractfeature-terminationdate</w:t>
            </w:r>
            <w:proofErr w:type="spellEnd"/>
          </w:p>
        </w:tc>
      </w:tr>
      <w:tr w:rsidR="006F3108" w:rsidRPr="006F3108" w14:paraId="061838B7" w14:textId="77777777" w:rsidTr="006F3108">
        <w:trPr>
          <w:tblCellSpacing w:w="15" w:type="dxa"/>
        </w:trPr>
        <w:tc>
          <w:tcPr>
            <w:tcW w:w="0" w:type="auto"/>
            <w:tcBorders>
              <w:top w:val="nil"/>
              <w:bottom w:val="single" w:sz="8" w:space="0" w:color="auto"/>
            </w:tcBorders>
            <w:vAlign w:val="center"/>
            <w:hideMark/>
          </w:tcPr>
          <w:p w14:paraId="6FCB6F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A8B89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abstractfeature-terminatyiondate</w:t>
            </w:r>
            <w:proofErr w:type="spellEnd"/>
          </w:p>
        </w:tc>
      </w:tr>
      <w:tr w:rsidR="006F3108" w:rsidRPr="006F3108" w14:paraId="4DF94149" w14:textId="77777777" w:rsidTr="006F3108">
        <w:trPr>
          <w:tblCellSpacing w:w="15" w:type="dxa"/>
        </w:trPr>
        <w:tc>
          <w:tcPr>
            <w:tcW w:w="0" w:type="auto"/>
            <w:tcBorders>
              <w:top w:val="nil"/>
              <w:bottom w:val="single" w:sz="8" w:space="0" w:color="auto"/>
            </w:tcBorders>
            <w:vAlign w:val="center"/>
            <w:hideMark/>
          </w:tcPr>
          <w:p w14:paraId="6A447E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0C057E8" w14:textId="2848881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4" w:author="Carl Reed" w:date="2024-02-23T12:07:00Z">
              <w:r w:rsidRPr="006F3108" w:rsidDel="001B27EE">
                <w:rPr>
                  <w:rFonts w:ascii="Times New Roman" w:eastAsia="Times New Roman" w:hAnsi="Times New Roman" w:cs="Times New Roman"/>
                  <w:kern w:val="0"/>
                  <w14:ligatures w14:val="none"/>
                </w:rPr>
                <w:delText>Specification</w:delText>
              </w:r>
            </w:del>
            <w:ins w:id="195"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6B776" w14:textId="77777777" w:rsidTr="006F3108">
        <w:trPr>
          <w:tblCellSpacing w:w="15" w:type="dxa"/>
        </w:trPr>
        <w:tc>
          <w:tcPr>
            <w:tcW w:w="0" w:type="auto"/>
            <w:tcBorders>
              <w:top w:val="nil"/>
              <w:bottom w:val="single" w:sz="8" w:space="0" w:color="auto"/>
            </w:tcBorders>
            <w:vAlign w:val="center"/>
            <w:hideMark/>
          </w:tcPr>
          <w:p w14:paraId="6E4A7D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ACA5F4C" w14:textId="2323E978"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6" w:author="Carl Reed" w:date="2024-02-23T12:07:00Z">
              <w:r w:rsidRPr="006F3108" w:rsidDel="001B27EE">
                <w:rPr>
                  <w:rFonts w:ascii="Times New Roman" w:eastAsia="Times New Roman" w:hAnsi="Times New Roman" w:cs="Times New Roman"/>
                  <w:kern w:val="0"/>
                  <w14:ligatures w14:val="none"/>
                </w:rPr>
                <w:delText>Specification</w:delText>
              </w:r>
            </w:del>
            <w:ins w:id="197"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71C4922" w14:textId="77777777" w:rsidTr="006F3108">
        <w:trPr>
          <w:tblCellSpacing w:w="15" w:type="dxa"/>
        </w:trPr>
        <w:tc>
          <w:tcPr>
            <w:tcW w:w="0" w:type="auto"/>
            <w:tcBorders>
              <w:top w:val="nil"/>
              <w:bottom w:val="single" w:sz="8" w:space="0" w:color="auto"/>
            </w:tcBorders>
            <w:vAlign w:val="center"/>
            <w:hideMark/>
          </w:tcPr>
          <w:p w14:paraId="7CA8DC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531EB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5892A43" w14:textId="77777777" w:rsidTr="006F3108">
        <w:trPr>
          <w:tblCellSpacing w:w="15" w:type="dxa"/>
        </w:trPr>
        <w:tc>
          <w:tcPr>
            <w:tcW w:w="0" w:type="auto"/>
            <w:tcBorders>
              <w:top w:val="nil"/>
              <w:bottom w:val="single" w:sz="8" w:space="0" w:color="auto"/>
            </w:tcBorders>
            <w:vAlign w:val="center"/>
            <w:hideMark/>
          </w:tcPr>
          <w:p w14:paraId="332E4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11C033A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EBE56A0" w14:textId="77777777" w:rsidTr="006F3108">
        <w:trPr>
          <w:tblCellSpacing w:w="15" w:type="dxa"/>
        </w:trPr>
        <w:tc>
          <w:tcPr>
            <w:tcW w:w="0" w:type="auto"/>
            <w:tcBorders>
              <w:top w:val="nil"/>
              <w:bottom w:val="single" w:sz="8" w:space="0" w:color="auto"/>
            </w:tcBorders>
            <w:vAlign w:val="center"/>
            <w:hideMark/>
          </w:tcPr>
          <w:p w14:paraId="4A271B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9557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3C8B5F7" w14:textId="77777777" w:rsidTr="006F3108">
        <w:trPr>
          <w:tblCellSpacing w:w="15" w:type="dxa"/>
        </w:trPr>
        <w:tc>
          <w:tcPr>
            <w:tcW w:w="0" w:type="auto"/>
            <w:tcBorders>
              <w:top w:val="nil"/>
              <w:bottom w:val="single" w:sz="12" w:space="0" w:color="auto"/>
            </w:tcBorders>
            <w:vAlign w:val="center"/>
            <w:hideMark/>
          </w:tcPr>
          <w:p w14:paraId="270E1D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8EAE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5F9CCA6"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A.1.4.3.  Valid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54FFFA1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2CE9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A.11</w:t>
            </w:r>
          </w:p>
        </w:tc>
      </w:tr>
      <w:tr w:rsidR="006F3108" w:rsidRPr="006F3108" w14:paraId="3D5BB4A5" w14:textId="77777777" w:rsidTr="006F3108">
        <w:trPr>
          <w:tblCellSpacing w:w="15" w:type="dxa"/>
        </w:trPr>
        <w:tc>
          <w:tcPr>
            <w:tcW w:w="0" w:type="auto"/>
            <w:tcBorders>
              <w:top w:val="single" w:sz="12" w:space="0" w:color="auto"/>
              <w:bottom w:val="single" w:sz="8" w:space="0" w:color="auto"/>
            </w:tcBorders>
            <w:vAlign w:val="center"/>
            <w:hideMark/>
          </w:tcPr>
          <w:p w14:paraId="7B29C4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C6FF0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abstractfeature-validfrom</w:t>
            </w:r>
            <w:proofErr w:type="spellEnd"/>
          </w:p>
        </w:tc>
      </w:tr>
      <w:tr w:rsidR="006F3108" w:rsidRPr="006F3108" w14:paraId="2841261E" w14:textId="77777777" w:rsidTr="006F3108">
        <w:trPr>
          <w:tblCellSpacing w:w="15" w:type="dxa"/>
        </w:trPr>
        <w:tc>
          <w:tcPr>
            <w:tcW w:w="0" w:type="auto"/>
            <w:tcBorders>
              <w:top w:val="nil"/>
              <w:bottom w:val="single" w:sz="8" w:space="0" w:color="auto"/>
            </w:tcBorders>
            <w:vAlign w:val="center"/>
            <w:hideMark/>
          </w:tcPr>
          <w:p w14:paraId="022E00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9D7D6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abstractfeature-validfrom</w:t>
            </w:r>
            <w:proofErr w:type="spellEnd"/>
          </w:p>
        </w:tc>
      </w:tr>
      <w:tr w:rsidR="006F3108" w:rsidRPr="006F3108" w14:paraId="2AFEC9A6" w14:textId="77777777" w:rsidTr="006F3108">
        <w:trPr>
          <w:tblCellSpacing w:w="15" w:type="dxa"/>
        </w:trPr>
        <w:tc>
          <w:tcPr>
            <w:tcW w:w="0" w:type="auto"/>
            <w:tcBorders>
              <w:top w:val="nil"/>
              <w:bottom w:val="single" w:sz="8" w:space="0" w:color="auto"/>
            </w:tcBorders>
            <w:vAlign w:val="center"/>
            <w:hideMark/>
          </w:tcPr>
          <w:p w14:paraId="6660113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E81F774" w14:textId="7F741F2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8" w:author="Carl Reed" w:date="2024-02-23T12:07:00Z">
              <w:r w:rsidRPr="006F3108" w:rsidDel="001B27EE">
                <w:rPr>
                  <w:rFonts w:ascii="Times New Roman" w:eastAsia="Times New Roman" w:hAnsi="Times New Roman" w:cs="Times New Roman"/>
                  <w:kern w:val="0"/>
                  <w14:ligatures w14:val="none"/>
                </w:rPr>
                <w:delText>Specification</w:delText>
              </w:r>
            </w:del>
            <w:ins w:id="199" w:author="Carl Reed" w:date="2024-02-23T12:07:00Z">
              <w:r w:rsidR="001B27EE">
                <w:rPr>
                  <w:rFonts w:ascii="Times New Roman" w:eastAsia="Times New Roman" w:hAnsi="Times New Roman" w:cs="Times New Roman"/>
                  <w:kern w:val="0"/>
                  <w14:ligatures w14:val="none"/>
                </w:rPr>
                <w:t>Standard</w:t>
              </w:r>
            </w:ins>
          </w:p>
        </w:tc>
      </w:tr>
      <w:tr w:rsidR="006F3108" w:rsidRPr="006F3108" w14:paraId="67A39BD4" w14:textId="77777777" w:rsidTr="006F3108">
        <w:trPr>
          <w:tblCellSpacing w:w="15" w:type="dxa"/>
        </w:trPr>
        <w:tc>
          <w:tcPr>
            <w:tcW w:w="0" w:type="auto"/>
            <w:tcBorders>
              <w:top w:val="nil"/>
              <w:bottom w:val="single" w:sz="8" w:space="0" w:color="auto"/>
            </w:tcBorders>
            <w:vAlign w:val="center"/>
            <w:hideMark/>
          </w:tcPr>
          <w:p w14:paraId="0B8ABB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4388718" w14:textId="114B488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0" w:author="Carl Reed" w:date="2024-02-23T12:07:00Z">
              <w:r w:rsidRPr="006F3108" w:rsidDel="001B27EE">
                <w:rPr>
                  <w:rFonts w:ascii="Times New Roman" w:eastAsia="Times New Roman" w:hAnsi="Times New Roman" w:cs="Times New Roman"/>
                  <w:kern w:val="0"/>
                  <w14:ligatures w14:val="none"/>
                </w:rPr>
                <w:delText>Specification</w:delText>
              </w:r>
            </w:del>
            <w:ins w:id="201"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7BC1F94F" w14:textId="77777777" w:rsidTr="006F3108">
        <w:trPr>
          <w:tblCellSpacing w:w="15" w:type="dxa"/>
        </w:trPr>
        <w:tc>
          <w:tcPr>
            <w:tcW w:w="0" w:type="auto"/>
            <w:tcBorders>
              <w:top w:val="nil"/>
              <w:bottom w:val="single" w:sz="8" w:space="0" w:color="auto"/>
            </w:tcBorders>
            <w:vAlign w:val="center"/>
            <w:hideMark/>
          </w:tcPr>
          <w:p w14:paraId="0A9DF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8B4D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CDB997C" w14:textId="77777777" w:rsidTr="006F3108">
        <w:trPr>
          <w:tblCellSpacing w:w="15" w:type="dxa"/>
        </w:trPr>
        <w:tc>
          <w:tcPr>
            <w:tcW w:w="0" w:type="auto"/>
            <w:tcBorders>
              <w:top w:val="nil"/>
              <w:bottom w:val="single" w:sz="8" w:space="0" w:color="auto"/>
            </w:tcBorders>
            <w:vAlign w:val="center"/>
            <w:hideMark/>
          </w:tcPr>
          <w:p w14:paraId="5B863A8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77FCC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06412EF" w14:textId="77777777" w:rsidTr="006F3108">
        <w:trPr>
          <w:tblCellSpacing w:w="15" w:type="dxa"/>
        </w:trPr>
        <w:tc>
          <w:tcPr>
            <w:tcW w:w="0" w:type="auto"/>
            <w:tcBorders>
              <w:top w:val="nil"/>
              <w:bottom w:val="single" w:sz="8" w:space="0" w:color="auto"/>
            </w:tcBorders>
            <w:vAlign w:val="center"/>
            <w:hideMark/>
          </w:tcPr>
          <w:p w14:paraId="5F9BE9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B6B59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F003E92" w14:textId="77777777" w:rsidTr="006F3108">
        <w:trPr>
          <w:tblCellSpacing w:w="15" w:type="dxa"/>
        </w:trPr>
        <w:tc>
          <w:tcPr>
            <w:tcW w:w="0" w:type="auto"/>
            <w:tcBorders>
              <w:top w:val="nil"/>
              <w:bottom w:val="single" w:sz="12" w:space="0" w:color="auto"/>
            </w:tcBorders>
            <w:vAlign w:val="center"/>
            <w:hideMark/>
          </w:tcPr>
          <w:p w14:paraId="7A3740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4C39A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576D33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A.1.4.4.  Valid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6F3108" w:rsidRPr="006F3108" w14:paraId="6ACC0B7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6D7FC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A.12</w:t>
            </w:r>
          </w:p>
        </w:tc>
      </w:tr>
      <w:tr w:rsidR="006F3108" w:rsidRPr="006F3108" w14:paraId="55FBEA5C" w14:textId="77777777" w:rsidTr="006F3108">
        <w:trPr>
          <w:tblCellSpacing w:w="15" w:type="dxa"/>
        </w:trPr>
        <w:tc>
          <w:tcPr>
            <w:tcW w:w="0" w:type="auto"/>
            <w:tcBorders>
              <w:top w:val="single" w:sz="12" w:space="0" w:color="auto"/>
              <w:bottom w:val="single" w:sz="8" w:space="0" w:color="auto"/>
            </w:tcBorders>
            <w:vAlign w:val="center"/>
            <w:hideMark/>
          </w:tcPr>
          <w:p w14:paraId="30E014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F8F42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abstractfeature-validto</w:t>
            </w:r>
            <w:proofErr w:type="spellEnd"/>
          </w:p>
        </w:tc>
      </w:tr>
      <w:tr w:rsidR="006F3108" w:rsidRPr="006F3108" w14:paraId="7590F645" w14:textId="77777777" w:rsidTr="006F3108">
        <w:trPr>
          <w:tblCellSpacing w:w="15" w:type="dxa"/>
        </w:trPr>
        <w:tc>
          <w:tcPr>
            <w:tcW w:w="0" w:type="auto"/>
            <w:tcBorders>
              <w:top w:val="nil"/>
              <w:bottom w:val="single" w:sz="8" w:space="0" w:color="auto"/>
            </w:tcBorders>
            <w:vAlign w:val="center"/>
            <w:hideMark/>
          </w:tcPr>
          <w:p w14:paraId="3C5ABD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02063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abstractfeature-validto</w:t>
            </w:r>
            <w:proofErr w:type="spellEnd"/>
          </w:p>
        </w:tc>
      </w:tr>
      <w:tr w:rsidR="006F3108" w:rsidRPr="006F3108" w14:paraId="37F63713" w14:textId="77777777" w:rsidTr="006F3108">
        <w:trPr>
          <w:tblCellSpacing w:w="15" w:type="dxa"/>
        </w:trPr>
        <w:tc>
          <w:tcPr>
            <w:tcW w:w="0" w:type="auto"/>
            <w:tcBorders>
              <w:top w:val="nil"/>
              <w:bottom w:val="single" w:sz="8" w:space="0" w:color="auto"/>
            </w:tcBorders>
            <w:vAlign w:val="center"/>
            <w:hideMark/>
          </w:tcPr>
          <w:p w14:paraId="5544AF3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702229A" w14:textId="2B3C70C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2" w:author="Carl Reed" w:date="2024-02-23T12:07:00Z">
              <w:r w:rsidRPr="006F3108" w:rsidDel="001B27EE">
                <w:rPr>
                  <w:rFonts w:ascii="Times New Roman" w:eastAsia="Times New Roman" w:hAnsi="Times New Roman" w:cs="Times New Roman"/>
                  <w:kern w:val="0"/>
                  <w14:ligatures w14:val="none"/>
                </w:rPr>
                <w:delText>Specification</w:delText>
              </w:r>
            </w:del>
            <w:ins w:id="203" w:author="Carl Reed" w:date="2024-02-23T12:07:00Z">
              <w:r w:rsidR="001B27EE">
                <w:rPr>
                  <w:rFonts w:ascii="Times New Roman" w:eastAsia="Times New Roman" w:hAnsi="Times New Roman" w:cs="Times New Roman"/>
                  <w:kern w:val="0"/>
                  <w14:ligatures w14:val="none"/>
                </w:rPr>
                <w:t>Standard</w:t>
              </w:r>
            </w:ins>
          </w:p>
        </w:tc>
      </w:tr>
      <w:tr w:rsidR="006F3108" w:rsidRPr="006F3108" w14:paraId="0D42CD76" w14:textId="77777777" w:rsidTr="006F3108">
        <w:trPr>
          <w:tblCellSpacing w:w="15" w:type="dxa"/>
        </w:trPr>
        <w:tc>
          <w:tcPr>
            <w:tcW w:w="0" w:type="auto"/>
            <w:tcBorders>
              <w:top w:val="nil"/>
              <w:bottom w:val="single" w:sz="8" w:space="0" w:color="auto"/>
            </w:tcBorders>
            <w:vAlign w:val="center"/>
            <w:hideMark/>
          </w:tcPr>
          <w:p w14:paraId="7BABB88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5D31114" w14:textId="2549F3A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4" w:author="Carl Reed" w:date="2024-02-23T12:07:00Z">
              <w:r w:rsidRPr="006F3108" w:rsidDel="001B27EE">
                <w:rPr>
                  <w:rFonts w:ascii="Times New Roman" w:eastAsia="Times New Roman" w:hAnsi="Times New Roman" w:cs="Times New Roman"/>
                  <w:kern w:val="0"/>
                  <w14:ligatures w14:val="none"/>
                </w:rPr>
                <w:delText>Specification</w:delText>
              </w:r>
            </w:del>
            <w:ins w:id="205"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42598D7" w14:textId="77777777" w:rsidTr="006F3108">
        <w:trPr>
          <w:tblCellSpacing w:w="15" w:type="dxa"/>
        </w:trPr>
        <w:tc>
          <w:tcPr>
            <w:tcW w:w="0" w:type="auto"/>
            <w:tcBorders>
              <w:top w:val="nil"/>
              <w:bottom w:val="single" w:sz="8" w:space="0" w:color="auto"/>
            </w:tcBorders>
            <w:vAlign w:val="center"/>
            <w:hideMark/>
          </w:tcPr>
          <w:p w14:paraId="56D0E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82A91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3141C1D" w14:textId="77777777" w:rsidTr="006F3108">
        <w:trPr>
          <w:tblCellSpacing w:w="15" w:type="dxa"/>
        </w:trPr>
        <w:tc>
          <w:tcPr>
            <w:tcW w:w="0" w:type="auto"/>
            <w:tcBorders>
              <w:top w:val="nil"/>
              <w:bottom w:val="single" w:sz="8" w:space="0" w:color="auto"/>
            </w:tcBorders>
            <w:vAlign w:val="center"/>
            <w:hideMark/>
          </w:tcPr>
          <w:p w14:paraId="316524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040DA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8C98072" w14:textId="77777777" w:rsidTr="006F3108">
        <w:trPr>
          <w:tblCellSpacing w:w="15" w:type="dxa"/>
        </w:trPr>
        <w:tc>
          <w:tcPr>
            <w:tcW w:w="0" w:type="auto"/>
            <w:tcBorders>
              <w:top w:val="nil"/>
              <w:bottom w:val="single" w:sz="8" w:space="0" w:color="auto"/>
            </w:tcBorders>
            <w:vAlign w:val="center"/>
            <w:hideMark/>
          </w:tcPr>
          <w:p w14:paraId="558758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464C43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44739E6" w14:textId="77777777" w:rsidTr="006F3108">
        <w:trPr>
          <w:tblCellSpacing w:w="15" w:type="dxa"/>
        </w:trPr>
        <w:tc>
          <w:tcPr>
            <w:tcW w:w="0" w:type="auto"/>
            <w:tcBorders>
              <w:top w:val="nil"/>
              <w:bottom w:val="single" w:sz="12" w:space="0" w:color="auto"/>
            </w:tcBorders>
            <w:vAlign w:val="center"/>
            <w:hideMark/>
          </w:tcPr>
          <w:p w14:paraId="155194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5B1E2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B84F41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lastRenderedPageBreak/>
        <w:t>A.1.5.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7789"/>
      </w:tblGrid>
      <w:tr w:rsidR="006F3108" w:rsidRPr="006F3108" w14:paraId="2A3D360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695C1E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A.13</w:t>
            </w:r>
          </w:p>
        </w:tc>
      </w:tr>
      <w:tr w:rsidR="006F3108" w:rsidRPr="006F3108" w14:paraId="6AFBE7BE" w14:textId="77777777" w:rsidTr="006F3108">
        <w:trPr>
          <w:tblCellSpacing w:w="15" w:type="dxa"/>
        </w:trPr>
        <w:tc>
          <w:tcPr>
            <w:tcW w:w="0" w:type="auto"/>
            <w:tcBorders>
              <w:top w:val="single" w:sz="12" w:space="0" w:color="auto"/>
              <w:bottom w:val="single" w:sz="8" w:space="0" w:color="auto"/>
            </w:tcBorders>
            <w:vAlign w:val="center"/>
            <w:hideMark/>
          </w:tcPr>
          <w:p w14:paraId="094D91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E0B7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/conf/core/abstract-poi</w:t>
            </w:r>
          </w:p>
        </w:tc>
      </w:tr>
      <w:tr w:rsidR="006F3108" w:rsidRPr="006F3108" w14:paraId="0BD75B75" w14:textId="77777777" w:rsidTr="006F3108">
        <w:trPr>
          <w:tblCellSpacing w:w="15" w:type="dxa"/>
        </w:trPr>
        <w:tc>
          <w:tcPr>
            <w:tcW w:w="0" w:type="auto"/>
            <w:tcBorders>
              <w:top w:val="nil"/>
              <w:bottom w:val="single" w:sz="8" w:space="0" w:color="auto"/>
            </w:tcBorders>
            <w:vAlign w:val="center"/>
            <w:hideMark/>
          </w:tcPr>
          <w:p w14:paraId="5CF641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E2E93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40B8B1A3" w14:textId="77777777" w:rsidTr="006F3108">
        <w:trPr>
          <w:tblCellSpacing w:w="15" w:type="dxa"/>
        </w:trPr>
        <w:tc>
          <w:tcPr>
            <w:tcW w:w="0" w:type="auto"/>
            <w:tcBorders>
              <w:top w:val="nil"/>
              <w:bottom w:val="single" w:sz="8" w:space="0" w:color="auto"/>
            </w:tcBorders>
            <w:vAlign w:val="center"/>
            <w:hideMark/>
          </w:tcPr>
          <w:p w14:paraId="5FDC4B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2157CF4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22" w:anchor="ats_core_featurewithlifespan" w:history="1">
              <w:r w:rsidR="006F3108" w:rsidRPr="006F3108">
                <w:rPr>
                  <w:rFonts w:ascii="Times New Roman" w:eastAsia="Times New Roman" w:hAnsi="Times New Roman" w:cs="Times New Roman"/>
                  <w:color w:val="0000FF"/>
                  <w:kern w:val="0"/>
                  <w:u w:val="single"/>
                  <w14:ligatures w14:val="none"/>
                </w:rPr>
                <w:t xml:space="preserve">Abstract test A.8: </w:t>
              </w:r>
              <w:r w:rsidR="006F3108" w:rsidRPr="006F3108">
                <w:rPr>
                  <w:rFonts w:ascii="Courier New" w:eastAsia="Times New Roman" w:hAnsi="Courier New" w:cs="Courier New"/>
                  <w:color w:val="0000FF"/>
                  <w:kern w:val="0"/>
                  <w:sz w:val="20"/>
                  <w:szCs w:val="20"/>
                  <w:u w:val="single"/>
                  <w14:ligatures w14:val="none"/>
                </w:rPr>
                <w:t>/conf/core/</w:t>
              </w:r>
              <w:proofErr w:type="spellStart"/>
              <w:r w:rsidR="006F3108" w:rsidRPr="006F3108">
                <w:rPr>
                  <w:rFonts w:ascii="Courier New" w:eastAsia="Times New Roman" w:hAnsi="Courier New" w:cs="Courier New"/>
                  <w:color w:val="0000FF"/>
                  <w:kern w:val="0"/>
                  <w:sz w:val="20"/>
                  <w:szCs w:val="20"/>
                  <w:u w:val="single"/>
                  <w14:ligatures w14:val="none"/>
                </w:rPr>
                <w:t>featurewithlifespan</w:t>
              </w:r>
              <w:proofErr w:type="spellEnd"/>
            </w:hyperlink>
          </w:p>
        </w:tc>
      </w:tr>
      <w:tr w:rsidR="006F3108" w:rsidRPr="006F3108" w14:paraId="79C2D640" w14:textId="77777777" w:rsidTr="006F3108">
        <w:trPr>
          <w:tblCellSpacing w:w="15" w:type="dxa"/>
        </w:trPr>
        <w:tc>
          <w:tcPr>
            <w:tcW w:w="0" w:type="auto"/>
            <w:tcBorders>
              <w:top w:val="nil"/>
              <w:bottom w:val="single" w:sz="8" w:space="0" w:color="auto"/>
            </w:tcBorders>
            <w:vAlign w:val="center"/>
            <w:hideMark/>
          </w:tcPr>
          <w:p w14:paraId="08838CF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9C29B0B" w14:textId="5966875C"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6" w:author="Carl Reed" w:date="2024-02-23T12:07:00Z">
              <w:r w:rsidRPr="006F3108" w:rsidDel="001B27EE">
                <w:rPr>
                  <w:rFonts w:ascii="Times New Roman" w:eastAsia="Times New Roman" w:hAnsi="Times New Roman" w:cs="Times New Roman"/>
                  <w:kern w:val="0"/>
                  <w14:ligatures w14:val="none"/>
                </w:rPr>
                <w:delText>Specification</w:delText>
              </w:r>
            </w:del>
            <w:ins w:id="207" w:author="Carl Reed" w:date="2024-02-23T12:07:00Z">
              <w:r w:rsidR="001B27EE">
                <w:rPr>
                  <w:rFonts w:ascii="Times New Roman" w:eastAsia="Times New Roman" w:hAnsi="Times New Roman" w:cs="Times New Roman"/>
                  <w:kern w:val="0"/>
                  <w14:ligatures w14:val="none"/>
                </w:rPr>
                <w:t>Standard</w:t>
              </w:r>
            </w:ins>
          </w:p>
        </w:tc>
      </w:tr>
      <w:tr w:rsidR="006F3108" w:rsidRPr="006F3108" w14:paraId="317A59BA" w14:textId="77777777" w:rsidTr="006F3108">
        <w:trPr>
          <w:tblCellSpacing w:w="15" w:type="dxa"/>
        </w:trPr>
        <w:tc>
          <w:tcPr>
            <w:tcW w:w="0" w:type="auto"/>
            <w:tcBorders>
              <w:top w:val="nil"/>
              <w:bottom w:val="single" w:sz="8" w:space="0" w:color="auto"/>
            </w:tcBorders>
            <w:vAlign w:val="center"/>
            <w:hideMark/>
          </w:tcPr>
          <w:p w14:paraId="42A24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761E425" w14:textId="5103243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08" w:author="Carl Reed" w:date="2024-02-23T12:07:00Z">
              <w:r w:rsidRPr="006F3108" w:rsidDel="001B27EE">
                <w:rPr>
                  <w:rFonts w:ascii="Times New Roman" w:eastAsia="Times New Roman" w:hAnsi="Times New Roman" w:cs="Times New Roman"/>
                  <w:kern w:val="0"/>
                  <w14:ligatures w14:val="none"/>
                </w:rPr>
                <w:delText>Specification</w:delText>
              </w:r>
            </w:del>
            <w:ins w:id="20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4BC41CD" w14:textId="77777777" w:rsidTr="006F3108">
        <w:trPr>
          <w:tblCellSpacing w:w="15" w:type="dxa"/>
        </w:trPr>
        <w:tc>
          <w:tcPr>
            <w:tcW w:w="0" w:type="auto"/>
            <w:tcBorders>
              <w:top w:val="nil"/>
              <w:bottom w:val="single" w:sz="8" w:space="0" w:color="auto"/>
            </w:tcBorders>
            <w:vAlign w:val="center"/>
            <w:hideMark/>
          </w:tcPr>
          <w:p w14:paraId="3DD0F8D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4E6C9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FCE233C" w14:textId="77777777" w:rsidTr="006F3108">
        <w:trPr>
          <w:tblCellSpacing w:w="15" w:type="dxa"/>
        </w:trPr>
        <w:tc>
          <w:tcPr>
            <w:tcW w:w="0" w:type="auto"/>
            <w:tcBorders>
              <w:top w:val="nil"/>
              <w:bottom w:val="single" w:sz="8" w:space="0" w:color="auto"/>
            </w:tcBorders>
            <w:vAlign w:val="center"/>
            <w:hideMark/>
          </w:tcPr>
          <w:p w14:paraId="753551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97B0727" w14:textId="4DE1B45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0" w:author="Carl Reed" w:date="2024-02-23T12:07:00Z">
              <w:r w:rsidRPr="006F3108" w:rsidDel="001B27EE">
                <w:rPr>
                  <w:rFonts w:ascii="Times New Roman" w:eastAsia="Times New Roman" w:hAnsi="Times New Roman" w:cs="Times New Roman"/>
                  <w:kern w:val="0"/>
                  <w14:ligatures w14:val="none"/>
                </w:rPr>
                <w:delText>Specification</w:delText>
              </w:r>
            </w:del>
            <w:ins w:id="211"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6F836E4" w14:textId="77777777" w:rsidTr="006F3108">
        <w:trPr>
          <w:tblCellSpacing w:w="15" w:type="dxa"/>
        </w:trPr>
        <w:tc>
          <w:tcPr>
            <w:tcW w:w="0" w:type="auto"/>
            <w:tcBorders>
              <w:top w:val="nil"/>
              <w:bottom w:val="single" w:sz="8" w:space="0" w:color="auto"/>
            </w:tcBorders>
            <w:vAlign w:val="center"/>
            <w:hideMark/>
          </w:tcPr>
          <w:p w14:paraId="422A73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ACA30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using test </w:t>
            </w:r>
            <w:hyperlink r:id="rId223" w:anchor="ats_core_featurewithlifespa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featurewithlifespan</w:t>
              </w:r>
              <w:proofErr w:type="spellEnd"/>
            </w:hyperlink>
            <w:r w:rsidRPr="006F3108">
              <w:rPr>
                <w:rFonts w:ascii="Times New Roman" w:eastAsia="Times New Roman" w:hAnsi="Times New Roman" w:cs="Times New Roman"/>
                <w:kern w:val="0"/>
                <w14:ligatures w14:val="none"/>
              </w:rPr>
              <w:t>.</w:t>
            </w:r>
          </w:p>
        </w:tc>
      </w:tr>
      <w:tr w:rsidR="006F3108" w:rsidRPr="006F3108" w14:paraId="3EB06875" w14:textId="77777777" w:rsidTr="006F3108">
        <w:trPr>
          <w:tblCellSpacing w:w="15" w:type="dxa"/>
        </w:trPr>
        <w:tc>
          <w:tcPr>
            <w:tcW w:w="0" w:type="auto"/>
            <w:tcBorders>
              <w:top w:val="nil"/>
              <w:bottom w:val="single" w:sz="8" w:space="0" w:color="auto"/>
            </w:tcBorders>
            <w:vAlign w:val="center"/>
            <w:hideMark/>
          </w:tcPr>
          <w:p w14:paraId="7B5E84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740A000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using test </w:t>
            </w:r>
            <w:hyperlink r:id="rId224" w:anchor="ats_core_poi-contactinfo"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42259568" w14:textId="77777777" w:rsidTr="006F3108">
        <w:trPr>
          <w:tblCellSpacing w:w="15" w:type="dxa"/>
        </w:trPr>
        <w:tc>
          <w:tcPr>
            <w:tcW w:w="0" w:type="auto"/>
            <w:tcBorders>
              <w:top w:val="nil"/>
              <w:bottom w:val="single" w:sz="8" w:space="0" w:color="auto"/>
            </w:tcBorders>
            <w:vAlign w:val="center"/>
            <w:hideMark/>
          </w:tcPr>
          <w:p w14:paraId="10A42E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05A5BBE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25" w:anchor="ats_core_poi-featureofinterest"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6C3776DC" w14:textId="77777777" w:rsidTr="006F3108">
        <w:trPr>
          <w:tblCellSpacing w:w="15" w:type="dxa"/>
        </w:trPr>
        <w:tc>
          <w:tcPr>
            <w:tcW w:w="0" w:type="auto"/>
            <w:tcBorders>
              <w:top w:val="nil"/>
              <w:bottom w:val="single" w:sz="8" w:space="0" w:color="auto"/>
            </w:tcBorders>
            <w:vAlign w:val="center"/>
            <w:hideMark/>
          </w:tcPr>
          <w:p w14:paraId="36E19B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0816C2A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using the test </w:t>
            </w:r>
            <w:hyperlink r:id="rId226" w:anchor="ats_core_poi-metadata" w:history="1">
              <w:r w:rsidRPr="006F3108">
                <w:rPr>
                  <w:rFonts w:ascii="Times New Roman" w:eastAsia="Times New Roman" w:hAnsi="Times New Roman" w:cs="Times New Roman"/>
                  <w:color w:val="0000FF"/>
                  <w:kern w:val="0"/>
                  <w:u w:val="single"/>
                  <w14:ligatures w14:val="none"/>
                </w:rPr>
                <w:t>/conf/core/POI-Metadata</w:t>
              </w:r>
            </w:hyperlink>
            <w:r w:rsidRPr="006F3108">
              <w:rPr>
                <w:rFonts w:ascii="Times New Roman" w:eastAsia="Times New Roman" w:hAnsi="Times New Roman" w:cs="Times New Roman"/>
                <w:kern w:val="0"/>
                <w14:ligatures w14:val="none"/>
              </w:rPr>
              <w:t>.</w:t>
            </w:r>
          </w:p>
        </w:tc>
      </w:tr>
      <w:tr w:rsidR="006F3108" w:rsidRPr="006F3108" w14:paraId="7F646181" w14:textId="77777777" w:rsidTr="006F3108">
        <w:trPr>
          <w:tblCellSpacing w:w="15" w:type="dxa"/>
        </w:trPr>
        <w:tc>
          <w:tcPr>
            <w:tcW w:w="0" w:type="auto"/>
            <w:tcBorders>
              <w:top w:val="nil"/>
              <w:bottom w:val="single" w:sz="8" w:space="0" w:color="auto"/>
            </w:tcBorders>
            <w:vAlign w:val="center"/>
            <w:hideMark/>
          </w:tcPr>
          <w:p w14:paraId="26D7B4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C25561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using the test </w:t>
            </w:r>
            <w:hyperlink r:id="rId227" w:anchor="ats_core_poi-keywords" w:history="1">
              <w:r w:rsidRPr="006F3108">
                <w:rPr>
                  <w:rFonts w:ascii="Times New Roman" w:eastAsia="Times New Roman" w:hAnsi="Times New Roman" w:cs="Times New Roman"/>
                  <w:color w:val="0000FF"/>
                  <w:kern w:val="0"/>
                  <w:u w:val="single"/>
                  <w14:ligatures w14:val="none"/>
                </w:rPr>
                <w:t>/conf/core/poi-keywords</w:t>
              </w:r>
            </w:hyperlink>
            <w:r w:rsidRPr="006F3108">
              <w:rPr>
                <w:rFonts w:ascii="Times New Roman" w:eastAsia="Times New Roman" w:hAnsi="Times New Roman" w:cs="Times New Roman"/>
                <w:kern w:val="0"/>
                <w14:ligatures w14:val="none"/>
              </w:rPr>
              <w:t>.</w:t>
            </w:r>
          </w:p>
        </w:tc>
      </w:tr>
      <w:tr w:rsidR="006F3108" w:rsidRPr="006F3108" w14:paraId="1F75C059" w14:textId="77777777" w:rsidTr="006F3108">
        <w:trPr>
          <w:tblCellSpacing w:w="15" w:type="dxa"/>
        </w:trPr>
        <w:tc>
          <w:tcPr>
            <w:tcW w:w="0" w:type="auto"/>
            <w:tcBorders>
              <w:top w:val="nil"/>
              <w:bottom w:val="single" w:sz="8" w:space="0" w:color="auto"/>
            </w:tcBorders>
            <w:vAlign w:val="center"/>
            <w:hideMark/>
          </w:tcPr>
          <w:p w14:paraId="48FD98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43BF5D9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using the test </w:t>
            </w:r>
            <w:hyperlink r:id="rId228" w:anchor="ats_core_poi-rights" w:history="1">
              <w:r w:rsidRPr="006F3108">
                <w:rPr>
                  <w:rFonts w:ascii="Times New Roman" w:eastAsia="Times New Roman" w:hAnsi="Times New Roman" w:cs="Times New Roman"/>
                  <w:color w:val="0000FF"/>
                  <w:kern w:val="0"/>
                  <w:u w:val="single"/>
                  <w14:ligatures w14:val="none"/>
                </w:rPr>
                <w:t>/conf/core/poi-rights</w:t>
              </w:r>
            </w:hyperlink>
            <w:r w:rsidRPr="006F3108">
              <w:rPr>
                <w:rFonts w:ascii="Times New Roman" w:eastAsia="Times New Roman" w:hAnsi="Times New Roman" w:cs="Times New Roman"/>
                <w:kern w:val="0"/>
                <w14:ligatures w14:val="none"/>
              </w:rPr>
              <w:t>.</w:t>
            </w:r>
          </w:p>
        </w:tc>
      </w:tr>
      <w:tr w:rsidR="006F3108" w:rsidRPr="006F3108" w14:paraId="66846AA0" w14:textId="77777777" w:rsidTr="006F3108">
        <w:trPr>
          <w:tblCellSpacing w:w="15" w:type="dxa"/>
        </w:trPr>
        <w:tc>
          <w:tcPr>
            <w:tcW w:w="0" w:type="auto"/>
            <w:tcBorders>
              <w:top w:val="nil"/>
              <w:bottom w:val="single" w:sz="8" w:space="0" w:color="auto"/>
            </w:tcBorders>
            <w:vAlign w:val="center"/>
            <w:hideMark/>
          </w:tcPr>
          <w:p w14:paraId="0360D8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354D03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using the test </w:t>
            </w:r>
            <w:hyperlink r:id="rId229" w:anchor="ats_core_poi-symbology" w:history="1">
              <w:r w:rsidRPr="006F3108">
                <w:rPr>
                  <w:rFonts w:ascii="Times New Roman" w:eastAsia="Times New Roman" w:hAnsi="Times New Roman" w:cs="Times New Roman"/>
                  <w:color w:val="0000FF"/>
                  <w:kern w:val="0"/>
                  <w:u w:val="single"/>
                  <w14:ligatures w14:val="none"/>
                </w:rPr>
                <w:t>/conf/core/poi-symbology</w:t>
              </w:r>
            </w:hyperlink>
            <w:r w:rsidRPr="006F3108">
              <w:rPr>
                <w:rFonts w:ascii="Times New Roman" w:eastAsia="Times New Roman" w:hAnsi="Times New Roman" w:cs="Times New Roman"/>
                <w:kern w:val="0"/>
                <w14:ligatures w14:val="none"/>
              </w:rPr>
              <w:t>.</w:t>
            </w:r>
          </w:p>
        </w:tc>
      </w:tr>
      <w:tr w:rsidR="006F3108" w:rsidRPr="006F3108" w14:paraId="07C275DF" w14:textId="77777777" w:rsidTr="006F3108">
        <w:trPr>
          <w:tblCellSpacing w:w="15" w:type="dxa"/>
        </w:trPr>
        <w:tc>
          <w:tcPr>
            <w:tcW w:w="0" w:type="auto"/>
            <w:tcBorders>
              <w:top w:val="nil"/>
              <w:bottom w:val="single" w:sz="12" w:space="0" w:color="auto"/>
            </w:tcBorders>
            <w:vAlign w:val="center"/>
            <w:hideMark/>
          </w:tcPr>
          <w:p w14:paraId="00FB6B2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484B31C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using the test </w:t>
            </w:r>
            <w:hyperlink r:id="rId230"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w:t>
            </w:r>
          </w:p>
        </w:tc>
      </w:tr>
    </w:tbl>
    <w:p w14:paraId="4A30964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A.1.5.1.  Abstract POI </w:t>
      </w:r>
      <w:proofErr w:type="spellStart"/>
      <w:r w:rsidRPr="006F3108">
        <w:rPr>
          <w:rFonts w:ascii="Times New Roman" w:eastAsia="Times New Roman" w:hAnsi="Times New Roman" w:cs="Times New Roman"/>
          <w:b/>
          <w:bCs/>
          <w:kern w:val="0"/>
          <w14:ligatures w14:val="none"/>
        </w:rPr>
        <w:t>ContactInfo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6F2F2E7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501BFF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A.14</w:t>
            </w:r>
          </w:p>
        </w:tc>
      </w:tr>
      <w:tr w:rsidR="006F3108" w:rsidRPr="006F3108" w14:paraId="1C56221C" w14:textId="77777777" w:rsidTr="006F3108">
        <w:trPr>
          <w:tblCellSpacing w:w="15" w:type="dxa"/>
        </w:trPr>
        <w:tc>
          <w:tcPr>
            <w:tcW w:w="0" w:type="auto"/>
            <w:tcBorders>
              <w:top w:val="single" w:sz="12" w:space="0" w:color="auto"/>
              <w:bottom w:val="single" w:sz="8" w:space="0" w:color="auto"/>
            </w:tcBorders>
            <w:vAlign w:val="center"/>
            <w:hideMark/>
          </w:tcPr>
          <w:p w14:paraId="001678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90A54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contactinfo</w:t>
            </w:r>
            <w:proofErr w:type="spellEnd"/>
          </w:p>
        </w:tc>
      </w:tr>
      <w:tr w:rsidR="006F3108" w:rsidRPr="006F3108" w14:paraId="47401428" w14:textId="77777777" w:rsidTr="006F3108">
        <w:trPr>
          <w:tblCellSpacing w:w="15" w:type="dxa"/>
        </w:trPr>
        <w:tc>
          <w:tcPr>
            <w:tcW w:w="0" w:type="auto"/>
            <w:tcBorders>
              <w:top w:val="nil"/>
              <w:bottom w:val="single" w:sz="8" w:space="0" w:color="auto"/>
            </w:tcBorders>
            <w:vAlign w:val="center"/>
            <w:hideMark/>
          </w:tcPr>
          <w:p w14:paraId="2F67502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979F8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3365491B" w14:textId="77777777" w:rsidTr="006F3108">
        <w:trPr>
          <w:tblCellSpacing w:w="15" w:type="dxa"/>
        </w:trPr>
        <w:tc>
          <w:tcPr>
            <w:tcW w:w="0" w:type="auto"/>
            <w:tcBorders>
              <w:top w:val="nil"/>
              <w:bottom w:val="single" w:sz="8" w:space="0" w:color="auto"/>
            </w:tcBorders>
            <w:vAlign w:val="center"/>
            <w:hideMark/>
          </w:tcPr>
          <w:p w14:paraId="005216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8342466" w14:textId="0AF8C76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2" w:author="Carl Reed" w:date="2024-02-23T12:07:00Z">
              <w:r w:rsidRPr="006F3108" w:rsidDel="001B27EE">
                <w:rPr>
                  <w:rFonts w:ascii="Times New Roman" w:eastAsia="Times New Roman" w:hAnsi="Times New Roman" w:cs="Times New Roman"/>
                  <w:kern w:val="0"/>
                  <w14:ligatures w14:val="none"/>
                </w:rPr>
                <w:delText>Specification</w:delText>
              </w:r>
            </w:del>
            <w:ins w:id="213" w:author="Carl Reed" w:date="2024-02-23T12:07:00Z">
              <w:r w:rsidR="001B27EE">
                <w:rPr>
                  <w:rFonts w:ascii="Times New Roman" w:eastAsia="Times New Roman" w:hAnsi="Times New Roman" w:cs="Times New Roman"/>
                  <w:kern w:val="0"/>
                  <w14:ligatures w14:val="none"/>
                </w:rPr>
                <w:t>Standard</w:t>
              </w:r>
            </w:ins>
          </w:p>
        </w:tc>
      </w:tr>
      <w:tr w:rsidR="006F3108" w:rsidRPr="006F3108" w14:paraId="3B08C25A" w14:textId="77777777" w:rsidTr="006F3108">
        <w:trPr>
          <w:tblCellSpacing w:w="15" w:type="dxa"/>
        </w:trPr>
        <w:tc>
          <w:tcPr>
            <w:tcW w:w="0" w:type="auto"/>
            <w:tcBorders>
              <w:top w:val="nil"/>
              <w:bottom w:val="single" w:sz="8" w:space="0" w:color="auto"/>
            </w:tcBorders>
            <w:vAlign w:val="center"/>
            <w:hideMark/>
          </w:tcPr>
          <w:p w14:paraId="4FB24FD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6AD2247" w14:textId="73FA5B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4" w:author="Carl Reed" w:date="2024-02-23T12:07:00Z">
              <w:r w:rsidRPr="006F3108" w:rsidDel="001B27EE">
                <w:rPr>
                  <w:rFonts w:ascii="Times New Roman" w:eastAsia="Times New Roman" w:hAnsi="Times New Roman" w:cs="Times New Roman"/>
                  <w:kern w:val="0"/>
                  <w14:ligatures w14:val="none"/>
                </w:rPr>
                <w:delText>Specification</w:delText>
              </w:r>
            </w:del>
            <w:ins w:id="215"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FAD082F" w14:textId="77777777" w:rsidTr="006F3108">
        <w:trPr>
          <w:tblCellSpacing w:w="15" w:type="dxa"/>
        </w:trPr>
        <w:tc>
          <w:tcPr>
            <w:tcW w:w="0" w:type="auto"/>
            <w:tcBorders>
              <w:top w:val="nil"/>
              <w:bottom w:val="single" w:sz="8" w:space="0" w:color="auto"/>
            </w:tcBorders>
            <w:vAlign w:val="center"/>
            <w:hideMark/>
          </w:tcPr>
          <w:p w14:paraId="5A14D8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6CB8FC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088B5A" w14:textId="77777777" w:rsidTr="006F3108">
        <w:trPr>
          <w:tblCellSpacing w:w="15" w:type="dxa"/>
        </w:trPr>
        <w:tc>
          <w:tcPr>
            <w:tcW w:w="0" w:type="auto"/>
            <w:tcBorders>
              <w:top w:val="nil"/>
              <w:bottom w:val="single" w:sz="8" w:space="0" w:color="auto"/>
            </w:tcBorders>
            <w:vAlign w:val="center"/>
            <w:hideMark/>
          </w:tcPr>
          <w:p w14:paraId="7C1F9B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39054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0FAF982B" w14:textId="77777777" w:rsidTr="006F3108">
        <w:trPr>
          <w:tblCellSpacing w:w="15" w:type="dxa"/>
        </w:trPr>
        <w:tc>
          <w:tcPr>
            <w:tcW w:w="0" w:type="auto"/>
            <w:tcBorders>
              <w:top w:val="nil"/>
              <w:bottom w:val="single" w:sz="8" w:space="0" w:color="auto"/>
            </w:tcBorders>
            <w:vAlign w:val="center"/>
            <w:hideMark/>
          </w:tcPr>
          <w:p w14:paraId="69D6C5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5AF6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B7F8A24" w14:textId="77777777" w:rsidTr="006F3108">
        <w:trPr>
          <w:tblCellSpacing w:w="15" w:type="dxa"/>
        </w:trPr>
        <w:tc>
          <w:tcPr>
            <w:tcW w:w="0" w:type="auto"/>
            <w:tcBorders>
              <w:top w:val="nil"/>
              <w:bottom w:val="single" w:sz="12" w:space="0" w:color="auto"/>
            </w:tcBorders>
            <w:vAlign w:val="center"/>
            <w:hideMark/>
          </w:tcPr>
          <w:p w14:paraId="5E6D7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EC337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231"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56E3511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A.1.5.2.  Abstract POI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6F34DD7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9AB64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A.15</w:t>
            </w:r>
          </w:p>
        </w:tc>
      </w:tr>
      <w:tr w:rsidR="006F3108" w:rsidRPr="006F3108" w14:paraId="277CFD2D" w14:textId="77777777" w:rsidTr="006F3108">
        <w:trPr>
          <w:tblCellSpacing w:w="15" w:type="dxa"/>
        </w:trPr>
        <w:tc>
          <w:tcPr>
            <w:tcW w:w="0" w:type="auto"/>
            <w:tcBorders>
              <w:top w:val="single" w:sz="12" w:space="0" w:color="auto"/>
              <w:bottom w:val="single" w:sz="8" w:space="0" w:color="auto"/>
            </w:tcBorders>
            <w:vAlign w:val="center"/>
            <w:hideMark/>
          </w:tcPr>
          <w:p w14:paraId="5A209D6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0437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05937040" w14:textId="77777777" w:rsidTr="006F3108">
        <w:trPr>
          <w:tblCellSpacing w:w="15" w:type="dxa"/>
        </w:trPr>
        <w:tc>
          <w:tcPr>
            <w:tcW w:w="0" w:type="auto"/>
            <w:tcBorders>
              <w:top w:val="nil"/>
              <w:bottom w:val="single" w:sz="8" w:space="0" w:color="auto"/>
            </w:tcBorders>
            <w:vAlign w:val="center"/>
            <w:hideMark/>
          </w:tcPr>
          <w:p w14:paraId="010978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3606F1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6666C690" w14:textId="77777777" w:rsidTr="006F3108">
        <w:trPr>
          <w:tblCellSpacing w:w="15" w:type="dxa"/>
        </w:trPr>
        <w:tc>
          <w:tcPr>
            <w:tcW w:w="0" w:type="auto"/>
            <w:tcBorders>
              <w:top w:val="nil"/>
              <w:bottom w:val="single" w:sz="8" w:space="0" w:color="auto"/>
            </w:tcBorders>
            <w:vAlign w:val="center"/>
            <w:hideMark/>
          </w:tcPr>
          <w:p w14:paraId="0445F5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E74C4C" w14:textId="491E696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6" w:author="Carl Reed" w:date="2024-02-23T12:07:00Z">
              <w:r w:rsidRPr="006F3108" w:rsidDel="001B27EE">
                <w:rPr>
                  <w:rFonts w:ascii="Times New Roman" w:eastAsia="Times New Roman" w:hAnsi="Times New Roman" w:cs="Times New Roman"/>
                  <w:kern w:val="0"/>
                  <w14:ligatures w14:val="none"/>
                </w:rPr>
                <w:delText>Specification</w:delText>
              </w:r>
            </w:del>
            <w:ins w:id="217" w:author="Carl Reed" w:date="2024-02-23T12:07:00Z">
              <w:r w:rsidR="001B27EE">
                <w:rPr>
                  <w:rFonts w:ascii="Times New Roman" w:eastAsia="Times New Roman" w:hAnsi="Times New Roman" w:cs="Times New Roman"/>
                  <w:kern w:val="0"/>
                  <w14:ligatures w14:val="none"/>
                </w:rPr>
                <w:t>Standard</w:t>
              </w:r>
            </w:ins>
          </w:p>
        </w:tc>
      </w:tr>
      <w:tr w:rsidR="006F3108" w:rsidRPr="006F3108" w14:paraId="0EBB5FC1" w14:textId="77777777" w:rsidTr="006F3108">
        <w:trPr>
          <w:tblCellSpacing w:w="15" w:type="dxa"/>
        </w:trPr>
        <w:tc>
          <w:tcPr>
            <w:tcW w:w="0" w:type="auto"/>
            <w:tcBorders>
              <w:top w:val="nil"/>
              <w:bottom w:val="single" w:sz="8" w:space="0" w:color="auto"/>
            </w:tcBorders>
            <w:vAlign w:val="center"/>
            <w:hideMark/>
          </w:tcPr>
          <w:p w14:paraId="0FDC83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99BF2B9" w14:textId="047CAE1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8" w:author="Carl Reed" w:date="2024-02-23T12:07:00Z">
              <w:r w:rsidRPr="006F3108" w:rsidDel="001B27EE">
                <w:rPr>
                  <w:rFonts w:ascii="Times New Roman" w:eastAsia="Times New Roman" w:hAnsi="Times New Roman" w:cs="Times New Roman"/>
                  <w:kern w:val="0"/>
                  <w14:ligatures w14:val="none"/>
                </w:rPr>
                <w:delText>Specification</w:delText>
              </w:r>
            </w:del>
            <w:ins w:id="21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30DD8D8E" w14:textId="77777777" w:rsidTr="006F3108">
        <w:trPr>
          <w:tblCellSpacing w:w="15" w:type="dxa"/>
        </w:trPr>
        <w:tc>
          <w:tcPr>
            <w:tcW w:w="0" w:type="auto"/>
            <w:tcBorders>
              <w:top w:val="nil"/>
              <w:bottom w:val="single" w:sz="8" w:space="0" w:color="auto"/>
            </w:tcBorders>
            <w:vAlign w:val="center"/>
            <w:hideMark/>
          </w:tcPr>
          <w:p w14:paraId="455519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CC3D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8CEBEA" w14:textId="77777777" w:rsidTr="006F3108">
        <w:trPr>
          <w:tblCellSpacing w:w="15" w:type="dxa"/>
        </w:trPr>
        <w:tc>
          <w:tcPr>
            <w:tcW w:w="0" w:type="auto"/>
            <w:tcBorders>
              <w:top w:val="nil"/>
              <w:bottom w:val="single" w:sz="8" w:space="0" w:color="auto"/>
            </w:tcBorders>
            <w:vAlign w:val="center"/>
            <w:hideMark/>
          </w:tcPr>
          <w:p w14:paraId="3E8C48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6BE389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0A1E788F" w14:textId="77777777" w:rsidTr="006F3108">
        <w:trPr>
          <w:tblCellSpacing w:w="15" w:type="dxa"/>
        </w:trPr>
        <w:tc>
          <w:tcPr>
            <w:tcW w:w="0" w:type="auto"/>
            <w:tcBorders>
              <w:top w:val="nil"/>
              <w:bottom w:val="single" w:sz="8" w:space="0" w:color="auto"/>
            </w:tcBorders>
            <w:vAlign w:val="center"/>
            <w:hideMark/>
          </w:tcPr>
          <w:p w14:paraId="3B4356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60656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BAF5FE6" w14:textId="77777777" w:rsidTr="006F3108">
        <w:trPr>
          <w:tblCellSpacing w:w="15" w:type="dxa"/>
        </w:trPr>
        <w:tc>
          <w:tcPr>
            <w:tcW w:w="0" w:type="auto"/>
            <w:tcBorders>
              <w:top w:val="nil"/>
              <w:bottom w:val="single" w:sz="12" w:space="0" w:color="auto"/>
            </w:tcBorders>
            <w:vAlign w:val="center"/>
            <w:hideMark/>
          </w:tcPr>
          <w:p w14:paraId="4E03C78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209C3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32"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21FEE8D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A.1.5.3.  Abstract POI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6F3108" w:rsidRPr="006F3108" w14:paraId="369C45A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B37CC0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A.16</w:t>
            </w:r>
          </w:p>
        </w:tc>
      </w:tr>
      <w:tr w:rsidR="006F3108" w:rsidRPr="006F3108" w14:paraId="23D66240" w14:textId="77777777" w:rsidTr="006F3108">
        <w:trPr>
          <w:tblCellSpacing w:w="15" w:type="dxa"/>
        </w:trPr>
        <w:tc>
          <w:tcPr>
            <w:tcW w:w="0" w:type="auto"/>
            <w:tcBorders>
              <w:top w:val="single" w:sz="12" w:space="0" w:color="auto"/>
              <w:bottom w:val="single" w:sz="8" w:space="0" w:color="auto"/>
            </w:tcBorders>
            <w:vAlign w:val="center"/>
            <w:hideMark/>
          </w:tcPr>
          <w:p w14:paraId="2427CD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5FE32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/conf/core/poi-metadata</w:t>
            </w:r>
          </w:p>
        </w:tc>
      </w:tr>
      <w:tr w:rsidR="006F3108" w:rsidRPr="006F3108" w14:paraId="637DFE24" w14:textId="77777777" w:rsidTr="006F3108">
        <w:trPr>
          <w:tblCellSpacing w:w="15" w:type="dxa"/>
        </w:trPr>
        <w:tc>
          <w:tcPr>
            <w:tcW w:w="0" w:type="auto"/>
            <w:tcBorders>
              <w:top w:val="nil"/>
              <w:bottom w:val="single" w:sz="8" w:space="0" w:color="auto"/>
            </w:tcBorders>
            <w:vAlign w:val="center"/>
            <w:hideMark/>
          </w:tcPr>
          <w:p w14:paraId="7283FC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C7C9C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5CE26986" w14:textId="77777777" w:rsidTr="006F3108">
        <w:trPr>
          <w:tblCellSpacing w:w="15" w:type="dxa"/>
        </w:trPr>
        <w:tc>
          <w:tcPr>
            <w:tcW w:w="0" w:type="auto"/>
            <w:tcBorders>
              <w:top w:val="nil"/>
              <w:bottom w:val="single" w:sz="8" w:space="0" w:color="auto"/>
            </w:tcBorders>
            <w:vAlign w:val="center"/>
            <w:hideMark/>
          </w:tcPr>
          <w:p w14:paraId="738BA3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F1467E4" w14:textId="62C5F5B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0" w:author="Carl Reed" w:date="2024-02-23T12:07:00Z">
              <w:r w:rsidRPr="006F3108" w:rsidDel="001B27EE">
                <w:rPr>
                  <w:rFonts w:ascii="Times New Roman" w:eastAsia="Times New Roman" w:hAnsi="Times New Roman" w:cs="Times New Roman"/>
                  <w:kern w:val="0"/>
                  <w14:ligatures w14:val="none"/>
                </w:rPr>
                <w:delText>Specification</w:delText>
              </w:r>
            </w:del>
            <w:ins w:id="221" w:author="Carl Reed" w:date="2024-02-23T12:07:00Z">
              <w:r w:rsidR="001B27EE">
                <w:rPr>
                  <w:rFonts w:ascii="Times New Roman" w:eastAsia="Times New Roman" w:hAnsi="Times New Roman" w:cs="Times New Roman"/>
                  <w:kern w:val="0"/>
                  <w14:ligatures w14:val="none"/>
                </w:rPr>
                <w:t>Standard</w:t>
              </w:r>
            </w:ins>
          </w:p>
        </w:tc>
      </w:tr>
      <w:tr w:rsidR="006F3108" w:rsidRPr="006F3108" w14:paraId="0D565164" w14:textId="77777777" w:rsidTr="006F3108">
        <w:trPr>
          <w:tblCellSpacing w:w="15" w:type="dxa"/>
        </w:trPr>
        <w:tc>
          <w:tcPr>
            <w:tcW w:w="0" w:type="auto"/>
            <w:tcBorders>
              <w:top w:val="nil"/>
              <w:bottom w:val="single" w:sz="8" w:space="0" w:color="auto"/>
            </w:tcBorders>
            <w:vAlign w:val="center"/>
            <w:hideMark/>
          </w:tcPr>
          <w:p w14:paraId="74F70F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5168E1A" w14:textId="0D27EE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2" w:author="Carl Reed" w:date="2024-02-23T12:07:00Z">
              <w:r w:rsidRPr="006F3108" w:rsidDel="001B27EE">
                <w:rPr>
                  <w:rFonts w:ascii="Times New Roman" w:eastAsia="Times New Roman" w:hAnsi="Times New Roman" w:cs="Times New Roman"/>
                  <w:kern w:val="0"/>
                  <w14:ligatures w14:val="none"/>
                </w:rPr>
                <w:delText>Specification</w:delText>
              </w:r>
            </w:del>
            <w:ins w:id="223"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1728A37C" w14:textId="77777777" w:rsidTr="006F3108">
        <w:trPr>
          <w:tblCellSpacing w:w="15" w:type="dxa"/>
        </w:trPr>
        <w:tc>
          <w:tcPr>
            <w:tcW w:w="0" w:type="auto"/>
            <w:tcBorders>
              <w:top w:val="nil"/>
              <w:bottom w:val="single" w:sz="8" w:space="0" w:color="auto"/>
            </w:tcBorders>
            <w:vAlign w:val="center"/>
            <w:hideMark/>
          </w:tcPr>
          <w:p w14:paraId="437D29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3BDE5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942A458" w14:textId="77777777" w:rsidTr="006F3108">
        <w:trPr>
          <w:tblCellSpacing w:w="15" w:type="dxa"/>
        </w:trPr>
        <w:tc>
          <w:tcPr>
            <w:tcW w:w="0" w:type="auto"/>
            <w:tcBorders>
              <w:top w:val="nil"/>
              <w:bottom w:val="single" w:sz="8" w:space="0" w:color="auto"/>
            </w:tcBorders>
            <w:vAlign w:val="center"/>
            <w:hideMark/>
          </w:tcPr>
          <w:p w14:paraId="0D148F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8C2EE7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w:t>
            </w:r>
          </w:p>
        </w:tc>
      </w:tr>
      <w:tr w:rsidR="006F3108" w:rsidRPr="006F3108" w14:paraId="0D26C89A" w14:textId="77777777" w:rsidTr="006F3108">
        <w:trPr>
          <w:tblCellSpacing w:w="15" w:type="dxa"/>
        </w:trPr>
        <w:tc>
          <w:tcPr>
            <w:tcW w:w="0" w:type="auto"/>
            <w:tcBorders>
              <w:top w:val="nil"/>
              <w:bottom w:val="single" w:sz="8" w:space="0" w:color="auto"/>
            </w:tcBorders>
            <w:vAlign w:val="center"/>
            <w:hideMark/>
          </w:tcPr>
          <w:p w14:paraId="2CA793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CE51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E98BDA5" w14:textId="77777777" w:rsidTr="006F3108">
        <w:trPr>
          <w:tblCellSpacing w:w="15" w:type="dxa"/>
        </w:trPr>
        <w:tc>
          <w:tcPr>
            <w:tcW w:w="0" w:type="auto"/>
            <w:tcBorders>
              <w:top w:val="nil"/>
              <w:bottom w:val="single" w:sz="12" w:space="0" w:color="auto"/>
            </w:tcBorders>
            <w:vAlign w:val="center"/>
            <w:hideMark/>
          </w:tcPr>
          <w:p w14:paraId="23EA7C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75B57D6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3"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4B04C11"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A.1.5.4.  Abstract POI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7696"/>
      </w:tblGrid>
      <w:tr w:rsidR="006F3108" w:rsidRPr="006F3108" w14:paraId="12684F9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A62FBF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A.17</w:t>
            </w:r>
          </w:p>
        </w:tc>
      </w:tr>
      <w:tr w:rsidR="006F3108" w:rsidRPr="006F3108" w14:paraId="7A946B12" w14:textId="77777777" w:rsidTr="006F3108">
        <w:trPr>
          <w:tblCellSpacing w:w="15" w:type="dxa"/>
        </w:trPr>
        <w:tc>
          <w:tcPr>
            <w:tcW w:w="0" w:type="auto"/>
            <w:tcBorders>
              <w:top w:val="single" w:sz="12" w:space="0" w:color="auto"/>
              <w:bottom w:val="single" w:sz="8" w:space="0" w:color="auto"/>
            </w:tcBorders>
            <w:vAlign w:val="center"/>
            <w:hideMark/>
          </w:tcPr>
          <w:p w14:paraId="46C294D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1D605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/conf/core/poi-keywords</w:t>
            </w:r>
          </w:p>
        </w:tc>
      </w:tr>
      <w:tr w:rsidR="006F3108" w:rsidRPr="006F3108" w14:paraId="27BBBCD6" w14:textId="77777777" w:rsidTr="006F3108">
        <w:trPr>
          <w:tblCellSpacing w:w="15" w:type="dxa"/>
        </w:trPr>
        <w:tc>
          <w:tcPr>
            <w:tcW w:w="0" w:type="auto"/>
            <w:tcBorders>
              <w:top w:val="nil"/>
              <w:bottom w:val="single" w:sz="8" w:space="0" w:color="auto"/>
            </w:tcBorders>
            <w:vAlign w:val="center"/>
            <w:hideMark/>
          </w:tcPr>
          <w:p w14:paraId="2ADC974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BA4AE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47EA9859" w14:textId="77777777" w:rsidTr="006F3108">
        <w:trPr>
          <w:tblCellSpacing w:w="15" w:type="dxa"/>
        </w:trPr>
        <w:tc>
          <w:tcPr>
            <w:tcW w:w="0" w:type="auto"/>
            <w:tcBorders>
              <w:top w:val="nil"/>
              <w:bottom w:val="single" w:sz="8" w:space="0" w:color="auto"/>
            </w:tcBorders>
            <w:vAlign w:val="center"/>
            <w:hideMark/>
          </w:tcPr>
          <w:p w14:paraId="68481D3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1954E53" w14:textId="384077E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4" w:author="Carl Reed" w:date="2024-02-23T12:07:00Z">
              <w:r w:rsidRPr="006F3108" w:rsidDel="001B27EE">
                <w:rPr>
                  <w:rFonts w:ascii="Times New Roman" w:eastAsia="Times New Roman" w:hAnsi="Times New Roman" w:cs="Times New Roman"/>
                  <w:kern w:val="0"/>
                  <w14:ligatures w14:val="none"/>
                </w:rPr>
                <w:delText>Specification</w:delText>
              </w:r>
            </w:del>
            <w:ins w:id="225"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2D6E2" w14:textId="77777777" w:rsidTr="006F3108">
        <w:trPr>
          <w:tblCellSpacing w:w="15" w:type="dxa"/>
        </w:trPr>
        <w:tc>
          <w:tcPr>
            <w:tcW w:w="0" w:type="auto"/>
            <w:tcBorders>
              <w:top w:val="nil"/>
              <w:bottom w:val="single" w:sz="8" w:space="0" w:color="auto"/>
            </w:tcBorders>
            <w:vAlign w:val="center"/>
            <w:hideMark/>
          </w:tcPr>
          <w:p w14:paraId="0DE3722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99E8074" w14:textId="3AB0F2C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6" w:author="Carl Reed" w:date="2024-02-23T12:07:00Z">
              <w:r w:rsidRPr="006F3108" w:rsidDel="001B27EE">
                <w:rPr>
                  <w:rFonts w:ascii="Times New Roman" w:eastAsia="Times New Roman" w:hAnsi="Times New Roman" w:cs="Times New Roman"/>
                  <w:kern w:val="0"/>
                  <w14:ligatures w14:val="none"/>
                </w:rPr>
                <w:delText>Specification</w:delText>
              </w:r>
            </w:del>
            <w:ins w:id="227"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506C83C2" w14:textId="77777777" w:rsidTr="006F3108">
        <w:trPr>
          <w:tblCellSpacing w:w="15" w:type="dxa"/>
        </w:trPr>
        <w:tc>
          <w:tcPr>
            <w:tcW w:w="0" w:type="auto"/>
            <w:tcBorders>
              <w:top w:val="nil"/>
              <w:bottom w:val="single" w:sz="8" w:space="0" w:color="auto"/>
            </w:tcBorders>
            <w:vAlign w:val="center"/>
            <w:hideMark/>
          </w:tcPr>
          <w:p w14:paraId="67EA4F6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2F5F2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61FBA62" w14:textId="77777777" w:rsidTr="006F3108">
        <w:trPr>
          <w:tblCellSpacing w:w="15" w:type="dxa"/>
        </w:trPr>
        <w:tc>
          <w:tcPr>
            <w:tcW w:w="0" w:type="auto"/>
            <w:tcBorders>
              <w:top w:val="nil"/>
              <w:bottom w:val="single" w:sz="8" w:space="0" w:color="auto"/>
            </w:tcBorders>
            <w:vAlign w:val="center"/>
            <w:hideMark/>
          </w:tcPr>
          <w:p w14:paraId="6E0795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3F76D0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w:t>
            </w:r>
          </w:p>
        </w:tc>
      </w:tr>
      <w:tr w:rsidR="006F3108" w:rsidRPr="006F3108" w14:paraId="77455D04" w14:textId="77777777" w:rsidTr="006F3108">
        <w:trPr>
          <w:tblCellSpacing w:w="15" w:type="dxa"/>
        </w:trPr>
        <w:tc>
          <w:tcPr>
            <w:tcW w:w="0" w:type="auto"/>
            <w:tcBorders>
              <w:top w:val="nil"/>
              <w:bottom w:val="single" w:sz="8" w:space="0" w:color="auto"/>
            </w:tcBorders>
            <w:vAlign w:val="center"/>
            <w:hideMark/>
          </w:tcPr>
          <w:p w14:paraId="7A3E049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42D7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E46F25B" w14:textId="77777777" w:rsidTr="006F3108">
        <w:trPr>
          <w:tblCellSpacing w:w="15" w:type="dxa"/>
        </w:trPr>
        <w:tc>
          <w:tcPr>
            <w:tcW w:w="0" w:type="auto"/>
            <w:tcBorders>
              <w:top w:val="nil"/>
              <w:bottom w:val="single" w:sz="12" w:space="0" w:color="auto"/>
            </w:tcBorders>
            <w:vAlign w:val="center"/>
            <w:hideMark/>
          </w:tcPr>
          <w:p w14:paraId="3B0E5E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158FF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23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42CC6E8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A.1.5.5.  Abstract POI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691"/>
      </w:tblGrid>
      <w:tr w:rsidR="006F3108" w:rsidRPr="006F3108" w14:paraId="63F1564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B98A0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A.18</w:t>
            </w:r>
          </w:p>
        </w:tc>
      </w:tr>
      <w:tr w:rsidR="006F3108" w:rsidRPr="006F3108" w14:paraId="7F3AC863" w14:textId="77777777" w:rsidTr="006F3108">
        <w:trPr>
          <w:tblCellSpacing w:w="15" w:type="dxa"/>
        </w:trPr>
        <w:tc>
          <w:tcPr>
            <w:tcW w:w="0" w:type="auto"/>
            <w:tcBorders>
              <w:top w:val="single" w:sz="12" w:space="0" w:color="auto"/>
              <w:bottom w:val="single" w:sz="8" w:space="0" w:color="auto"/>
            </w:tcBorders>
            <w:vAlign w:val="center"/>
            <w:hideMark/>
          </w:tcPr>
          <w:p w14:paraId="3C88E2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A70A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/conf/core/poi-rights</w:t>
            </w:r>
          </w:p>
        </w:tc>
      </w:tr>
      <w:tr w:rsidR="006F3108" w:rsidRPr="006F3108" w14:paraId="3C65FA53" w14:textId="77777777" w:rsidTr="006F3108">
        <w:trPr>
          <w:tblCellSpacing w:w="15" w:type="dxa"/>
        </w:trPr>
        <w:tc>
          <w:tcPr>
            <w:tcW w:w="0" w:type="auto"/>
            <w:tcBorders>
              <w:top w:val="nil"/>
              <w:bottom w:val="single" w:sz="8" w:space="0" w:color="auto"/>
            </w:tcBorders>
            <w:vAlign w:val="center"/>
            <w:hideMark/>
          </w:tcPr>
          <w:p w14:paraId="0D2684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9B47E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430F2253" w14:textId="77777777" w:rsidTr="006F3108">
        <w:trPr>
          <w:tblCellSpacing w:w="15" w:type="dxa"/>
        </w:trPr>
        <w:tc>
          <w:tcPr>
            <w:tcW w:w="0" w:type="auto"/>
            <w:tcBorders>
              <w:top w:val="nil"/>
              <w:bottom w:val="single" w:sz="8" w:space="0" w:color="auto"/>
            </w:tcBorders>
            <w:vAlign w:val="center"/>
            <w:hideMark/>
          </w:tcPr>
          <w:p w14:paraId="2F4105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C779800" w14:textId="0CE8415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8" w:author="Carl Reed" w:date="2024-02-23T12:07:00Z">
              <w:r w:rsidRPr="006F3108" w:rsidDel="001B27EE">
                <w:rPr>
                  <w:rFonts w:ascii="Times New Roman" w:eastAsia="Times New Roman" w:hAnsi="Times New Roman" w:cs="Times New Roman"/>
                  <w:kern w:val="0"/>
                  <w14:ligatures w14:val="none"/>
                </w:rPr>
                <w:delText>Specification</w:delText>
              </w:r>
            </w:del>
            <w:ins w:id="229" w:author="Carl Reed" w:date="2024-02-23T12:07:00Z">
              <w:r w:rsidR="001B27EE">
                <w:rPr>
                  <w:rFonts w:ascii="Times New Roman" w:eastAsia="Times New Roman" w:hAnsi="Times New Roman" w:cs="Times New Roman"/>
                  <w:kern w:val="0"/>
                  <w14:ligatures w14:val="none"/>
                </w:rPr>
                <w:t>Standard</w:t>
              </w:r>
            </w:ins>
          </w:p>
        </w:tc>
      </w:tr>
      <w:tr w:rsidR="006F3108" w:rsidRPr="006F3108" w14:paraId="7778E34C" w14:textId="77777777" w:rsidTr="006F3108">
        <w:trPr>
          <w:tblCellSpacing w:w="15" w:type="dxa"/>
        </w:trPr>
        <w:tc>
          <w:tcPr>
            <w:tcW w:w="0" w:type="auto"/>
            <w:tcBorders>
              <w:top w:val="nil"/>
              <w:bottom w:val="single" w:sz="8" w:space="0" w:color="auto"/>
            </w:tcBorders>
            <w:vAlign w:val="center"/>
            <w:hideMark/>
          </w:tcPr>
          <w:p w14:paraId="36A49A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3C4297F" w14:textId="47795E4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0" w:author="Carl Reed" w:date="2024-02-23T12:07:00Z">
              <w:r w:rsidRPr="006F3108" w:rsidDel="001B27EE">
                <w:rPr>
                  <w:rFonts w:ascii="Times New Roman" w:eastAsia="Times New Roman" w:hAnsi="Times New Roman" w:cs="Times New Roman"/>
                  <w:kern w:val="0"/>
                  <w14:ligatures w14:val="none"/>
                </w:rPr>
                <w:delText>Specification</w:delText>
              </w:r>
            </w:del>
            <w:ins w:id="231"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DB8DB35" w14:textId="77777777" w:rsidTr="006F3108">
        <w:trPr>
          <w:tblCellSpacing w:w="15" w:type="dxa"/>
        </w:trPr>
        <w:tc>
          <w:tcPr>
            <w:tcW w:w="0" w:type="auto"/>
            <w:tcBorders>
              <w:top w:val="nil"/>
              <w:bottom w:val="single" w:sz="8" w:space="0" w:color="auto"/>
            </w:tcBorders>
            <w:vAlign w:val="center"/>
            <w:hideMark/>
          </w:tcPr>
          <w:p w14:paraId="73B4C5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90DB3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E620B23" w14:textId="77777777" w:rsidTr="006F3108">
        <w:trPr>
          <w:tblCellSpacing w:w="15" w:type="dxa"/>
        </w:trPr>
        <w:tc>
          <w:tcPr>
            <w:tcW w:w="0" w:type="auto"/>
            <w:tcBorders>
              <w:top w:val="nil"/>
              <w:bottom w:val="single" w:sz="8" w:space="0" w:color="auto"/>
            </w:tcBorders>
            <w:vAlign w:val="center"/>
            <w:hideMark/>
          </w:tcPr>
          <w:p w14:paraId="57BE38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77FD6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w:t>
            </w:r>
          </w:p>
        </w:tc>
      </w:tr>
      <w:tr w:rsidR="006F3108" w:rsidRPr="006F3108" w14:paraId="6280DB83" w14:textId="77777777" w:rsidTr="006F3108">
        <w:trPr>
          <w:tblCellSpacing w:w="15" w:type="dxa"/>
        </w:trPr>
        <w:tc>
          <w:tcPr>
            <w:tcW w:w="0" w:type="auto"/>
            <w:tcBorders>
              <w:top w:val="nil"/>
              <w:bottom w:val="single" w:sz="8" w:space="0" w:color="auto"/>
            </w:tcBorders>
            <w:vAlign w:val="center"/>
            <w:hideMark/>
          </w:tcPr>
          <w:p w14:paraId="5252226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FF41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F17F0E6" w14:textId="77777777" w:rsidTr="006F3108">
        <w:trPr>
          <w:tblCellSpacing w:w="15" w:type="dxa"/>
        </w:trPr>
        <w:tc>
          <w:tcPr>
            <w:tcW w:w="0" w:type="auto"/>
            <w:tcBorders>
              <w:top w:val="nil"/>
              <w:bottom w:val="single" w:sz="12" w:space="0" w:color="auto"/>
            </w:tcBorders>
            <w:vAlign w:val="center"/>
            <w:hideMark/>
          </w:tcPr>
          <w:p w14:paraId="04720E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6ADA82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235"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4818B83"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A.1.5.6.  Abstract POI Symbology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268D4D2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D1E00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A.19</w:t>
            </w:r>
          </w:p>
        </w:tc>
      </w:tr>
      <w:tr w:rsidR="006F3108" w:rsidRPr="006F3108" w14:paraId="53A8B665" w14:textId="77777777" w:rsidTr="006F3108">
        <w:trPr>
          <w:tblCellSpacing w:w="15" w:type="dxa"/>
        </w:trPr>
        <w:tc>
          <w:tcPr>
            <w:tcW w:w="0" w:type="auto"/>
            <w:tcBorders>
              <w:top w:val="single" w:sz="12" w:space="0" w:color="auto"/>
              <w:bottom w:val="single" w:sz="8" w:space="0" w:color="auto"/>
            </w:tcBorders>
            <w:vAlign w:val="center"/>
            <w:hideMark/>
          </w:tcPr>
          <w:p w14:paraId="15D5C9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5AE88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/conf/core/poi-symbology</w:t>
            </w:r>
          </w:p>
        </w:tc>
      </w:tr>
      <w:tr w:rsidR="006F3108" w:rsidRPr="006F3108" w14:paraId="3FB06B4F" w14:textId="77777777" w:rsidTr="006F3108">
        <w:trPr>
          <w:tblCellSpacing w:w="15" w:type="dxa"/>
        </w:trPr>
        <w:tc>
          <w:tcPr>
            <w:tcW w:w="0" w:type="auto"/>
            <w:tcBorders>
              <w:top w:val="nil"/>
              <w:bottom w:val="single" w:sz="8" w:space="0" w:color="auto"/>
            </w:tcBorders>
            <w:vAlign w:val="center"/>
            <w:hideMark/>
          </w:tcPr>
          <w:p w14:paraId="0A6A36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D55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58E8D563" w14:textId="77777777" w:rsidTr="006F3108">
        <w:trPr>
          <w:tblCellSpacing w:w="15" w:type="dxa"/>
        </w:trPr>
        <w:tc>
          <w:tcPr>
            <w:tcW w:w="0" w:type="auto"/>
            <w:tcBorders>
              <w:top w:val="nil"/>
              <w:bottom w:val="single" w:sz="8" w:space="0" w:color="auto"/>
            </w:tcBorders>
            <w:vAlign w:val="center"/>
            <w:hideMark/>
          </w:tcPr>
          <w:p w14:paraId="6E119B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4771EE4" w14:textId="5BB419E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2" w:author="Carl Reed" w:date="2024-02-23T12:07:00Z">
              <w:r w:rsidRPr="006F3108" w:rsidDel="001B27EE">
                <w:rPr>
                  <w:rFonts w:ascii="Times New Roman" w:eastAsia="Times New Roman" w:hAnsi="Times New Roman" w:cs="Times New Roman"/>
                  <w:kern w:val="0"/>
                  <w14:ligatures w14:val="none"/>
                </w:rPr>
                <w:delText>Specification</w:delText>
              </w:r>
            </w:del>
            <w:ins w:id="233" w:author="Carl Reed" w:date="2024-02-23T12:07:00Z">
              <w:r w:rsidR="001B27EE">
                <w:rPr>
                  <w:rFonts w:ascii="Times New Roman" w:eastAsia="Times New Roman" w:hAnsi="Times New Roman" w:cs="Times New Roman"/>
                  <w:kern w:val="0"/>
                  <w14:ligatures w14:val="none"/>
                </w:rPr>
                <w:t>Standard</w:t>
              </w:r>
            </w:ins>
          </w:p>
        </w:tc>
      </w:tr>
      <w:tr w:rsidR="006F3108" w:rsidRPr="006F3108" w14:paraId="50576F6E" w14:textId="77777777" w:rsidTr="006F3108">
        <w:trPr>
          <w:tblCellSpacing w:w="15" w:type="dxa"/>
        </w:trPr>
        <w:tc>
          <w:tcPr>
            <w:tcW w:w="0" w:type="auto"/>
            <w:tcBorders>
              <w:top w:val="nil"/>
              <w:bottom w:val="single" w:sz="8" w:space="0" w:color="auto"/>
            </w:tcBorders>
            <w:vAlign w:val="center"/>
            <w:hideMark/>
          </w:tcPr>
          <w:p w14:paraId="774F18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06C9330" w14:textId="2F3B3C9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4" w:author="Carl Reed" w:date="2024-02-23T12:07:00Z">
              <w:r w:rsidRPr="006F3108" w:rsidDel="001B27EE">
                <w:rPr>
                  <w:rFonts w:ascii="Times New Roman" w:eastAsia="Times New Roman" w:hAnsi="Times New Roman" w:cs="Times New Roman"/>
                  <w:kern w:val="0"/>
                  <w14:ligatures w14:val="none"/>
                </w:rPr>
                <w:delText>Specification</w:delText>
              </w:r>
            </w:del>
            <w:ins w:id="235"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405B0748" w14:textId="77777777" w:rsidTr="006F3108">
        <w:trPr>
          <w:tblCellSpacing w:w="15" w:type="dxa"/>
        </w:trPr>
        <w:tc>
          <w:tcPr>
            <w:tcW w:w="0" w:type="auto"/>
            <w:tcBorders>
              <w:top w:val="nil"/>
              <w:bottom w:val="single" w:sz="8" w:space="0" w:color="auto"/>
            </w:tcBorders>
            <w:vAlign w:val="center"/>
            <w:hideMark/>
          </w:tcPr>
          <w:p w14:paraId="455AA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160F9C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F055B4F" w14:textId="77777777" w:rsidTr="006F3108">
        <w:trPr>
          <w:tblCellSpacing w:w="15" w:type="dxa"/>
        </w:trPr>
        <w:tc>
          <w:tcPr>
            <w:tcW w:w="0" w:type="auto"/>
            <w:tcBorders>
              <w:top w:val="nil"/>
              <w:bottom w:val="single" w:sz="8" w:space="0" w:color="auto"/>
            </w:tcBorders>
            <w:vAlign w:val="center"/>
            <w:hideMark/>
          </w:tcPr>
          <w:p w14:paraId="7F3333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A50F64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w:t>
            </w:r>
          </w:p>
        </w:tc>
      </w:tr>
      <w:tr w:rsidR="006F3108" w:rsidRPr="006F3108" w14:paraId="6F57EF47" w14:textId="77777777" w:rsidTr="006F3108">
        <w:trPr>
          <w:tblCellSpacing w:w="15" w:type="dxa"/>
        </w:trPr>
        <w:tc>
          <w:tcPr>
            <w:tcW w:w="0" w:type="auto"/>
            <w:tcBorders>
              <w:top w:val="nil"/>
              <w:bottom w:val="single" w:sz="8" w:space="0" w:color="auto"/>
            </w:tcBorders>
            <w:vAlign w:val="center"/>
            <w:hideMark/>
          </w:tcPr>
          <w:p w14:paraId="4B8CCB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35A6EC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B0C0222" w14:textId="77777777" w:rsidTr="006F3108">
        <w:trPr>
          <w:tblCellSpacing w:w="15" w:type="dxa"/>
        </w:trPr>
        <w:tc>
          <w:tcPr>
            <w:tcW w:w="0" w:type="auto"/>
            <w:tcBorders>
              <w:top w:val="nil"/>
              <w:bottom w:val="single" w:sz="12" w:space="0" w:color="auto"/>
            </w:tcBorders>
            <w:vAlign w:val="center"/>
            <w:hideMark/>
          </w:tcPr>
          <w:p w14:paraId="1B8358B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8EF9A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6"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6BA9E8D"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A.1.5.7.  Abstract POI Payload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7718"/>
      </w:tblGrid>
      <w:tr w:rsidR="006F3108" w:rsidRPr="006F3108" w14:paraId="4705A43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617D0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A.20</w:t>
            </w:r>
          </w:p>
        </w:tc>
      </w:tr>
      <w:tr w:rsidR="006F3108" w:rsidRPr="006F3108" w14:paraId="403BC965" w14:textId="77777777" w:rsidTr="006F3108">
        <w:trPr>
          <w:tblCellSpacing w:w="15" w:type="dxa"/>
        </w:trPr>
        <w:tc>
          <w:tcPr>
            <w:tcW w:w="0" w:type="auto"/>
            <w:tcBorders>
              <w:top w:val="single" w:sz="12" w:space="0" w:color="auto"/>
              <w:bottom w:val="single" w:sz="8" w:space="0" w:color="auto"/>
            </w:tcBorders>
            <w:vAlign w:val="center"/>
            <w:hideMark/>
          </w:tcPr>
          <w:p w14:paraId="3E7ADB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A497C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haspayload</w:t>
            </w:r>
            <w:proofErr w:type="spellEnd"/>
          </w:p>
        </w:tc>
      </w:tr>
      <w:tr w:rsidR="006F3108" w:rsidRPr="006F3108" w14:paraId="74B80808" w14:textId="77777777" w:rsidTr="006F3108">
        <w:trPr>
          <w:tblCellSpacing w:w="15" w:type="dxa"/>
        </w:trPr>
        <w:tc>
          <w:tcPr>
            <w:tcW w:w="0" w:type="auto"/>
            <w:tcBorders>
              <w:top w:val="nil"/>
              <w:bottom w:val="single" w:sz="8" w:space="0" w:color="auto"/>
            </w:tcBorders>
            <w:vAlign w:val="center"/>
            <w:hideMark/>
          </w:tcPr>
          <w:p w14:paraId="50AA0C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6BE7C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haspayload</w:t>
            </w:r>
            <w:proofErr w:type="spellEnd"/>
          </w:p>
        </w:tc>
      </w:tr>
      <w:tr w:rsidR="006F3108" w:rsidRPr="006F3108" w14:paraId="7306F9B0" w14:textId="77777777" w:rsidTr="006F3108">
        <w:trPr>
          <w:tblCellSpacing w:w="15" w:type="dxa"/>
        </w:trPr>
        <w:tc>
          <w:tcPr>
            <w:tcW w:w="0" w:type="auto"/>
            <w:tcBorders>
              <w:top w:val="nil"/>
              <w:bottom w:val="single" w:sz="8" w:space="0" w:color="auto"/>
            </w:tcBorders>
            <w:vAlign w:val="center"/>
            <w:hideMark/>
          </w:tcPr>
          <w:p w14:paraId="531922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63D26D2" w14:textId="5576C2B9"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6" w:author="Carl Reed" w:date="2024-02-23T12:07:00Z">
              <w:r w:rsidRPr="006F3108" w:rsidDel="001B27EE">
                <w:rPr>
                  <w:rFonts w:ascii="Times New Roman" w:eastAsia="Times New Roman" w:hAnsi="Times New Roman" w:cs="Times New Roman"/>
                  <w:kern w:val="0"/>
                  <w14:ligatures w14:val="none"/>
                </w:rPr>
                <w:delText>Specification</w:delText>
              </w:r>
            </w:del>
            <w:ins w:id="237" w:author="Carl Reed" w:date="2024-02-23T12:07:00Z">
              <w:r w:rsidR="001B27EE">
                <w:rPr>
                  <w:rFonts w:ascii="Times New Roman" w:eastAsia="Times New Roman" w:hAnsi="Times New Roman" w:cs="Times New Roman"/>
                  <w:kern w:val="0"/>
                  <w14:ligatures w14:val="none"/>
                </w:rPr>
                <w:t>Standard</w:t>
              </w:r>
            </w:ins>
          </w:p>
        </w:tc>
      </w:tr>
      <w:tr w:rsidR="006F3108" w:rsidRPr="006F3108" w14:paraId="11B3CC2D" w14:textId="77777777" w:rsidTr="006F3108">
        <w:trPr>
          <w:tblCellSpacing w:w="15" w:type="dxa"/>
        </w:trPr>
        <w:tc>
          <w:tcPr>
            <w:tcW w:w="0" w:type="auto"/>
            <w:tcBorders>
              <w:top w:val="nil"/>
              <w:bottom w:val="single" w:sz="8" w:space="0" w:color="auto"/>
            </w:tcBorders>
            <w:vAlign w:val="center"/>
            <w:hideMark/>
          </w:tcPr>
          <w:p w14:paraId="6DA5C6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BA9F1F4" w14:textId="73C130F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8" w:author="Carl Reed" w:date="2024-02-23T12:07:00Z">
              <w:r w:rsidRPr="006F3108" w:rsidDel="001B27EE">
                <w:rPr>
                  <w:rFonts w:ascii="Times New Roman" w:eastAsia="Times New Roman" w:hAnsi="Times New Roman" w:cs="Times New Roman"/>
                  <w:kern w:val="0"/>
                  <w14:ligatures w14:val="none"/>
                </w:rPr>
                <w:delText>Specification</w:delText>
              </w:r>
            </w:del>
            <w:ins w:id="23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41D13CE" w14:textId="77777777" w:rsidTr="006F3108">
        <w:trPr>
          <w:tblCellSpacing w:w="15" w:type="dxa"/>
        </w:trPr>
        <w:tc>
          <w:tcPr>
            <w:tcW w:w="0" w:type="auto"/>
            <w:tcBorders>
              <w:top w:val="nil"/>
              <w:bottom w:val="single" w:sz="8" w:space="0" w:color="auto"/>
            </w:tcBorders>
            <w:vAlign w:val="center"/>
            <w:hideMark/>
          </w:tcPr>
          <w:p w14:paraId="39AC86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AA196A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18749FB" w14:textId="77777777" w:rsidTr="006F3108">
        <w:trPr>
          <w:tblCellSpacing w:w="15" w:type="dxa"/>
        </w:trPr>
        <w:tc>
          <w:tcPr>
            <w:tcW w:w="0" w:type="auto"/>
            <w:tcBorders>
              <w:top w:val="nil"/>
              <w:bottom w:val="single" w:sz="8" w:space="0" w:color="auto"/>
            </w:tcBorders>
            <w:vAlign w:val="center"/>
            <w:hideMark/>
          </w:tcPr>
          <w:p w14:paraId="3A8D93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46D55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93488F2" w14:textId="77777777" w:rsidTr="006F3108">
        <w:trPr>
          <w:tblCellSpacing w:w="15" w:type="dxa"/>
        </w:trPr>
        <w:tc>
          <w:tcPr>
            <w:tcW w:w="0" w:type="auto"/>
            <w:tcBorders>
              <w:top w:val="nil"/>
              <w:bottom w:val="single" w:sz="8" w:space="0" w:color="auto"/>
            </w:tcBorders>
            <w:vAlign w:val="center"/>
            <w:hideMark/>
          </w:tcPr>
          <w:p w14:paraId="4E2E01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0D59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of more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CA5542B" w14:textId="77777777" w:rsidTr="006F3108">
        <w:trPr>
          <w:tblCellSpacing w:w="15" w:type="dxa"/>
        </w:trPr>
        <w:tc>
          <w:tcPr>
            <w:tcW w:w="0" w:type="auto"/>
            <w:tcBorders>
              <w:top w:val="nil"/>
              <w:bottom w:val="single" w:sz="12" w:space="0" w:color="auto"/>
            </w:tcBorders>
            <w:vAlign w:val="center"/>
            <w:hideMark/>
          </w:tcPr>
          <w:p w14:paraId="4F7697B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3A7EFC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is a valid implementation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using the </w:t>
            </w:r>
            <w:hyperlink r:id="rId237"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 xml:space="preserve"> test.</w:t>
            </w:r>
          </w:p>
        </w:tc>
      </w:tr>
    </w:tbl>
    <w:p w14:paraId="5D9AD10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A.1.5.8.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6F3108" w:rsidRPr="006F3108" w14:paraId="425C3E3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5210D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A.21</w:t>
            </w:r>
          </w:p>
        </w:tc>
      </w:tr>
      <w:tr w:rsidR="006F3108" w:rsidRPr="006F3108" w14:paraId="1EA02A49" w14:textId="77777777" w:rsidTr="006F3108">
        <w:trPr>
          <w:tblCellSpacing w:w="15" w:type="dxa"/>
        </w:trPr>
        <w:tc>
          <w:tcPr>
            <w:tcW w:w="0" w:type="auto"/>
            <w:tcBorders>
              <w:top w:val="single" w:sz="12" w:space="0" w:color="auto"/>
              <w:bottom w:val="single" w:sz="8" w:space="0" w:color="auto"/>
            </w:tcBorders>
            <w:vAlign w:val="center"/>
            <w:hideMark/>
          </w:tcPr>
          <w:p w14:paraId="67CC0D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A21D2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/conf/core/link</w:t>
            </w:r>
          </w:p>
        </w:tc>
      </w:tr>
      <w:tr w:rsidR="006F3108" w:rsidRPr="006F3108" w14:paraId="5517A764" w14:textId="77777777" w:rsidTr="006F3108">
        <w:trPr>
          <w:tblCellSpacing w:w="15" w:type="dxa"/>
        </w:trPr>
        <w:tc>
          <w:tcPr>
            <w:tcW w:w="0" w:type="auto"/>
            <w:tcBorders>
              <w:top w:val="nil"/>
              <w:bottom w:val="single" w:sz="8" w:space="0" w:color="auto"/>
            </w:tcBorders>
            <w:vAlign w:val="center"/>
            <w:hideMark/>
          </w:tcPr>
          <w:p w14:paraId="0182EE0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6F1CB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/req/core/link</w:t>
            </w:r>
          </w:p>
        </w:tc>
      </w:tr>
      <w:tr w:rsidR="006F3108" w:rsidRPr="006F3108" w14:paraId="58BC0B38" w14:textId="77777777" w:rsidTr="006F3108">
        <w:trPr>
          <w:tblCellSpacing w:w="15" w:type="dxa"/>
        </w:trPr>
        <w:tc>
          <w:tcPr>
            <w:tcW w:w="0" w:type="auto"/>
            <w:tcBorders>
              <w:top w:val="nil"/>
              <w:bottom w:val="single" w:sz="8" w:space="0" w:color="auto"/>
            </w:tcBorders>
            <w:vAlign w:val="center"/>
            <w:hideMark/>
          </w:tcPr>
          <w:p w14:paraId="077D82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50EED8C" w14:textId="654E026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0" w:author="Carl Reed" w:date="2024-02-23T12:07:00Z">
              <w:r w:rsidRPr="006F3108" w:rsidDel="001B27EE">
                <w:rPr>
                  <w:rFonts w:ascii="Times New Roman" w:eastAsia="Times New Roman" w:hAnsi="Times New Roman" w:cs="Times New Roman"/>
                  <w:kern w:val="0"/>
                  <w14:ligatures w14:val="none"/>
                </w:rPr>
                <w:delText>Specification</w:delText>
              </w:r>
            </w:del>
            <w:ins w:id="241" w:author="Carl Reed" w:date="2024-02-23T12:07:00Z">
              <w:r w:rsidR="001B27EE">
                <w:rPr>
                  <w:rFonts w:ascii="Times New Roman" w:eastAsia="Times New Roman" w:hAnsi="Times New Roman" w:cs="Times New Roman"/>
                  <w:kern w:val="0"/>
                  <w14:ligatures w14:val="none"/>
                </w:rPr>
                <w:t>Standard</w:t>
              </w:r>
            </w:ins>
          </w:p>
        </w:tc>
      </w:tr>
      <w:tr w:rsidR="006F3108" w:rsidRPr="006F3108" w14:paraId="33CF91E1" w14:textId="77777777" w:rsidTr="006F3108">
        <w:trPr>
          <w:tblCellSpacing w:w="15" w:type="dxa"/>
        </w:trPr>
        <w:tc>
          <w:tcPr>
            <w:tcW w:w="0" w:type="auto"/>
            <w:tcBorders>
              <w:top w:val="nil"/>
              <w:bottom w:val="single" w:sz="8" w:space="0" w:color="auto"/>
            </w:tcBorders>
            <w:vAlign w:val="center"/>
            <w:hideMark/>
          </w:tcPr>
          <w:p w14:paraId="41074AD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FCE2E35" w14:textId="06527A0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2" w:author="Carl Reed" w:date="2024-02-23T12:07:00Z">
              <w:r w:rsidRPr="006F3108" w:rsidDel="001B27EE">
                <w:rPr>
                  <w:rFonts w:ascii="Times New Roman" w:eastAsia="Times New Roman" w:hAnsi="Times New Roman" w:cs="Times New Roman"/>
                  <w:kern w:val="0"/>
                  <w14:ligatures w14:val="none"/>
                </w:rPr>
                <w:delText>Specification</w:delText>
              </w:r>
            </w:del>
            <w:ins w:id="243"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Link class as defined in the POI Conceptual Model.</w:t>
            </w:r>
          </w:p>
        </w:tc>
      </w:tr>
      <w:tr w:rsidR="006F3108" w:rsidRPr="006F3108" w14:paraId="5FA3AE7D" w14:textId="77777777" w:rsidTr="006F3108">
        <w:trPr>
          <w:tblCellSpacing w:w="15" w:type="dxa"/>
        </w:trPr>
        <w:tc>
          <w:tcPr>
            <w:tcW w:w="0" w:type="auto"/>
            <w:tcBorders>
              <w:top w:val="nil"/>
              <w:bottom w:val="single" w:sz="8" w:space="0" w:color="auto"/>
            </w:tcBorders>
            <w:vAlign w:val="center"/>
            <w:hideMark/>
          </w:tcPr>
          <w:p w14:paraId="3D1C2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7C9448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79A4630" w14:textId="77777777" w:rsidTr="006F3108">
        <w:trPr>
          <w:tblCellSpacing w:w="15" w:type="dxa"/>
        </w:trPr>
        <w:tc>
          <w:tcPr>
            <w:tcW w:w="0" w:type="auto"/>
            <w:tcBorders>
              <w:top w:val="nil"/>
              <w:bottom w:val="single" w:sz="12" w:space="0" w:color="auto"/>
            </w:tcBorders>
            <w:vAlign w:val="center"/>
            <w:hideMark/>
          </w:tcPr>
          <w:p w14:paraId="2569CD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670EA34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the association being tested uses a hyperlink approach appropriate for the implementing technology.</w:t>
            </w:r>
          </w:p>
        </w:tc>
      </w:tr>
    </w:tbl>
    <w:p w14:paraId="34837B27"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A.1.6.  POI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7748"/>
      </w:tblGrid>
      <w:tr w:rsidR="006F3108" w:rsidRPr="006F3108" w14:paraId="457187E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31847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A.22</w:t>
            </w:r>
          </w:p>
        </w:tc>
      </w:tr>
      <w:tr w:rsidR="006F3108" w:rsidRPr="006F3108" w14:paraId="0F61E866" w14:textId="77777777" w:rsidTr="006F3108">
        <w:trPr>
          <w:tblCellSpacing w:w="15" w:type="dxa"/>
        </w:trPr>
        <w:tc>
          <w:tcPr>
            <w:tcW w:w="0" w:type="auto"/>
            <w:tcBorders>
              <w:top w:val="single" w:sz="12" w:space="0" w:color="auto"/>
              <w:bottom w:val="single" w:sz="8" w:space="0" w:color="auto"/>
            </w:tcBorders>
            <w:vAlign w:val="center"/>
            <w:hideMark/>
          </w:tcPr>
          <w:p w14:paraId="2F76E7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8AEA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/conf/core/poi-payload</w:t>
            </w:r>
          </w:p>
        </w:tc>
      </w:tr>
      <w:tr w:rsidR="006F3108" w:rsidRPr="006F3108" w14:paraId="7515CCE9" w14:textId="77777777" w:rsidTr="006F3108">
        <w:trPr>
          <w:tblCellSpacing w:w="15" w:type="dxa"/>
        </w:trPr>
        <w:tc>
          <w:tcPr>
            <w:tcW w:w="0" w:type="auto"/>
            <w:tcBorders>
              <w:top w:val="nil"/>
              <w:bottom w:val="single" w:sz="8" w:space="0" w:color="auto"/>
            </w:tcBorders>
            <w:vAlign w:val="center"/>
            <w:hideMark/>
          </w:tcPr>
          <w:p w14:paraId="3A1D54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230CC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184EA374" w14:textId="77777777" w:rsidTr="006F3108">
        <w:trPr>
          <w:tblCellSpacing w:w="15" w:type="dxa"/>
        </w:trPr>
        <w:tc>
          <w:tcPr>
            <w:tcW w:w="0" w:type="auto"/>
            <w:tcBorders>
              <w:top w:val="nil"/>
              <w:bottom w:val="single" w:sz="8" w:space="0" w:color="auto"/>
            </w:tcBorders>
            <w:vAlign w:val="center"/>
            <w:hideMark/>
          </w:tcPr>
          <w:p w14:paraId="6062FC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07AF67B" w14:textId="5F34EF2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4" w:author="Carl Reed" w:date="2024-02-23T12:07:00Z">
              <w:r w:rsidRPr="006F3108" w:rsidDel="001B27EE">
                <w:rPr>
                  <w:rFonts w:ascii="Times New Roman" w:eastAsia="Times New Roman" w:hAnsi="Times New Roman" w:cs="Times New Roman"/>
                  <w:kern w:val="0"/>
                  <w14:ligatures w14:val="none"/>
                </w:rPr>
                <w:delText>Specification</w:delText>
              </w:r>
            </w:del>
            <w:ins w:id="245" w:author="Carl Reed" w:date="2024-02-23T12:07:00Z">
              <w:r w:rsidR="001B27EE">
                <w:rPr>
                  <w:rFonts w:ascii="Times New Roman" w:eastAsia="Times New Roman" w:hAnsi="Times New Roman" w:cs="Times New Roman"/>
                  <w:kern w:val="0"/>
                  <w14:ligatures w14:val="none"/>
                </w:rPr>
                <w:t>Standard</w:t>
              </w:r>
            </w:ins>
          </w:p>
        </w:tc>
      </w:tr>
      <w:tr w:rsidR="006F3108" w:rsidRPr="006F3108" w14:paraId="430853E7" w14:textId="77777777" w:rsidTr="006F3108">
        <w:trPr>
          <w:tblCellSpacing w:w="15" w:type="dxa"/>
        </w:trPr>
        <w:tc>
          <w:tcPr>
            <w:tcW w:w="0" w:type="auto"/>
            <w:tcBorders>
              <w:top w:val="nil"/>
              <w:bottom w:val="single" w:sz="8" w:space="0" w:color="auto"/>
            </w:tcBorders>
            <w:vAlign w:val="center"/>
            <w:hideMark/>
          </w:tcPr>
          <w:p w14:paraId="1BE159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F394492" w14:textId="58E63A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46" w:author="Carl Reed" w:date="2024-02-23T12:07:00Z">
              <w:r w:rsidRPr="006F3108" w:rsidDel="001B27EE">
                <w:rPr>
                  <w:rFonts w:ascii="Times New Roman" w:eastAsia="Times New Roman" w:hAnsi="Times New Roman" w:cs="Times New Roman"/>
                  <w:kern w:val="0"/>
                  <w14:ligatures w14:val="none"/>
                </w:rPr>
                <w:delText>Specification</w:delText>
              </w:r>
            </w:del>
            <w:ins w:id="247"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08196501" w14:textId="77777777" w:rsidTr="006F3108">
        <w:trPr>
          <w:tblCellSpacing w:w="15" w:type="dxa"/>
        </w:trPr>
        <w:tc>
          <w:tcPr>
            <w:tcW w:w="0" w:type="auto"/>
            <w:tcBorders>
              <w:top w:val="nil"/>
              <w:bottom w:val="single" w:sz="8" w:space="0" w:color="auto"/>
            </w:tcBorders>
            <w:vAlign w:val="center"/>
            <w:hideMark/>
          </w:tcPr>
          <w:p w14:paraId="3187ADF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D29CFE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373749D" w14:textId="77777777" w:rsidTr="006F3108">
        <w:trPr>
          <w:tblCellSpacing w:w="15" w:type="dxa"/>
        </w:trPr>
        <w:tc>
          <w:tcPr>
            <w:tcW w:w="0" w:type="auto"/>
            <w:tcBorders>
              <w:top w:val="nil"/>
              <w:bottom w:val="single" w:sz="8" w:space="0" w:color="auto"/>
            </w:tcBorders>
            <w:vAlign w:val="center"/>
            <w:hideMark/>
          </w:tcPr>
          <w:p w14:paraId="51447E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BB7C0FD" w14:textId="09614F73"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8" w:author="Carl Reed" w:date="2024-02-23T12:07:00Z">
              <w:r w:rsidRPr="006F3108" w:rsidDel="001B27EE">
                <w:rPr>
                  <w:rFonts w:ascii="Times New Roman" w:eastAsia="Times New Roman" w:hAnsi="Times New Roman" w:cs="Times New Roman"/>
                  <w:kern w:val="0"/>
                  <w14:ligatures w14:val="none"/>
                </w:rPr>
                <w:delText>Specification</w:delText>
              </w:r>
            </w:del>
            <w:ins w:id="249"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3658565" w14:textId="77777777" w:rsidTr="006F3108">
        <w:trPr>
          <w:tblCellSpacing w:w="15" w:type="dxa"/>
        </w:trPr>
        <w:tc>
          <w:tcPr>
            <w:tcW w:w="0" w:type="auto"/>
            <w:tcBorders>
              <w:top w:val="nil"/>
              <w:bottom w:val="single" w:sz="8" w:space="0" w:color="auto"/>
            </w:tcBorders>
            <w:vAlign w:val="center"/>
            <w:hideMark/>
          </w:tcPr>
          <w:p w14:paraId="5F4D888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C7C30B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using the test </w:t>
            </w:r>
            <w:hyperlink r:id="rId238" w:anchor="ats_core_poi-payload_usesschema"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r w:rsidR="006F3108" w:rsidRPr="006F3108" w14:paraId="118746CC" w14:textId="77777777" w:rsidTr="006F3108">
        <w:trPr>
          <w:tblCellSpacing w:w="15" w:type="dxa"/>
        </w:trPr>
        <w:tc>
          <w:tcPr>
            <w:tcW w:w="0" w:type="auto"/>
            <w:tcBorders>
              <w:top w:val="nil"/>
              <w:bottom w:val="single" w:sz="8" w:space="0" w:color="auto"/>
            </w:tcBorders>
            <w:vAlign w:val="center"/>
            <w:hideMark/>
          </w:tcPr>
          <w:p w14:paraId="68BB2D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FDD22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using the test </w:t>
            </w:r>
            <w:hyperlink r:id="rId239" w:anchor="ats_core_poi-payload_hasdefini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2FD6BB49" w14:textId="77777777" w:rsidTr="006F3108">
        <w:trPr>
          <w:tblCellSpacing w:w="15" w:type="dxa"/>
        </w:trPr>
        <w:tc>
          <w:tcPr>
            <w:tcW w:w="0" w:type="auto"/>
            <w:tcBorders>
              <w:top w:val="nil"/>
              <w:bottom w:val="single" w:sz="12" w:space="0" w:color="auto"/>
            </w:tcBorders>
            <w:vAlign w:val="center"/>
            <w:hideMark/>
          </w:tcPr>
          <w:p w14:paraId="0DB3C9C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45502CE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40" w:anchor="ats_core_poi-payload_featureofinterest"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bl>
    <w:p w14:paraId="5BDBA98C"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A.1.6.1.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Uses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752"/>
      </w:tblGrid>
      <w:tr w:rsidR="006F3108" w:rsidRPr="006F3108" w14:paraId="60CCBB2D"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044B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A.23</w:t>
            </w:r>
          </w:p>
        </w:tc>
      </w:tr>
      <w:tr w:rsidR="006F3108" w:rsidRPr="006F3108" w14:paraId="7024F9EA" w14:textId="77777777" w:rsidTr="006F3108">
        <w:trPr>
          <w:tblCellSpacing w:w="15" w:type="dxa"/>
        </w:trPr>
        <w:tc>
          <w:tcPr>
            <w:tcW w:w="0" w:type="auto"/>
            <w:tcBorders>
              <w:top w:val="single" w:sz="12" w:space="0" w:color="auto"/>
              <w:bottom w:val="single" w:sz="8" w:space="0" w:color="auto"/>
            </w:tcBorders>
            <w:vAlign w:val="center"/>
            <w:hideMark/>
          </w:tcPr>
          <w:p w14:paraId="29359F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93923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usesSchema</w:t>
            </w:r>
            <w:proofErr w:type="spellEnd"/>
          </w:p>
        </w:tc>
      </w:tr>
      <w:tr w:rsidR="006F3108" w:rsidRPr="006F3108" w14:paraId="18104FB0" w14:textId="77777777" w:rsidTr="006F3108">
        <w:trPr>
          <w:tblCellSpacing w:w="15" w:type="dxa"/>
        </w:trPr>
        <w:tc>
          <w:tcPr>
            <w:tcW w:w="0" w:type="auto"/>
            <w:tcBorders>
              <w:top w:val="nil"/>
              <w:bottom w:val="single" w:sz="8" w:space="0" w:color="auto"/>
            </w:tcBorders>
            <w:vAlign w:val="center"/>
            <w:hideMark/>
          </w:tcPr>
          <w:p w14:paraId="559481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D3E3F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66039A71" w14:textId="77777777" w:rsidTr="006F3108">
        <w:trPr>
          <w:tblCellSpacing w:w="15" w:type="dxa"/>
        </w:trPr>
        <w:tc>
          <w:tcPr>
            <w:tcW w:w="0" w:type="auto"/>
            <w:tcBorders>
              <w:top w:val="nil"/>
              <w:bottom w:val="single" w:sz="8" w:space="0" w:color="auto"/>
            </w:tcBorders>
            <w:vAlign w:val="center"/>
            <w:hideMark/>
          </w:tcPr>
          <w:p w14:paraId="44CDC21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49AE9AF" w14:textId="4510999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0" w:author="Carl Reed" w:date="2024-02-23T12:07:00Z">
              <w:r w:rsidRPr="006F3108" w:rsidDel="001B27EE">
                <w:rPr>
                  <w:rFonts w:ascii="Times New Roman" w:eastAsia="Times New Roman" w:hAnsi="Times New Roman" w:cs="Times New Roman"/>
                  <w:kern w:val="0"/>
                  <w14:ligatures w14:val="none"/>
                </w:rPr>
                <w:delText>Specification</w:delText>
              </w:r>
            </w:del>
            <w:ins w:id="251" w:author="Carl Reed" w:date="2024-02-23T12:07:00Z">
              <w:r w:rsidR="001B27EE">
                <w:rPr>
                  <w:rFonts w:ascii="Times New Roman" w:eastAsia="Times New Roman" w:hAnsi="Times New Roman" w:cs="Times New Roman"/>
                  <w:kern w:val="0"/>
                  <w14:ligatures w14:val="none"/>
                </w:rPr>
                <w:t>Standard</w:t>
              </w:r>
            </w:ins>
          </w:p>
        </w:tc>
      </w:tr>
      <w:tr w:rsidR="006F3108" w:rsidRPr="006F3108" w14:paraId="0C735491" w14:textId="77777777" w:rsidTr="006F3108">
        <w:trPr>
          <w:tblCellSpacing w:w="15" w:type="dxa"/>
        </w:trPr>
        <w:tc>
          <w:tcPr>
            <w:tcW w:w="0" w:type="auto"/>
            <w:tcBorders>
              <w:top w:val="nil"/>
              <w:bottom w:val="single" w:sz="8" w:space="0" w:color="auto"/>
            </w:tcBorders>
            <w:vAlign w:val="center"/>
            <w:hideMark/>
          </w:tcPr>
          <w:p w14:paraId="3348BF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8F725D7" w14:textId="77C6E8A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2" w:author="Carl Reed" w:date="2024-02-23T12:07:00Z">
              <w:r w:rsidRPr="006F3108" w:rsidDel="001B27EE">
                <w:rPr>
                  <w:rFonts w:ascii="Times New Roman" w:eastAsia="Times New Roman" w:hAnsi="Times New Roman" w:cs="Times New Roman"/>
                  <w:kern w:val="0"/>
                  <w14:ligatures w14:val="none"/>
                </w:rPr>
                <w:delText>Specification</w:delText>
              </w:r>
            </w:del>
            <w:ins w:id="253"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EABECD1" w14:textId="77777777" w:rsidTr="006F3108">
        <w:trPr>
          <w:tblCellSpacing w:w="15" w:type="dxa"/>
        </w:trPr>
        <w:tc>
          <w:tcPr>
            <w:tcW w:w="0" w:type="auto"/>
            <w:tcBorders>
              <w:top w:val="nil"/>
              <w:bottom w:val="single" w:sz="8" w:space="0" w:color="auto"/>
            </w:tcBorders>
            <w:vAlign w:val="center"/>
            <w:hideMark/>
          </w:tcPr>
          <w:p w14:paraId="3F7FFFA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C7EFC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20CD246" w14:textId="77777777" w:rsidTr="006F3108">
        <w:trPr>
          <w:tblCellSpacing w:w="15" w:type="dxa"/>
        </w:trPr>
        <w:tc>
          <w:tcPr>
            <w:tcW w:w="0" w:type="auto"/>
            <w:tcBorders>
              <w:top w:val="nil"/>
              <w:bottom w:val="single" w:sz="8" w:space="0" w:color="auto"/>
            </w:tcBorders>
            <w:vAlign w:val="center"/>
            <w:hideMark/>
          </w:tcPr>
          <w:p w14:paraId="44A8D2D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AE1F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BB3A190" w14:textId="77777777" w:rsidTr="006F3108">
        <w:trPr>
          <w:tblCellSpacing w:w="15" w:type="dxa"/>
        </w:trPr>
        <w:tc>
          <w:tcPr>
            <w:tcW w:w="0" w:type="auto"/>
            <w:tcBorders>
              <w:top w:val="nil"/>
              <w:bottom w:val="single" w:sz="8" w:space="0" w:color="auto"/>
            </w:tcBorders>
            <w:vAlign w:val="center"/>
            <w:hideMark/>
          </w:tcPr>
          <w:p w14:paraId="40EB79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4AEA9C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at least one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allowed in a</w:t>
            </w:r>
            <w:del w:id="254"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563BA358" w14:textId="77777777" w:rsidTr="006F3108">
        <w:trPr>
          <w:tblCellSpacing w:w="15" w:type="dxa"/>
        </w:trPr>
        <w:tc>
          <w:tcPr>
            <w:tcW w:w="0" w:type="auto"/>
            <w:tcBorders>
              <w:top w:val="nil"/>
              <w:bottom w:val="single" w:sz="12" w:space="0" w:color="auto"/>
            </w:tcBorders>
            <w:vAlign w:val="center"/>
            <w:hideMark/>
          </w:tcPr>
          <w:p w14:paraId="1549F79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51AC335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 valid schema for the implementing technology.</w:t>
            </w:r>
          </w:p>
        </w:tc>
      </w:tr>
    </w:tbl>
    <w:p w14:paraId="48F64D0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A.1.6.2.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Has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7770"/>
      </w:tblGrid>
      <w:tr w:rsidR="006F3108" w:rsidRPr="006F3108" w14:paraId="094CAE9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BF5A1C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A.24</w:t>
            </w:r>
          </w:p>
        </w:tc>
      </w:tr>
      <w:tr w:rsidR="006F3108" w:rsidRPr="006F3108" w14:paraId="75BC9263" w14:textId="77777777" w:rsidTr="006F3108">
        <w:trPr>
          <w:tblCellSpacing w:w="15" w:type="dxa"/>
        </w:trPr>
        <w:tc>
          <w:tcPr>
            <w:tcW w:w="0" w:type="auto"/>
            <w:tcBorders>
              <w:top w:val="single" w:sz="12" w:space="0" w:color="auto"/>
              <w:bottom w:val="single" w:sz="8" w:space="0" w:color="auto"/>
            </w:tcBorders>
            <w:vAlign w:val="center"/>
            <w:hideMark/>
          </w:tcPr>
          <w:p w14:paraId="5DD248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73BA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hasDefinition</w:t>
            </w:r>
            <w:proofErr w:type="spellEnd"/>
          </w:p>
        </w:tc>
      </w:tr>
      <w:tr w:rsidR="006F3108" w:rsidRPr="006F3108" w14:paraId="33B57FA8" w14:textId="77777777" w:rsidTr="006F3108">
        <w:trPr>
          <w:tblCellSpacing w:w="15" w:type="dxa"/>
        </w:trPr>
        <w:tc>
          <w:tcPr>
            <w:tcW w:w="0" w:type="auto"/>
            <w:tcBorders>
              <w:top w:val="nil"/>
              <w:bottom w:val="single" w:sz="8" w:space="0" w:color="auto"/>
            </w:tcBorders>
            <w:vAlign w:val="center"/>
            <w:hideMark/>
          </w:tcPr>
          <w:p w14:paraId="5E48E5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D9E79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8D624FC" w14:textId="77777777" w:rsidTr="006F3108">
        <w:trPr>
          <w:tblCellSpacing w:w="15" w:type="dxa"/>
        </w:trPr>
        <w:tc>
          <w:tcPr>
            <w:tcW w:w="0" w:type="auto"/>
            <w:tcBorders>
              <w:top w:val="nil"/>
              <w:bottom w:val="single" w:sz="8" w:space="0" w:color="auto"/>
            </w:tcBorders>
            <w:vAlign w:val="center"/>
            <w:hideMark/>
          </w:tcPr>
          <w:p w14:paraId="54EF133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C208BD" w14:textId="5C3300D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5" w:author="Carl Reed" w:date="2024-02-23T12:08:00Z">
              <w:r w:rsidRPr="006F3108" w:rsidDel="001B27EE">
                <w:rPr>
                  <w:rFonts w:ascii="Times New Roman" w:eastAsia="Times New Roman" w:hAnsi="Times New Roman" w:cs="Times New Roman"/>
                  <w:kern w:val="0"/>
                  <w14:ligatures w14:val="none"/>
                </w:rPr>
                <w:delText>Specification</w:delText>
              </w:r>
            </w:del>
            <w:ins w:id="256" w:author="Carl Reed" w:date="2024-02-23T12:08:00Z">
              <w:r w:rsidR="001B27EE">
                <w:rPr>
                  <w:rFonts w:ascii="Times New Roman" w:eastAsia="Times New Roman" w:hAnsi="Times New Roman" w:cs="Times New Roman"/>
                  <w:kern w:val="0"/>
                  <w14:ligatures w14:val="none"/>
                </w:rPr>
                <w:t>Standard</w:t>
              </w:r>
            </w:ins>
          </w:p>
        </w:tc>
      </w:tr>
      <w:tr w:rsidR="006F3108" w:rsidRPr="006F3108" w14:paraId="3BBAF89A" w14:textId="77777777" w:rsidTr="006F3108">
        <w:trPr>
          <w:tblCellSpacing w:w="15" w:type="dxa"/>
        </w:trPr>
        <w:tc>
          <w:tcPr>
            <w:tcW w:w="0" w:type="auto"/>
            <w:tcBorders>
              <w:top w:val="nil"/>
              <w:bottom w:val="single" w:sz="8" w:space="0" w:color="auto"/>
            </w:tcBorders>
            <w:vAlign w:val="center"/>
            <w:hideMark/>
          </w:tcPr>
          <w:p w14:paraId="6A55A7C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3130530" w14:textId="2F38651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7" w:author="Carl Reed" w:date="2024-02-23T12:08:00Z">
              <w:r w:rsidRPr="006F3108" w:rsidDel="001B27EE">
                <w:rPr>
                  <w:rFonts w:ascii="Times New Roman" w:eastAsia="Times New Roman" w:hAnsi="Times New Roman" w:cs="Times New Roman"/>
                  <w:kern w:val="0"/>
                  <w14:ligatures w14:val="none"/>
                </w:rPr>
                <w:delText>Specification</w:delText>
              </w:r>
            </w:del>
            <w:ins w:id="258"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2C64D786" w14:textId="77777777" w:rsidTr="006F3108">
        <w:trPr>
          <w:tblCellSpacing w:w="15" w:type="dxa"/>
        </w:trPr>
        <w:tc>
          <w:tcPr>
            <w:tcW w:w="0" w:type="auto"/>
            <w:tcBorders>
              <w:top w:val="nil"/>
              <w:bottom w:val="single" w:sz="8" w:space="0" w:color="auto"/>
            </w:tcBorders>
            <w:vAlign w:val="center"/>
            <w:hideMark/>
          </w:tcPr>
          <w:p w14:paraId="0EDFF0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020262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DF93878" w14:textId="77777777" w:rsidTr="006F3108">
        <w:trPr>
          <w:tblCellSpacing w:w="15" w:type="dxa"/>
        </w:trPr>
        <w:tc>
          <w:tcPr>
            <w:tcW w:w="0" w:type="auto"/>
            <w:tcBorders>
              <w:top w:val="nil"/>
              <w:bottom w:val="single" w:sz="8" w:space="0" w:color="auto"/>
            </w:tcBorders>
            <w:vAlign w:val="center"/>
            <w:hideMark/>
          </w:tcPr>
          <w:p w14:paraId="33AD07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FFFA8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15BDCD9" w14:textId="77777777" w:rsidTr="006F3108">
        <w:trPr>
          <w:tblCellSpacing w:w="15" w:type="dxa"/>
        </w:trPr>
        <w:tc>
          <w:tcPr>
            <w:tcW w:w="0" w:type="auto"/>
            <w:tcBorders>
              <w:top w:val="nil"/>
              <w:bottom w:val="single" w:sz="8" w:space="0" w:color="auto"/>
            </w:tcBorders>
            <w:vAlign w:val="center"/>
            <w:hideMark/>
          </w:tcPr>
          <w:p w14:paraId="3CF83D5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A55319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allowed in a</w:t>
            </w:r>
            <w:del w:id="259"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159CF0EF" w14:textId="77777777" w:rsidTr="006F3108">
        <w:trPr>
          <w:tblCellSpacing w:w="15" w:type="dxa"/>
        </w:trPr>
        <w:tc>
          <w:tcPr>
            <w:tcW w:w="0" w:type="auto"/>
            <w:tcBorders>
              <w:top w:val="nil"/>
              <w:bottom w:val="single" w:sz="12" w:space="0" w:color="auto"/>
            </w:tcBorders>
            <w:vAlign w:val="center"/>
            <w:hideMark/>
          </w:tcPr>
          <w:p w14:paraId="4C3441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BCB69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 valid ontology for the implementing technology.</w:t>
            </w:r>
          </w:p>
        </w:tc>
      </w:tr>
    </w:tbl>
    <w:p w14:paraId="40D3C8D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A.1.6.3.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798"/>
      </w:tblGrid>
      <w:tr w:rsidR="006F3108" w:rsidRPr="006F3108" w14:paraId="15FA4C6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CC5C36"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A.25</w:t>
            </w:r>
          </w:p>
        </w:tc>
      </w:tr>
      <w:tr w:rsidR="006F3108" w:rsidRPr="006F3108" w14:paraId="708C08A7" w14:textId="77777777" w:rsidTr="006F3108">
        <w:trPr>
          <w:tblCellSpacing w:w="15" w:type="dxa"/>
        </w:trPr>
        <w:tc>
          <w:tcPr>
            <w:tcW w:w="0" w:type="auto"/>
            <w:tcBorders>
              <w:top w:val="single" w:sz="12" w:space="0" w:color="auto"/>
              <w:bottom w:val="single" w:sz="8" w:space="0" w:color="auto"/>
            </w:tcBorders>
            <w:vAlign w:val="center"/>
            <w:hideMark/>
          </w:tcPr>
          <w:p w14:paraId="3E50C0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AFBFF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6885F553" w14:textId="77777777" w:rsidTr="006F3108">
        <w:trPr>
          <w:tblCellSpacing w:w="15" w:type="dxa"/>
        </w:trPr>
        <w:tc>
          <w:tcPr>
            <w:tcW w:w="0" w:type="auto"/>
            <w:tcBorders>
              <w:top w:val="nil"/>
              <w:bottom w:val="single" w:sz="8" w:space="0" w:color="auto"/>
            </w:tcBorders>
            <w:vAlign w:val="center"/>
            <w:hideMark/>
          </w:tcPr>
          <w:p w14:paraId="4734DE1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238CF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08129C8" w14:textId="77777777" w:rsidTr="006F3108">
        <w:trPr>
          <w:tblCellSpacing w:w="15" w:type="dxa"/>
        </w:trPr>
        <w:tc>
          <w:tcPr>
            <w:tcW w:w="0" w:type="auto"/>
            <w:tcBorders>
              <w:top w:val="nil"/>
              <w:bottom w:val="single" w:sz="8" w:space="0" w:color="auto"/>
            </w:tcBorders>
            <w:vAlign w:val="center"/>
            <w:hideMark/>
          </w:tcPr>
          <w:p w14:paraId="76215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896E94D" w14:textId="6E80B9E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0" w:author="Carl Reed" w:date="2024-02-23T12:08:00Z">
              <w:r w:rsidRPr="006F3108" w:rsidDel="001B27EE">
                <w:rPr>
                  <w:rFonts w:ascii="Times New Roman" w:eastAsia="Times New Roman" w:hAnsi="Times New Roman" w:cs="Times New Roman"/>
                  <w:kern w:val="0"/>
                  <w14:ligatures w14:val="none"/>
                </w:rPr>
                <w:delText>Specification</w:delText>
              </w:r>
            </w:del>
            <w:ins w:id="261" w:author="Carl Reed" w:date="2024-02-23T12:08:00Z">
              <w:r w:rsidR="001B27EE">
                <w:rPr>
                  <w:rFonts w:ascii="Times New Roman" w:eastAsia="Times New Roman" w:hAnsi="Times New Roman" w:cs="Times New Roman"/>
                  <w:kern w:val="0"/>
                  <w14:ligatures w14:val="none"/>
                </w:rPr>
                <w:t>Standard</w:t>
              </w:r>
            </w:ins>
          </w:p>
        </w:tc>
      </w:tr>
      <w:tr w:rsidR="006F3108" w:rsidRPr="006F3108" w14:paraId="54752AC5" w14:textId="77777777" w:rsidTr="006F3108">
        <w:trPr>
          <w:tblCellSpacing w:w="15" w:type="dxa"/>
        </w:trPr>
        <w:tc>
          <w:tcPr>
            <w:tcW w:w="0" w:type="auto"/>
            <w:tcBorders>
              <w:top w:val="nil"/>
              <w:bottom w:val="single" w:sz="8" w:space="0" w:color="auto"/>
            </w:tcBorders>
            <w:vAlign w:val="center"/>
            <w:hideMark/>
          </w:tcPr>
          <w:p w14:paraId="062CAC6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ADEE7F2" w14:textId="6DC71B7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2" w:author="Carl Reed" w:date="2024-02-23T12:08:00Z">
              <w:r w:rsidRPr="006F3108" w:rsidDel="001B27EE">
                <w:rPr>
                  <w:rFonts w:ascii="Times New Roman" w:eastAsia="Times New Roman" w:hAnsi="Times New Roman" w:cs="Times New Roman"/>
                  <w:kern w:val="0"/>
                  <w14:ligatures w14:val="none"/>
                </w:rPr>
                <w:delText>Specification</w:delText>
              </w:r>
            </w:del>
            <w:ins w:id="263"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75FCD550" w14:textId="77777777" w:rsidTr="006F3108">
        <w:trPr>
          <w:tblCellSpacing w:w="15" w:type="dxa"/>
        </w:trPr>
        <w:tc>
          <w:tcPr>
            <w:tcW w:w="0" w:type="auto"/>
            <w:tcBorders>
              <w:top w:val="nil"/>
              <w:bottom w:val="single" w:sz="8" w:space="0" w:color="auto"/>
            </w:tcBorders>
            <w:vAlign w:val="center"/>
            <w:hideMark/>
          </w:tcPr>
          <w:p w14:paraId="2DF6AB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093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81F05F5" w14:textId="77777777" w:rsidTr="006F3108">
        <w:trPr>
          <w:tblCellSpacing w:w="15" w:type="dxa"/>
        </w:trPr>
        <w:tc>
          <w:tcPr>
            <w:tcW w:w="0" w:type="auto"/>
            <w:tcBorders>
              <w:top w:val="nil"/>
              <w:bottom w:val="single" w:sz="8" w:space="0" w:color="auto"/>
            </w:tcBorders>
            <w:vAlign w:val="center"/>
            <w:hideMark/>
          </w:tcPr>
          <w:p w14:paraId="7F905D1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04F2A8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4FE2307" w14:textId="77777777" w:rsidTr="006F3108">
        <w:trPr>
          <w:tblCellSpacing w:w="15" w:type="dxa"/>
        </w:trPr>
        <w:tc>
          <w:tcPr>
            <w:tcW w:w="0" w:type="auto"/>
            <w:tcBorders>
              <w:top w:val="nil"/>
              <w:bottom w:val="single" w:sz="8" w:space="0" w:color="auto"/>
            </w:tcBorders>
            <w:vAlign w:val="center"/>
            <w:hideMark/>
          </w:tcPr>
          <w:p w14:paraId="3934797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D23E4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w:t>
            </w:r>
            <w:del w:id="264"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9597D81" w14:textId="77777777" w:rsidTr="006F3108">
        <w:trPr>
          <w:tblCellSpacing w:w="15" w:type="dxa"/>
        </w:trPr>
        <w:tc>
          <w:tcPr>
            <w:tcW w:w="0" w:type="auto"/>
            <w:tcBorders>
              <w:top w:val="nil"/>
              <w:bottom w:val="single" w:sz="12" w:space="0" w:color="auto"/>
            </w:tcBorders>
            <w:vAlign w:val="center"/>
            <w:hideMark/>
          </w:tcPr>
          <w:p w14:paraId="349294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65F194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41"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39308712"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A.1.7.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6F3108" w:rsidRPr="006F3108" w14:paraId="2F37B97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BA82C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A.26</w:t>
            </w:r>
          </w:p>
        </w:tc>
      </w:tr>
      <w:tr w:rsidR="006F3108" w:rsidRPr="006F3108" w14:paraId="066A916B" w14:textId="77777777" w:rsidTr="006F3108">
        <w:trPr>
          <w:tblCellSpacing w:w="15" w:type="dxa"/>
        </w:trPr>
        <w:tc>
          <w:tcPr>
            <w:tcW w:w="0" w:type="auto"/>
            <w:tcBorders>
              <w:top w:val="single" w:sz="12" w:space="0" w:color="auto"/>
              <w:bottom w:val="single" w:sz="8" w:space="0" w:color="auto"/>
            </w:tcBorders>
            <w:vAlign w:val="center"/>
            <w:hideMark/>
          </w:tcPr>
          <w:p w14:paraId="07D345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F0ED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
        </w:tc>
      </w:tr>
      <w:tr w:rsidR="006F3108" w:rsidRPr="006F3108" w14:paraId="4E9EC582" w14:textId="77777777" w:rsidTr="006F3108">
        <w:trPr>
          <w:tblCellSpacing w:w="15" w:type="dxa"/>
        </w:trPr>
        <w:tc>
          <w:tcPr>
            <w:tcW w:w="0" w:type="auto"/>
            <w:tcBorders>
              <w:top w:val="nil"/>
              <w:bottom w:val="single" w:sz="8" w:space="0" w:color="auto"/>
            </w:tcBorders>
            <w:vAlign w:val="center"/>
            <w:hideMark/>
          </w:tcPr>
          <w:p w14:paraId="415976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02536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004BD7F0" w14:textId="77777777" w:rsidTr="006F3108">
        <w:trPr>
          <w:tblCellSpacing w:w="15" w:type="dxa"/>
        </w:trPr>
        <w:tc>
          <w:tcPr>
            <w:tcW w:w="0" w:type="auto"/>
            <w:tcBorders>
              <w:top w:val="nil"/>
              <w:bottom w:val="single" w:sz="8" w:space="0" w:color="auto"/>
            </w:tcBorders>
            <w:vAlign w:val="center"/>
            <w:hideMark/>
          </w:tcPr>
          <w:p w14:paraId="3C0BF60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31EA304D"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42" w:anchor="ats_core_abstract-poi" w:history="1">
              <w:r w:rsidR="006F3108" w:rsidRPr="006F3108">
                <w:rPr>
                  <w:rFonts w:ascii="Times New Roman" w:eastAsia="Times New Roman" w:hAnsi="Times New Roman" w:cs="Times New Roman"/>
                  <w:color w:val="0000FF"/>
                  <w:kern w:val="0"/>
                  <w:u w:val="single"/>
                  <w14:ligatures w14:val="none"/>
                </w:rPr>
                <w:t xml:space="preserve">Abstract test A.13: </w:t>
              </w:r>
              <w:r w:rsidR="006F3108" w:rsidRPr="006F3108">
                <w:rPr>
                  <w:rFonts w:ascii="Courier New" w:eastAsia="Times New Roman" w:hAnsi="Courier New" w:cs="Courier New"/>
                  <w:color w:val="0000FF"/>
                  <w:kern w:val="0"/>
                  <w:sz w:val="20"/>
                  <w:szCs w:val="20"/>
                  <w:u w:val="single"/>
                  <w14:ligatures w14:val="none"/>
                </w:rPr>
                <w:t>/conf/core/abstract-poi</w:t>
              </w:r>
            </w:hyperlink>
          </w:p>
        </w:tc>
      </w:tr>
      <w:tr w:rsidR="006F3108" w:rsidRPr="006F3108" w14:paraId="1EF82834" w14:textId="77777777" w:rsidTr="006F3108">
        <w:trPr>
          <w:tblCellSpacing w:w="15" w:type="dxa"/>
        </w:trPr>
        <w:tc>
          <w:tcPr>
            <w:tcW w:w="0" w:type="auto"/>
            <w:tcBorders>
              <w:top w:val="nil"/>
              <w:bottom w:val="single" w:sz="8" w:space="0" w:color="auto"/>
            </w:tcBorders>
            <w:vAlign w:val="center"/>
            <w:hideMark/>
          </w:tcPr>
          <w:p w14:paraId="78A7BD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60F2B2C" w14:textId="52DBD41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5" w:author="Carl Reed" w:date="2024-02-23T12:08:00Z">
              <w:r w:rsidRPr="006F3108" w:rsidDel="001B27EE">
                <w:rPr>
                  <w:rFonts w:ascii="Times New Roman" w:eastAsia="Times New Roman" w:hAnsi="Times New Roman" w:cs="Times New Roman"/>
                  <w:kern w:val="0"/>
                  <w14:ligatures w14:val="none"/>
                </w:rPr>
                <w:delText>Specification</w:delText>
              </w:r>
            </w:del>
            <w:ins w:id="266" w:author="Carl Reed" w:date="2024-02-23T12:08:00Z">
              <w:r w:rsidR="001B27EE">
                <w:rPr>
                  <w:rFonts w:ascii="Times New Roman" w:eastAsia="Times New Roman" w:hAnsi="Times New Roman" w:cs="Times New Roman"/>
                  <w:kern w:val="0"/>
                  <w14:ligatures w14:val="none"/>
                </w:rPr>
                <w:t>Standard</w:t>
              </w:r>
            </w:ins>
          </w:p>
        </w:tc>
      </w:tr>
      <w:tr w:rsidR="006F3108" w:rsidRPr="006F3108" w14:paraId="051526FD" w14:textId="77777777" w:rsidTr="006F3108">
        <w:trPr>
          <w:tblCellSpacing w:w="15" w:type="dxa"/>
        </w:trPr>
        <w:tc>
          <w:tcPr>
            <w:tcW w:w="0" w:type="auto"/>
            <w:tcBorders>
              <w:top w:val="nil"/>
              <w:bottom w:val="single" w:sz="8" w:space="0" w:color="auto"/>
            </w:tcBorders>
            <w:vAlign w:val="center"/>
            <w:hideMark/>
          </w:tcPr>
          <w:p w14:paraId="312B17F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D43976D" w14:textId="10D00C2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67" w:author="Carl Reed" w:date="2024-02-23T12:08:00Z">
              <w:r w:rsidRPr="006F3108" w:rsidDel="001B27EE">
                <w:rPr>
                  <w:rFonts w:ascii="Times New Roman" w:eastAsia="Times New Roman" w:hAnsi="Times New Roman" w:cs="Times New Roman"/>
                  <w:kern w:val="0"/>
                  <w14:ligatures w14:val="none"/>
                </w:rPr>
                <w:delText>Specification</w:delText>
              </w:r>
            </w:del>
            <w:ins w:id="268"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POI Class as defined in the POI Conceptual Model.</w:t>
            </w:r>
          </w:p>
        </w:tc>
      </w:tr>
      <w:tr w:rsidR="006F3108" w:rsidRPr="006F3108" w14:paraId="22A14D0B" w14:textId="77777777" w:rsidTr="006F3108">
        <w:trPr>
          <w:tblCellSpacing w:w="15" w:type="dxa"/>
        </w:trPr>
        <w:tc>
          <w:tcPr>
            <w:tcW w:w="0" w:type="auto"/>
            <w:tcBorders>
              <w:top w:val="nil"/>
              <w:bottom w:val="single" w:sz="8" w:space="0" w:color="auto"/>
            </w:tcBorders>
            <w:vAlign w:val="center"/>
            <w:hideMark/>
          </w:tcPr>
          <w:p w14:paraId="17856B1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46A07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BB471ED" w14:textId="77777777" w:rsidTr="006F3108">
        <w:trPr>
          <w:tblCellSpacing w:w="15" w:type="dxa"/>
        </w:trPr>
        <w:tc>
          <w:tcPr>
            <w:tcW w:w="0" w:type="auto"/>
            <w:tcBorders>
              <w:top w:val="nil"/>
              <w:bottom w:val="single" w:sz="8" w:space="0" w:color="auto"/>
            </w:tcBorders>
            <w:vAlign w:val="center"/>
            <w:hideMark/>
          </w:tcPr>
          <w:p w14:paraId="21156B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DD551EB" w14:textId="71BB0FD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9" w:author="Carl Reed" w:date="2024-02-23T12:08:00Z">
              <w:r w:rsidRPr="006F3108" w:rsidDel="001B27EE">
                <w:rPr>
                  <w:rFonts w:ascii="Times New Roman" w:eastAsia="Times New Roman" w:hAnsi="Times New Roman" w:cs="Times New Roman"/>
                  <w:kern w:val="0"/>
                  <w14:ligatures w14:val="none"/>
                </w:rPr>
                <w:delText>Specification</w:delText>
              </w:r>
            </w:del>
            <w:ins w:id="270"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POI class:</w:t>
            </w:r>
          </w:p>
        </w:tc>
      </w:tr>
      <w:tr w:rsidR="006F3108" w:rsidRPr="006F3108" w14:paraId="04EC8168" w14:textId="77777777" w:rsidTr="006F3108">
        <w:trPr>
          <w:tblCellSpacing w:w="15" w:type="dxa"/>
        </w:trPr>
        <w:tc>
          <w:tcPr>
            <w:tcW w:w="0" w:type="auto"/>
            <w:tcBorders>
              <w:top w:val="nil"/>
              <w:bottom w:val="single" w:sz="12" w:space="0" w:color="auto"/>
            </w:tcBorders>
            <w:vAlign w:val="center"/>
            <w:hideMark/>
          </w:tcPr>
          <w:p w14:paraId="248344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5AE7AD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POI class is also a valid implementation of the </w:t>
            </w:r>
            <w:proofErr w:type="spellStart"/>
            <w:r w:rsidRPr="006F3108">
              <w:rPr>
                <w:rFonts w:ascii="Times New Roman" w:eastAsia="Times New Roman" w:hAnsi="Times New Roman" w:cs="Times New Roman"/>
                <w:kern w:val="0"/>
                <w14:ligatures w14:val="none"/>
              </w:rPr>
              <w:t>Abstract_POI</w:t>
            </w:r>
            <w:proofErr w:type="spellEnd"/>
            <w:r w:rsidRPr="006F3108">
              <w:rPr>
                <w:rFonts w:ascii="Times New Roman" w:eastAsia="Times New Roman" w:hAnsi="Times New Roman" w:cs="Times New Roman"/>
                <w:kern w:val="0"/>
                <w14:ligatures w14:val="none"/>
              </w:rPr>
              <w:t xml:space="preserve"> class using test </w:t>
            </w:r>
            <w:hyperlink r:id="rId243" w:anchor="ats_core_abstract-poi" w:history="1">
              <w:r w:rsidRPr="006F3108">
                <w:rPr>
                  <w:rFonts w:ascii="Times New Roman" w:eastAsia="Times New Roman" w:hAnsi="Times New Roman" w:cs="Times New Roman"/>
                  <w:color w:val="0000FF"/>
                  <w:kern w:val="0"/>
                  <w:u w:val="single"/>
                  <w14:ligatures w14:val="none"/>
                </w:rPr>
                <w:t>/conf/core/abstract-poi</w:t>
              </w:r>
            </w:hyperlink>
            <w:r w:rsidRPr="006F3108">
              <w:rPr>
                <w:rFonts w:ascii="Times New Roman" w:eastAsia="Times New Roman" w:hAnsi="Times New Roman" w:cs="Times New Roman"/>
                <w:kern w:val="0"/>
                <w14:ligatures w14:val="none"/>
              </w:rPr>
              <w:t>.</w:t>
            </w:r>
          </w:p>
        </w:tc>
      </w:tr>
    </w:tbl>
    <w:p w14:paraId="002D1A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5D559857"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B</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ISO Data Dictionary</w:t>
      </w:r>
    </w:p>
    <w:p w14:paraId="37C22231" w14:textId="6EBF5A5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ISO Technical Committee 211 maintains a harmonized UML model which covers many of their standards. All </w:t>
      </w:r>
      <w:del w:id="271" w:author="Carl Reed" w:date="2024-02-23T12:09:00Z">
        <w:r w:rsidRPr="006F3108" w:rsidDel="001B27EE">
          <w:rPr>
            <w:rFonts w:ascii="Times New Roman" w:eastAsia="Times New Roman" w:hAnsi="Times New Roman" w:cs="Times New Roman"/>
            <w:kern w:val="0"/>
            <w14:ligatures w14:val="none"/>
          </w:rPr>
          <w:delText xml:space="preserve">of </w:delText>
        </w:r>
      </w:del>
      <w:r w:rsidRPr="006F3108">
        <w:rPr>
          <w:rFonts w:ascii="Times New Roman" w:eastAsia="Times New Roman" w:hAnsi="Times New Roman" w:cs="Times New Roman"/>
          <w:kern w:val="0"/>
          <w14:ligatures w14:val="none"/>
        </w:rPr>
        <w:t>the TC211 Standards which are relevant to the POI Standard are included. Therefore</w:t>
      </w:r>
      <w:ins w:id="272" w:author="Carl Reed" w:date="2024-02-23T12:09: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the full UML model for POI consists of the classes defined in the POI UML model as well as those which referenced from the TC211 </w:t>
      </w:r>
      <w:del w:id="273" w:author="Carl Reed" w:date="2024-02-23T12:10:00Z">
        <w:r w:rsidRPr="006F3108" w:rsidDel="001B27EE">
          <w:rPr>
            <w:rFonts w:ascii="Times New Roman" w:eastAsia="Times New Roman" w:hAnsi="Times New Roman" w:cs="Times New Roman"/>
            <w:kern w:val="0"/>
            <w14:ligatures w14:val="none"/>
          </w:rPr>
          <w:delText>Hamonized</w:delText>
        </w:r>
      </w:del>
      <w:ins w:id="274"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w:t>
      </w:r>
    </w:p>
    <w:p w14:paraId="2DA678D6" w14:textId="2E1BC26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Data Dictionary tables in this section were software generated from the TC211 </w:t>
      </w:r>
      <w:del w:id="275" w:author="Carl Reed" w:date="2024-02-23T12:10:00Z">
        <w:r w:rsidRPr="006F3108" w:rsidDel="001B27EE">
          <w:rPr>
            <w:rFonts w:ascii="Times New Roman" w:eastAsia="Times New Roman" w:hAnsi="Times New Roman" w:cs="Times New Roman"/>
            <w:kern w:val="0"/>
            <w14:ligatures w14:val="none"/>
          </w:rPr>
          <w:delText>Hamonized</w:delText>
        </w:r>
      </w:del>
      <w:ins w:id="276"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 As such, this section provides a normative representation of the TC211 classes which are leveraged by the POI Conceptual Model.</w:t>
      </w:r>
    </w:p>
    <w:p w14:paraId="667664B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Note that some of the properties in the ISO model are not populated. Since the model is normative, the missing information cannot be included in this document until it is first included in the ISO model by TC211.</w:t>
      </w:r>
    </w:p>
    <w:p w14:paraId="670272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B.1.  General Feature Model</w:t>
      </w:r>
    </w:p>
    <w:p w14:paraId="63DF72E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4" w:anchor="ISO19109" w:history="1">
        <w:r w:rsidRPr="006F3108">
          <w:rPr>
            <w:rFonts w:ascii="Times New Roman" w:eastAsia="Times New Roman" w:hAnsi="Times New Roman" w:cs="Times New Roman"/>
            <w:color w:val="0000FF"/>
            <w:kern w:val="0"/>
            <w:u w:val="single"/>
            <w14:ligatures w14:val="none"/>
          </w:rPr>
          <w:t>(ISO 19109:2015)</w:t>
        </w:r>
      </w:hyperlink>
    </w:p>
    <w:p w14:paraId="0E4821F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 — Any Feature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167847F" w14:textId="77777777" w:rsidTr="006F3108">
        <w:trPr>
          <w:tblCellSpacing w:w="15" w:type="dxa"/>
        </w:trPr>
        <w:tc>
          <w:tcPr>
            <w:tcW w:w="0" w:type="auto"/>
            <w:tcBorders>
              <w:top w:val="single" w:sz="12" w:space="0" w:color="auto"/>
              <w:bottom w:val="single" w:sz="8" w:space="0" w:color="auto"/>
            </w:tcBorders>
            <w:vAlign w:val="center"/>
            <w:hideMark/>
          </w:tcPr>
          <w:p w14:paraId="004C125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AnyFeature</w:t>
            </w:r>
            <w:proofErr w:type="spellEnd"/>
          </w:p>
        </w:tc>
      </w:tr>
      <w:tr w:rsidR="006F3108" w:rsidRPr="006F3108" w14:paraId="6592791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40BD143" w14:textId="77777777">
              <w:trPr>
                <w:tblCellSpacing w:w="15" w:type="dxa"/>
              </w:trPr>
              <w:tc>
                <w:tcPr>
                  <w:tcW w:w="0" w:type="auto"/>
                  <w:tcBorders>
                    <w:top w:val="single" w:sz="12" w:space="0" w:color="auto"/>
                    <w:bottom w:val="single" w:sz="8" w:space="0" w:color="auto"/>
                  </w:tcBorders>
                  <w:vAlign w:val="center"/>
                  <w:hideMark/>
                </w:tcPr>
                <w:p w14:paraId="7B52B2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Definition:</w:t>
                  </w:r>
                </w:p>
              </w:tc>
              <w:tc>
                <w:tcPr>
                  <w:tcW w:w="0" w:type="auto"/>
                  <w:tcBorders>
                    <w:top w:val="single" w:sz="12" w:space="0" w:color="auto"/>
                    <w:bottom w:val="single" w:sz="8" w:space="0" w:color="auto"/>
                  </w:tcBorders>
                  <w:vAlign w:val="center"/>
                  <w:hideMark/>
                </w:tcPr>
                <w:p w14:paraId="2E89B5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class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is an instance of the «metaclass» </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 xml:space="preserve"> (ISO 19109). It represents the set of all classes which are feature types.</w:t>
                  </w:r>
                  <w:r w:rsidRPr="006F3108">
                    <w:rPr>
                      <w:rFonts w:ascii="Times New Roman" w:eastAsia="Times New Roman" w:hAnsi="Times New Roman" w:cs="Times New Roman"/>
                      <w:kern w:val="0"/>
                      <w14:ligatures w14:val="none"/>
                    </w:rPr>
                    <w:br/>
                    <w:t>+ In an implementation this abstract class shall be substituted by a concrete class representing a feature type from an application schema associated with a domain of discourse (ISO 19109, ISO 19101).</w:t>
                  </w:r>
                </w:p>
              </w:tc>
            </w:tr>
            <w:tr w:rsidR="006F3108" w:rsidRPr="006F3108" w14:paraId="59340927" w14:textId="77777777">
              <w:trPr>
                <w:tblCellSpacing w:w="15" w:type="dxa"/>
              </w:trPr>
              <w:tc>
                <w:tcPr>
                  <w:tcW w:w="0" w:type="auto"/>
                  <w:tcBorders>
                    <w:top w:val="nil"/>
                    <w:bottom w:val="single" w:sz="12" w:space="0" w:color="auto"/>
                  </w:tcBorders>
                  <w:vAlign w:val="center"/>
                  <w:hideMark/>
                </w:tcPr>
                <w:p w14:paraId="0467FD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47936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3C5009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B276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027078" w14:textId="77777777">
              <w:trPr>
                <w:tblHeader/>
                <w:tblCellSpacing w:w="15" w:type="dxa"/>
              </w:trPr>
              <w:tc>
                <w:tcPr>
                  <w:tcW w:w="0" w:type="auto"/>
                  <w:tcBorders>
                    <w:top w:val="single" w:sz="12" w:space="0" w:color="auto"/>
                    <w:bottom w:val="single" w:sz="12" w:space="0" w:color="auto"/>
                  </w:tcBorders>
                  <w:vAlign w:val="center"/>
                  <w:hideMark/>
                </w:tcPr>
                <w:p w14:paraId="3F3B601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E2F1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451179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10ECF81" w14:textId="77777777">
              <w:trPr>
                <w:tblCellSpacing w:w="15" w:type="dxa"/>
              </w:trPr>
              <w:tc>
                <w:tcPr>
                  <w:tcW w:w="0" w:type="auto"/>
                  <w:tcBorders>
                    <w:top w:val="single" w:sz="12" w:space="0" w:color="auto"/>
                    <w:bottom w:val="single" w:sz="12" w:space="0" w:color="auto"/>
                  </w:tcBorders>
                  <w:vAlign w:val="center"/>
                  <w:hideMark/>
                </w:tcPr>
                <w:p w14:paraId="26A16E0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1A07ED5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45" w:anchor="FeatureType-section" w:history="1">
                    <w:proofErr w:type="spellStart"/>
                    <w:r w:rsidR="006F3108" w:rsidRPr="006F3108">
                      <w:rPr>
                        <w:rFonts w:ascii="Times New Roman" w:eastAsia="Times New Roman" w:hAnsi="Times New Roman" w:cs="Times New Roman"/>
                        <w:color w:val="0000FF"/>
                        <w:kern w:val="0"/>
                        <w:u w:val="single"/>
                        <w14:ligatures w14:val="none"/>
                      </w:rPr>
                      <w:t>FeatureType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D2936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3B6C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66EFC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 — Feature Type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8E09697" w14:textId="77777777" w:rsidTr="006F3108">
        <w:trPr>
          <w:tblCellSpacing w:w="15" w:type="dxa"/>
        </w:trPr>
        <w:tc>
          <w:tcPr>
            <w:tcW w:w="0" w:type="auto"/>
            <w:tcBorders>
              <w:top w:val="single" w:sz="12" w:space="0" w:color="auto"/>
              <w:bottom w:val="single" w:sz="8" w:space="0" w:color="auto"/>
            </w:tcBorders>
            <w:vAlign w:val="center"/>
            <w:hideMark/>
          </w:tcPr>
          <w:p w14:paraId="4F090A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FeatureType</w:t>
            </w:r>
            <w:proofErr w:type="spellEnd"/>
          </w:p>
        </w:tc>
      </w:tr>
      <w:tr w:rsidR="006F3108" w:rsidRPr="006F3108" w14:paraId="5F9E0F5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7770"/>
            </w:tblGrid>
            <w:tr w:rsidR="006F3108" w:rsidRPr="006F3108" w14:paraId="4AE95EC3" w14:textId="77777777">
              <w:trPr>
                <w:tblCellSpacing w:w="15" w:type="dxa"/>
              </w:trPr>
              <w:tc>
                <w:tcPr>
                  <w:tcW w:w="0" w:type="auto"/>
                  <w:tcBorders>
                    <w:top w:val="single" w:sz="12" w:space="0" w:color="auto"/>
                    <w:bottom w:val="single" w:sz="8" w:space="0" w:color="auto"/>
                  </w:tcBorders>
                  <w:vAlign w:val="center"/>
                  <w:hideMark/>
                </w:tcPr>
                <w:p w14:paraId="4AFDE6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98B9540" w14:textId="401B43A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feature: abstraction of real world phenomena</w:t>
                  </w:r>
                  <w:r w:rsidRPr="006F3108">
                    <w:rPr>
                      <w:rFonts w:ascii="Times New Roman" w:eastAsia="Times New Roman" w:hAnsi="Times New Roman" w:cs="Times New Roman"/>
                      <w:kern w:val="0"/>
                      <w14:ligatures w14:val="none"/>
                    </w:rPr>
                    <w:br/>
                    <w:t>NOTE: A feature may occur as a type or an instance. Feature type or feature instance should be used when only one is meant.</w:t>
                  </w:r>
                  <w:r w:rsidRPr="006F3108">
                    <w:rPr>
                      <w:rFonts w:ascii="Times New Roman" w:eastAsia="Times New Roman" w:hAnsi="Times New Roman" w:cs="Times New Roman"/>
                      <w:kern w:val="0"/>
                      <w14:ligatures w14:val="none"/>
                    </w:rPr>
                    <w:br/>
                    <w:t xml:space="preserve">This class describes how a feature class shall be constructed in an Application Schema. In accordance with the conformance clause of the standard, instances of this class are </w:t>
                  </w:r>
                  <w:del w:id="277" w:author="Carl Reed" w:date="2024-02-23T12:10:00Z">
                    <w:r w:rsidRPr="006F3108" w:rsidDel="001B27EE">
                      <w:rPr>
                        <w:rFonts w:ascii="Times New Roman" w:eastAsia="Times New Roman" w:hAnsi="Times New Roman" w:cs="Times New Roman"/>
                        <w:kern w:val="0"/>
                        <w14:ligatures w14:val="none"/>
                      </w:rPr>
                      <w:delText>instanciated</w:delText>
                    </w:r>
                  </w:del>
                  <w:ins w:id="278" w:author="Carl Reed" w:date="2024-02-23T12:10:00Z">
                    <w:r w:rsidR="001B27EE" w:rsidRPr="006F3108">
                      <w:rPr>
                        <w:rFonts w:ascii="Times New Roman" w:eastAsia="Times New Roman" w:hAnsi="Times New Roman" w:cs="Times New Roman"/>
                        <w:kern w:val="0"/>
                        <w14:ligatures w14:val="none"/>
                      </w:rPr>
                      <w:t>instantiated</w:t>
                    </w:r>
                  </w:ins>
                  <w:r w:rsidRPr="006F3108">
                    <w:rPr>
                      <w:rFonts w:ascii="Times New Roman" w:eastAsia="Times New Roman" w:hAnsi="Times New Roman" w:cs="Times New Roman"/>
                      <w:kern w:val="0"/>
                      <w14:ligatures w14:val="none"/>
                    </w:rPr>
                    <w:t xml:space="preserve"> as feature classes in an Application Schema</w:t>
                  </w:r>
                </w:p>
              </w:tc>
            </w:tr>
            <w:tr w:rsidR="006F3108" w:rsidRPr="006F3108" w14:paraId="70A17327" w14:textId="77777777">
              <w:trPr>
                <w:tblCellSpacing w:w="15" w:type="dxa"/>
              </w:trPr>
              <w:tc>
                <w:tcPr>
                  <w:tcW w:w="0" w:type="auto"/>
                  <w:tcBorders>
                    <w:top w:val="nil"/>
                    <w:bottom w:val="single" w:sz="8" w:space="0" w:color="auto"/>
                  </w:tcBorders>
                  <w:vAlign w:val="center"/>
                  <w:hideMark/>
                </w:tcPr>
                <w:p w14:paraId="75E546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7D2E4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IdentifiedType</w:t>
                  </w:r>
                  <w:proofErr w:type="spellEnd"/>
                </w:p>
              </w:tc>
            </w:tr>
            <w:tr w:rsidR="006F3108" w:rsidRPr="006F3108" w14:paraId="150B1C87" w14:textId="77777777">
              <w:trPr>
                <w:tblCellSpacing w:w="15" w:type="dxa"/>
              </w:trPr>
              <w:tc>
                <w:tcPr>
                  <w:tcW w:w="0" w:type="auto"/>
                  <w:tcBorders>
                    <w:top w:val="nil"/>
                    <w:bottom w:val="single" w:sz="8" w:space="0" w:color="auto"/>
                  </w:tcBorders>
                  <w:vAlign w:val="center"/>
                  <w:hideMark/>
                </w:tcPr>
                <w:p w14:paraId="7CCB8C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7E4F1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«Metaclass»</w:t>
                  </w:r>
                </w:p>
              </w:tc>
            </w:tr>
            <w:tr w:rsidR="006F3108" w:rsidRPr="006F3108" w14:paraId="47569ABA" w14:textId="77777777">
              <w:trPr>
                <w:tblCellSpacing w:w="15" w:type="dxa"/>
              </w:trPr>
              <w:tc>
                <w:tcPr>
                  <w:tcW w:w="0" w:type="auto"/>
                  <w:tcBorders>
                    <w:top w:val="nil"/>
                    <w:bottom w:val="single" w:sz="12" w:space="0" w:color="auto"/>
                  </w:tcBorders>
                  <w:vAlign w:val="center"/>
                  <w:hideMark/>
                </w:tcPr>
                <w:p w14:paraId="665227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78D2B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is mandatory (Invariant):</w:t>
                  </w:r>
                </w:p>
              </w:tc>
            </w:tr>
          </w:tbl>
          <w:p w14:paraId="607ABC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FB370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2987"/>
              <w:gridCol w:w="1102"/>
            </w:tblGrid>
            <w:tr w:rsidR="006F3108" w:rsidRPr="006F3108" w14:paraId="6A3F57E1" w14:textId="77777777">
              <w:trPr>
                <w:tblHeader/>
                <w:tblCellSpacing w:w="15" w:type="dxa"/>
              </w:trPr>
              <w:tc>
                <w:tcPr>
                  <w:tcW w:w="0" w:type="auto"/>
                  <w:tcBorders>
                    <w:top w:val="single" w:sz="12" w:space="0" w:color="auto"/>
                    <w:bottom w:val="single" w:sz="12" w:space="0" w:color="auto"/>
                  </w:tcBorders>
                  <w:vAlign w:val="center"/>
                  <w:hideMark/>
                </w:tcPr>
                <w:p w14:paraId="4DBEF66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31FF0A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514E8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CCF7B6A" w14:textId="77777777">
              <w:trPr>
                <w:tblCellSpacing w:w="15" w:type="dxa"/>
              </w:trPr>
              <w:tc>
                <w:tcPr>
                  <w:tcW w:w="0" w:type="auto"/>
                  <w:tcBorders>
                    <w:top w:val="single" w:sz="12" w:space="0" w:color="auto"/>
                    <w:bottom w:val="single" w:sz="8" w:space="0" w:color="auto"/>
                  </w:tcBorders>
                  <w:vAlign w:val="center"/>
                  <w:hideMark/>
                </w:tcPr>
                <w:p w14:paraId="1B1B38B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7E5BA6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NS_AvoidList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0ED3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A78C674" w14:textId="77777777">
              <w:trPr>
                <w:tblCellSpacing w:w="15" w:type="dxa"/>
              </w:trPr>
              <w:tc>
                <w:tcPr>
                  <w:tcW w:w="0" w:type="auto"/>
                  <w:tcBorders>
                    <w:top w:val="nil"/>
                    <w:bottom w:val="single" w:sz="8" w:space="0" w:color="auto"/>
                  </w:tcBorders>
                  <w:vAlign w:val="center"/>
                  <w:hideMark/>
                </w:tcPr>
                <w:p w14:paraId="1EBE69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superType</w:t>
                  </w:r>
                  <w:proofErr w:type="spellEnd"/>
                </w:p>
              </w:tc>
              <w:tc>
                <w:tcPr>
                  <w:tcW w:w="0" w:type="auto"/>
                  <w:tcBorders>
                    <w:top w:val="nil"/>
                    <w:bottom w:val="single" w:sz="8" w:space="0" w:color="auto"/>
                  </w:tcBorders>
                  <w:vAlign w:val="center"/>
                  <w:hideMark/>
                </w:tcPr>
                <w:p w14:paraId="09D5AAC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46" w:anchor="FeatureType-section" w:history="1">
                    <w:proofErr w:type="spellStart"/>
                    <w:r w:rsidR="006F3108" w:rsidRPr="006F3108">
                      <w:rPr>
                        <w:rFonts w:ascii="Times New Roman" w:eastAsia="Times New Roman" w:hAnsi="Times New Roman" w:cs="Times New Roman"/>
                        <w:color w:val="0000FF"/>
                        <w:kern w:val="0"/>
                        <w:u w:val="single"/>
                        <w14:ligatures w14:val="none"/>
                      </w:rPr>
                      <w:t>FeatureType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5048B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5AFB7" w14:textId="77777777">
              <w:trPr>
                <w:tblCellSpacing w:w="15" w:type="dxa"/>
              </w:trPr>
              <w:tc>
                <w:tcPr>
                  <w:tcW w:w="0" w:type="auto"/>
                  <w:tcBorders>
                    <w:top w:val="nil"/>
                    <w:bottom w:val="single" w:sz="8" w:space="0" w:color="auto"/>
                  </w:tcBorders>
                  <w:vAlign w:val="center"/>
                  <w:hideMark/>
                </w:tcPr>
                <w:p w14:paraId="06625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featureTypeMetadata</w:t>
                  </w:r>
                  <w:proofErr w:type="spellEnd"/>
                </w:p>
              </w:tc>
              <w:tc>
                <w:tcPr>
                  <w:tcW w:w="0" w:type="auto"/>
                  <w:tcBorders>
                    <w:top w:val="nil"/>
                    <w:bottom w:val="single" w:sz="8" w:space="0" w:color="auto"/>
                  </w:tcBorders>
                  <w:vAlign w:val="center"/>
                  <w:hideMark/>
                </w:tcPr>
                <w:p w14:paraId="06631E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38CCF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346C53" w14:textId="77777777">
              <w:trPr>
                <w:tblCellSpacing w:w="15" w:type="dxa"/>
              </w:trPr>
              <w:tc>
                <w:tcPr>
                  <w:tcW w:w="0" w:type="auto"/>
                  <w:tcBorders>
                    <w:top w:val="nil"/>
                    <w:bottom w:val="single" w:sz="12" w:space="0" w:color="auto"/>
                  </w:tcBorders>
                  <w:vAlign w:val="center"/>
                  <w:hideMark/>
                </w:tcPr>
                <w:p w14:paraId="4B62F7A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carrierOfCharacteristics</w:t>
                  </w:r>
                  <w:proofErr w:type="spellEnd"/>
                </w:p>
              </w:tc>
              <w:tc>
                <w:tcPr>
                  <w:tcW w:w="0" w:type="auto"/>
                  <w:tcBorders>
                    <w:top w:val="nil"/>
                    <w:bottom w:val="single" w:sz="12" w:space="0" w:color="auto"/>
                  </w:tcBorders>
                  <w:vAlign w:val="center"/>
                  <w:hideMark/>
                </w:tcPr>
                <w:p w14:paraId="2EC41C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PropertyType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4763D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12C71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201A6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854"/>
              <w:gridCol w:w="1102"/>
            </w:tblGrid>
            <w:tr w:rsidR="006F3108" w:rsidRPr="006F3108" w14:paraId="0277EE77" w14:textId="77777777">
              <w:trPr>
                <w:tblHeader/>
                <w:tblCellSpacing w:w="15" w:type="dxa"/>
              </w:trPr>
              <w:tc>
                <w:tcPr>
                  <w:tcW w:w="0" w:type="auto"/>
                  <w:tcBorders>
                    <w:top w:val="single" w:sz="12" w:space="0" w:color="auto"/>
                    <w:bottom w:val="single" w:sz="12" w:space="0" w:color="auto"/>
                  </w:tcBorders>
                  <w:vAlign w:val="center"/>
                  <w:hideMark/>
                </w:tcPr>
                <w:p w14:paraId="507ADF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4EBC0D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352970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8CADE47" w14:textId="77777777">
              <w:trPr>
                <w:tblCellSpacing w:w="15" w:type="dxa"/>
              </w:trPr>
              <w:tc>
                <w:tcPr>
                  <w:tcW w:w="0" w:type="auto"/>
                  <w:tcBorders>
                    <w:top w:val="single" w:sz="12" w:space="0" w:color="auto"/>
                    <w:bottom w:val="single" w:sz="12" w:space="0" w:color="auto"/>
                  </w:tcBorders>
                  <w:vAlign w:val="center"/>
                  <w:hideMark/>
                </w:tcPr>
                <w:p w14:paraId="4E03EA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isAbstract</w:t>
                  </w:r>
                  <w:proofErr w:type="spellEnd"/>
                </w:p>
              </w:tc>
              <w:tc>
                <w:tcPr>
                  <w:tcW w:w="0" w:type="auto"/>
                  <w:tcBorders>
                    <w:top w:val="single" w:sz="12" w:space="0" w:color="auto"/>
                    <w:bottom w:val="single" w:sz="12" w:space="0" w:color="auto"/>
                  </w:tcBorders>
                  <w:vAlign w:val="center"/>
                  <w:hideMark/>
                </w:tcPr>
                <w:p w14:paraId="07415A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w:t>
                  </w:r>
                </w:p>
              </w:tc>
              <w:tc>
                <w:tcPr>
                  <w:tcW w:w="0" w:type="auto"/>
                  <w:tcBorders>
                    <w:top w:val="single" w:sz="12" w:space="0" w:color="auto"/>
                    <w:bottom w:val="single" w:sz="12" w:space="0" w:color="auto"/>
                  </w:tcBorders>
                  <w:vAlign w:val="center"/>
                  <w:hideMark/>
                </w:tcPr>
                <w:p w14:paraId="713DBE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BE3B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44F7E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B.2.  Geometry</w:t>
      </w:r>
    </w:p>
    <w:p w14:paraId="68A4BE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7" w:anchor="ISO19107" w:history="1">
        <w:r w:rsidRPr="006F3108">
          <w:rPr>
            <w:rFonts w:ascii="Times New Roman" w:eastAsia="Times New Roman" w:hAnsi="Times New Roman" w:cs="Times New Roman"/>
            <w:color w:val="0000FF"/>
            <w:kern w:val="0"/>
            <w:u w:val="single"/>
            <w14:ligatures w14:val="none"/>
          </w:rPr>
          <w:t>ISO 19107:2003</w:t>
        </w:r>
      </w:hyperlink>
    </w:p>
    <w:p w14:paraId="1332CA0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B.3 —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172547E" w14:textId="77777777" w:rsidTr="006F3108">
        <w:trPr>
          <w:tblCellSpacing w:w="15" w:type="dxa"/>
        </w:trPr>
        <w:tc>
          <w:tcPr>
            <w:tcW w:w="0" w:type="auto"/>
            <w:tcBorders>
              <w:top w:val="single" w:sz="12" w:space="0" w:color="auto"/>
              <w:bottom w:val="single" w:sz="8" w:space="0" w:color="auto"/>
            </w:tcBorders>
            <w:vAlign w:val="center"/>
            <w:hideMark/>
          </w:tcPr>
          <w:p w14:paraId="1E7D8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lastRenderedPageBreak/>
              <w:t>GM_Object</w:t>
            </w:r>
            <w:proofErr w:type="spellEnd"/>
          </w:p>
        </w:tc>
      </w:tr>
      <w:tr w:rsidR="006F3108" w:rsidRPr="006F3108" w14:paraId="1B7471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7774"/>
            </w:tblGrid>
            <w:tr w:rsidR="006F3108" w:rsidRPr="006F3108" w14:paraId="3B5382E9" w14:textId="77777777">
              <w:trPr>
                <w:tblCellSpacing w:w="15" w:type="dxa"/>
              </w:trPr>
              <w:tc>
                <w:tcPr>
                  <w:tcW w:w="0" w:type="auto"/>
                  <w:tcBorders>
                    <w:top w:val="single" w:sz="12" w:space="0" w:color="auto"/>
                    <w:bottom w:val="single" w:sz="8" w:space="0" w:color="auto"/>
                  </w:tcBorders>
                  <w:vAlign w:val="center"/>
                  <w:hideMark/>
                </w:tcPr>
                <w:p w14:paraId="2A203F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11C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is the root class of the geometric object taxonomy and supports interfaces common to all geographically referenced geometric objects.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instances are sets of direct positions in a particular coordinate reference system. A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can be regarded as an infinite set of points that satisfies the set operation interfaces for a set of direct positions, </w:t>
                  </w: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&gt;. Since an infinite collection class cannot be implemented directly, a Boolean test for inclusion shall be provided by the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interface. This international standard concentrates on vector geometry classes, but future work may use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as a root class without modification. NOTE As a type,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does not have a well-defined default state or value representation as a data type. Instantiated subclasses of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will.</w:t>
                  </w:r>
                </w:p>
              </w:tc>
            </w:tr>
            <w:tr w:rsidR="006F3108" w:rsidRPr="006F3108" w14:paraId="2AD85102" w14:textId="77777777">
              <w:trPr>
                <w:tblCellSpacing w:w="15" w:type="dxa"/>
              </w:trPr>
              <w:tc>
                <w:tcPr>
                  <w:tcW w:w="0" w:type="auto"/>
                  <w:tcBorders>
                    <w:top w:val="nil"/>
                    <w:bottom w:val="single" w:sz="8" w:space="0" w:color="auto"/>
                  </w:tcBorders>
                  <w:vAlign w:val="center"/>
                  <w:hideMark/>
                </w:tcPr>
                <w:p w14:paraId="0DD1F0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9FA85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809F595" w14:textId="77777777">
              <w:trPr>
                <w:tblCellSpacing w:w="15" w:type="dxa"/>
              </w:trPr>
              <w:tc>
                <w:tcPr>
                  <w:tcW w:w="0" w:type="auto"/>
                  <w:tcBorders>
                    <w:top w:val="nil"/>
                    <w:bottom w:val="single" w:sz="8" w:space="0" w:color="auto"/>
                  </w:tcBorders>
                  <w:vAlign w:val="center"/>
                  <w:hideMark/>
                </w:tcPr>
                <w:p w14:paraId="47A88D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8491D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r w:rsidR="006F3108" w:rsidRPr="006F3108" w14:paraId="35FDE2D2" w14:textId="77777777">
              <w:trPr>
                <w:tblCellSpacing w:w="15" w:type="dxa"/>
              </w:trPr>
              <w:tc>
                <w:tcPr>
                  <w:tcW w:w="0" w:type="auto"/>
                  <w:tcBorders>
                    <w:top w:val="nil"/>
                    <w:bottom w:val="single" w:sz="8" w:space="0" w:color="auto"/>
                  </w:tcBorders>
                  <w:vAlign w:val="center"/>
                  <w:hideMark/>
                </w:tcPr>
                <w:p w14:paraId="511F05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2E0FFA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dimension(</w:t>
                  </w:r>
                  <w:proofErr w:type="gramEnd"/>
                  <w:r w:rsidRPr="006F3108">
                    <w:rPr>
                      <w:rFonts w:ascii="Times New Roman" w:eastAsia="Times New Roman" w:hAnsi="Times New Roman" w:cs="Times New Roman"/>
                      <w:kern w:val="0"/>
                      <w14:ligatures w14:val="none"/>
                    </w:rPr>
                    <w:t>) &gt; boundary().dimension (Invariant):</w:t>
                  </w:r>
                </w:p>
              </w:tc>
            </w:tr>
            <w:tr w:rsidR="006F3108" w:rsidRPr="006F3108" w14:paraId="629634FD" w14:textId="77777777">
              <w:trPr>
                <w:tblCellSpacing w:w="15" w:type="dxa"/>
              </w:trPr>
              <w:tc>
                <w:tcPr>
                  <w:tcW w:w="0" w:type="auto"/>
                  <w:tcBorders>
                    <w:top w:val="nil"/>
                    <w:bottom w:val="single" w:sz="8" w:space="0" w:color="auto"/>
                  </w:tcBorders>
                  <w:vAlign w:val="center"/>
                  <w:hideMark/>
                </w:tcPr>
                <w:p w14:paraId="67F374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01D8508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notEmpty</w:t>
                  </w:r>
                  <w:proofErr w:type="spellEnd"/>
                  <w:proofErr w:type="gramEnd"/>
                  <w:r w:rsidRPr="006F3108">
                    <w:rPr>
                      <w:rFonts w:ascii="Times New Roman" w:eastAsia="Times New Roman" w:hAnsi="Times New Roman" w:cs="Times New Roman"/>
                      <w:kern w:val="0"/>
                      <w14:ligatures w14:val="none"/>
                    </w:rPr>
                    <w:t>() implies boundary().dimension() = dimension() -1 (Invariant):</w:t>
                  </w:r>
                </w:p>
              </w:tc>
            </w:tr>
            <w:tr w:rsidR="006F3108" w:rsidRPr="006F3108" w14:paraId="56BC57E8" w14:textId="77777777">
              <w:trPr>
                <w:tblCellSpacing w:w="15" w:type="dxa"/>
              </w:trPr>
              <w:tc>
                <w:tcPr>
                  <w:tcW w:w="0" w:type="auto"/>
                  <w:tcBorders>
                    <w:top w:val="nil"/>
                    <w:bottom w:val="single" w:sz="12" w:space="0" w:color="auto"/>
                  </w:tcBorders>
                  <w:vAlign w:val="center"/>
                  <w:hideMark/>
                </w:tcPr>
                <w:p w14:paraId="377BC7F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2B361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isEmpty</w:t>
                  </w:r>
                  <w:proofErr w:type="spellEnd"/>
                  <w:proofErr w:type="gram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isCycle</w:t>
                  </w:r>
                  <w:proofErr w:type="spellEnd"/>
                  <w:r w:rsidRPr="006F3108">
                    <w:rPr>
                      <w:rFonts w:ascii="Times New Roman" w:eastAsia="Times New Roman" w:hAnsi="Times New Roman" w:cs="Times New Roman"/>
                      <w:kern w:val="0"/>
                      <w14:ligatures w14:val="none"/>
                    </w:rPr>
                    <w:t>() (Invariant):</w:t>
                  </w:r>
                </w:p>
              </w:tc>
            </w:tr>
          </w:tbl>
          <w:p w14:paraId="128535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4EDAB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3657"/>
              <w:gridCol w:w="1102"/>
            </w:tblGrid>
            <w:tr w:rsidR="006F3108" w:rsidRPr="006F3108" w14:paraId="29EFA0A3" w14:textId="77777777">
              <w:trPr>
                <w:tblHeader/>
                <w:tblCellSpacing w:w="15" w:type="dxa"/>
              </w:trPr>
              <w:tc>
                <w:tcPr>
                  <w:tcW w:w="0" w:type="auto"/>
                  <w:tcBorders>
                    <w:top w:val="single" w:sz="12" w:space="0" w:color="auto"/>
                    <w:bottom w:val="single" w:sz="12" w:space="0" w:color="auto"/>
                  </w:tcBorders>
                  <w:vAlign w:val="center"/>
                  <w:hideMark/>
                </w:tcPr>
                <w:p w14:paraId="5D2DE9C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6F68B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E1014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39B14D9" w14:textId="77777777">
              <w:trPr>
                <w:tblCellSpacing w:w="15" w:type="dxa"/>
              </w:trPr>
              <w:tc>
                <w:tcPr>
                  <w:tcW w:w="0" w:type="auto"/>
                  <w:tcBorders>
                    <w:top w:val="single" w:sz="12" w:space="0" w:color="auto"/>
                    <w:bottom w:val="single" w:sz="8" w:space="0" w:color="auto"/>
                  </w:tcBorders>
                  <w:vAlign w:val="center"/>
                  <w:hideMark/>
                </w:tcPr>
                <w:p w14:paraId="68F245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316C0F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Geometry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98F25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97009B2" w14:textId="77777777">
              <w:trPr>
                <w:tblCellSpacing w:w="15" w:type="dxa"/>
              </w:trPr>
              <w:tc>
                <w:tcPr>
                  <w:tcW w:w="0" w:type="auto"/>
                  <w:tcBorders>
                    <w:top w:val="nil"/>
                    <w:bottom w:val="single" w:sz="8" w:space="0" w:color="auto"/>
                  </w:tcBorders>
                  <w:vAlign w:val="center"/>
                  <w:hideMark/>
                </w:tcPr>
                <w:p w14:paraId="0F7B8B4C"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119B9A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&gt;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98334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2CD995" w14:textId="77777777">
              <w:trPr>
                <w:tblCellSpacing w:w="15" w:type="dxa"/>
              </w:trPr>
              <w:tc>
                <w:tcPr>
                  <w:tcW w:w="0" w:type="auto"/>
                  <w:tcBorders>
                    <w:top w:val="nil"/>
                    <w:bottom w:val="single" w:sz="8" w:space="0" w:color="auto"/>
                  </w:tcBorders>
                  <w:vAlign w:val="center"/>
                  <w:hideMark/>
                </w:tcPr>
                <w:p w14:paraId="3A30D5FE"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7E8E536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CV_DomainObject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237A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B711698" w14:textId="77777777">
              <w:trPr>
                <w:tblCellSpacing w:w="15" w:type="dxa"/>
              </w:trPr>
              <w:tc>
                <w:tcPr>
                  <w:tcW w:w="0" w:type="auto"/>
                  <w:tcBorders>
                    <w:top w:val="nil"/>
                    <w:bottom w:val="single" w:sz="8" w:space="0" w:color="auto"/>
                  </w:tcBorders>
                  <w:vAlign w:val="center"/>
                  <w:hideMark/>
                </w:tcPr>
                <w:p w14:paraId="2CA401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8" w:space="0" w:color="auto"/>
                  </w:tcBorders>
                  <w:vAlign w:val="center"/>
                  <w:hideMark/>
                </w:tcPr>
                <w:p w14:paraId="2ADC183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89A1D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2251E36" w14:textId="77777777">
              <w:trPr>
                <w:tblCellSpacing w:w="15" w:type="dxa"/>
              </w:trPr>
              <w:tc>
                <w:tcPr>
                  <w:tcW w:w="0" w:type="auto"/>
                  <w:tcBorders>
                    <w:top w:val="nil"/>
                    <w:bottom w:val="single" w:sz="12" w:space="0" w:color="auto"/>
                  </w:tcBorders>
                  <w:vAlign w:val="center"/>
                  <w:hideMark/>
                </w:tcPr>
                <w:p w14:paraId="2C7C8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12" w:space="0" w:color="auto"/>
                  </w:tcBorders>
                  <w:vAlign w:val="center"/>
                  <w:hideMark/>
                </w:tcPr>
                <w:p w14:paraId="4059DD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SC_CRS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28E8F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504D4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D2A4F6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B.4 —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141B6D" w14:textId="77777777" w:rsidTr="006F3108">
        <w:trPr>
          <w:tblCellSpacing w:w="15" w:type="dxa"/>
        </w:trPr>
        <w:tc>
          <w:tcPr>
            <w:tcW w:w="0" w:type="auto"/>
            <w:tcBorders>
              <w:top w:val="single" w:sz="12" w:space="0" w:color="auto"/>
              <w:bottom w:val="single" w:sz="8" w:space="0" w:color="auto"/>
            </w:tcBorders>
            <w:vAlign w:val="center"/>
            <w:hideMark/>
          </w:tcPr>
          <w:p w14:paraId="5B36602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GM_Point</w:t>
            </w:r>
            <w:proofErr w:type="spellEnd"/>
          </w:p>
        </w:tc>
      </w:tr>
      <w:tr w:rsidR="006F3108" w:rsidRPr="006F3108" w14:paraId="69BC038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7743"/>
            </w:tblGrid>
            <w:tr w:rsidR="006F3108" w:rsidRPr="006F3108" w14:paraId="40FD3983" w14:textId="77777777">
              <w:trPr>
                <w:tblCellSpacing w:w="15" w:type="dxa"/>
              </w:trPr>
              <w:tc>
                <w:tcPr>
                  <w:tcW w:w="0" w:type="auto"/>
                  <w:tcBorders>
                    <w:top w:val="single" w:sz="12" w:space="0" w:color="auto"/>
                    <w:bottom w:val="single" w:sz="8" w:space="0" w:color="auto"/>
                  </w:tcBorders>
                  <w:vAlign w:val="center"/>
                  <w:hideMark/>
                </w:tcPr>
                <w:p w14:paraId="2E6CFB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EE45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the basic data type for a geometric object consisting of one and only one point.</w:t>
                  </w:r>
                </w:p>
              </w:tc>
            </w:tr>
            <w:tr w:rsidR="006F3108" w:rsidRPr="006F3108" w14:paraId="1A1085B8" w14:textId="77777777">
              <w:trPr>
                <w:tblCellSpacing w:w="15" w:type="dxa"/>
              </w:trPr>
              <w:tc>
                <w:tcPr>
                  <w:tcW w:w="0" w:type="auto"/>
                  <w:tcBorders>
                    <w:top w:val="nil"/>
                    <w:bottom w:val="single" w:sz="8" w:space="0" w:color="auto"/>
                  </w:tcBorders>
                  <w:vAlign w:val="center"/>
                  <w:hideMark/>
                </w:tcPr>
                <w:p w14:paraId="4D943B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AAAEB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049AAF8F" w14:textId="77777777">
              <w:trPr>
                <w:tblCellSpacing w:w="15" w:type="dxa"/>
              </w:trPr>
              <w:tc>
                <w:tcPr>
                  <w:tcW w:w="0" w:type="auto"/>
                  <w:tcBorders>
                    <w:top w:val="nil"/>
                    <w:bottom w:val="single" w:sz="12" w:space="0" w:color="auto"/>
                  </w:tcBorders>
                  <w:vAlign w:val="center"/>
                  <w:hideMark/>
                </w:tcPr>
                <w:p w14:paraId="06E69A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7C390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D4DB8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D825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5D9B84C" w14:textId="77777777">
              <w:trPr>
                <w:tblHeader/>
                <w:tblCellSpacing w:w="15" w:type="dxa"/>
              </w:trPr>
              <w:tc>
                <w:tcPr>
                  <w:tcW w:w="0" w:type="auto"/>
                  <w:tcBorders>
                    <w:top w:val="single" w:sz="12" w:space="0" w:color="auto"/>
                    <w:bottom w:val="single" w:sz="12" w:space="0" w:color="auto"/>
                  </w:tcBorders>
                  <w:vAlign w:val="center"/>
                  <w:hideMark/>
                </w:tcPr>
                <w:p w14:paraId="6CDF80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560B5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A2EF0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021CB7" w14:textId="77777777">
              <w:trPr>
                <w:tblCellSpacing w:w="15" w:type="dxa"/>
              </w:trPr>
              <w:tc>
                <w:tcPr>
                  <w:tcW w:w="0" w:type="auto"/>
                  <w:tcBorders>
                    <w:top w:val="single" w:sz="12" w:space="0" w:color="auto"/>
                    <w:bottom w:val="single" w:sz="8" w:space="0" w:color="auto"/>
                  </w:tcBorders>
                  <w:vAlign w:val="center"/>
                  <w:hideMark/>
                </w:tcPr>
                <w:p w14:paraId="3C8040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1F2FE4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Point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B5FC4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AB8D03" w14:textId="77777777">
              <w:trPr>
                <w:tblCellSpacing w:w="15" w:type="dxa"/>
              </w:trPr>
              <w:tc>
                <w:tcPr>
                  <w:tcW w:w="0" w:type="auto"/>
                  <w:tcBorders>
                    <w:top w:val="nil"/>
                    <w:bottom w:val="single" w:sz="12" w:space="0" w:color="auto"/>
                  </w:tcBorders>
                  <w:vAlign w:val="center"/>
                  <w:hideMark/>
                </w:tcPr>
                <w:p w14:paraId="10149D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composite</w:t>
                  </w:r>
                </w:p>
              </w:tc>
              <w:tc>
                <w:tcPr>
                  <w:tcW w:w="0" w:type="auto"/>
                  <w:tcBorders>
                    <w:top w:val="nil"/>
                    <w:bottom w:val="single" w:sz="12" w:space="0" w:color="auto"/>
                  </w:tcBorders>
                  <w:vAlign w:val="center"/>
                  <w:hideMark/>
                </w:tcPr>
                <w:p w14:paraId="01F89A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GM_CompositePoint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452B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94D82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501DE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64"/>
              <w:gridCol w:w="6571"/>
            </w:tblGrid>
            <w:tr w:rsidR="006F3108" w:rsidRPr="006F3108" w14:paraId="497A2335" w14:textId="77777777">
              <w:trPr>
                <w:tblHeader/>
                <w:tblCellSpacing w:w="15" w:type="dxa"/>
              </w:trPr>
              <w:tc>
                <w:tcPr>
                  <w:tcW w:w="0" w:type="auto"/>
                  <w:tcBorders>
                    <w:top w:val="single" w:sz="12" w:space="0" w:color="auto"/>
                    <w:bottom w:val="single" w:sz="12" w:space="0" w:color="auto"/>
                  </w:tcBorders>
                  <w:vAlign w:val="center"/>
                  <w:hideMark/>
                </w:tcPr>
                <w:p w14:paraId="2BD7E86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14FC7EB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595A8D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992813D" w14:textId="77777777">
              <w:trPr>
                <w:tblCellSpacing w:w="15" w:type="dxa"/>
              </w:trPr>
              <w:tc>
                <w:tcPr>
                  <w:tcW w:w="0" w:type="auto"/>
                  <w:tcBorders>
                    <w:top w:val="single" w:sz="12" w:space="0" w:color="auto"/>
                    <w:bottom w:val="single" w:sz="12" w:space="0" w:color="auto"/>
                  </w:tcBorders>
                  <w:vAlign w:val="center"/>
                  <w:hideMark/>
                </w:tcPr>
                <w:p w14:paraId="6DA574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position</w:t>
                  </w:r>
                </w:p>
              </w:tc>
              <w:tc>
                <w:tcPr>
                  <w:tcW w:w="0" w:type="auto"/>
                  <w:tcBorders>
                    <w:top w:val="single" w:sz="12" w:space="0" w:color="auto"/>
                    <w:bottom w:val="single" w:sz="12" w:space="0" w:color="auto"/>
                  </w:tcBorders>
                  <w:vAlign w:val="center"/>
                  <w:hideMark/>
                </w:tcPr>
                <w:p w14:paraId="7F717B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FAC21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attribute “position” shall be the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of this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w:t>
                  </w:r>
                  <w:proofErr w:type="gramStart"/>
                  <w:r w:rsidRPr="006F3108">
                    <w:rPr>
                      <w:rFonts w:ascii="Times New Roman" w:eastAsia="Times New Roman" w:hAnsi="Times New Roman" w:cs="Times New Roman"/>
                      <w:kern w:val="0"/>
                      <w14:ligatures w14:val="none"/>
                    </w:rPr>
                    <w:t>Point</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position [1] :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NOTE In most cases, the state of a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fully determined by its position attribute. The only exception to this is if the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has been subclassed to provide additional non-geometric information such as symbology.</w:t>
                  </w:r>
                </w:p>
              </w:tc>
            </w:tr>
          </w:tbl>
          <w:p w14:paraId="1474EF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3B3F0A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B.5 —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198B939" w14:textId="77777777" w:rsidTr="006F3108">
        <w:trPr>
          <w:tblCellSpacing w:w="15" w:type="dxa"/>
        </w:trPr>
        <w:tc>
          <w:tcPr>
            <w:tcW w:w="0" w:type="auto"/>
            <w:tcBorders>
              <w:top w:val="single" w:sz="12" w:space="0" w:color="auto"/>
              <w:bottom w:val="single" w:sz="8" w:space="0" w:color="auto"/>
            </w:tcBorders>
            <w:vAlign w:val="center"/>
            <w:hideMark/>
          </w:tcPr>
          <w:p w14:paraId="792528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GM_LineString</w:t>
            </w:r>
            <w:proofErr w:type="spellEnd"/>
          </w:p>
        </w:tc>
      </w:tr>
      <w:tr w:rsidR="006F3108" w:rsidRPr="006F3108" w14:paraId="35FE573F"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7773"/>
            </w:tblGrid>
            <w:tr w:rsidR="006F3108" w:rsidRPr="006F3108" w14:paraId="3D0152CE" w14:textId="77777777">
              <w:trPr>
                <w:tblCellSpacing w:w="15" w:type="dxa"/>
              </w:trPr>
              <w:tc>
                <w:tcPr>
                  <w:tcW w:w="0" w:type="auto"/>
                  <w:tcBorders>
                    <w:top w:val="single" w:sz="12" w:space="0" w:color="auto"/>
                    <w:bottom w:val="single" w:sz="8" w:space="0" w:color="auto"/>
                  </w:tcBorders>
                  <w:vAlign w:val="center"/>
                  <w:hideMark/>
                </w:tcPr>
                <w:p w14:paraId="7B067C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2D694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(Figure 16) consists of sequence of line segments, each having a parameterization like the one for </w:t>
                  </w:r>
                  <w:proofErr w:type="spellStart"/>
                  <w:r w:rsidRPr="006F3108">
                    <w:rPr>
                      <w:rFonts w:ascii="Times New Roman" w:eastAsia="Times New Roman" w:hAnsi="Times New Roman" w:cs="Times New Roman"/>
                      <w:kern w:val="0"/>
                      <w14:ligatures w14:val="none"/>
                    </w:rPr>
                    <w:t>GM_LineSegment</w:t>
                  </w:r>
                  <w:proofErr w:type="spellEnd"/>
                  <w:r w:rsidRPr="006F3108">
                    <w:rPr>
                      <w:rFonts w:ascii="Times New Roman" w:eastAsia="Times New Roman" w:hAnsi="Times New Roman" w:cs="Times New Roman"/>
                      <w:kern w:val="0"/>
                      <w14:ligatures w14:val="none"/>
                    </w:rPr>
                    <w:t xml:space="preserve"> (See 6.4.11). The class essentially combines a Sequence&lt;</w:t>
                  </w:r>
                  <w:proofErr w:type="spellStart"/>
                  <w:r w:rsidRPr="006F3108">
                    <w:rPr>
                      <w:rFonts w:ascii="Times New Roman" w:eastAsia="Times New Roman" w:hAnsi="Times New Roman" w:cs="Times New Roman"/>
                      <w:kern w:val="0"/>
                      <w14:ligatures w14:val="none"/>
                    </w:rPr>
                    <w:t>GM_LineSegments</w:t>
                  </w:r>
                  <w:proofErr w:type="spellEnd"/>
                  <w:r w:rsidRPr="006F3108">
                    <w:rPr>
                      <w:rFonts w:ascii="Times New Roman" w:eastAsia="Times New Roman" w:hAnsi="Times New Roman" w:cs="Times New Roman"/>
                      <w:kern w:val="0"/>
                      <w14:ligatures w14:val="none"/>
                    </w:rPr>
                    <w:t>&gt; into a single object, with the obvious savings of storage space.</w:t>
                  </w:r>
                </w:p>
              </w:tc>
            </w:tr>
            <w:tr w:rsidR="006F3108" w:rsidRPr="006F3108" w14:paraId="2E6518C5" w14:textId="77777777">
              <w:trPr>
                <w:tblCellSpacing w:w="15" w:type="dxa"/>
              </w:trPr>
              <w:tc>
                <w:tcPr>
                  <w:tcW w:w="0" w:type="auto"/>
                  <w:tcBorders>
                    <w:top w:val="nil"/>
                    <w:bottom w:val="single" w:sz="8" w:space="0" w:color="auto"/>
                  </w:tcBorders>
                  <w:vAlign w:val="center"/>
                  <w:hideMark/>
                </w:tcPr>
                <w:p w14:paraId="76D28B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64209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5FA1654F" w14:textId="77777777">
              <w:trPr>
                <w:tblCellSpacing w:w="15" w:type="dxa"/>
              </w:trPr>
              <w:tc>
                <w:tcPr>
                  <w:tcW w:w="0" w:type="auto"/>
                  <w:tcBorders>
                    <w:top w:val="nil"/>
                    <w:bottom w:val="single" w:sz="12" w:space="0" w:color="auto"/>
                  </w:tcBorders>
                  <w:vAlign w:val="center"/>
                  <w:hideMark/>
                </w:tcPr>
                <w:p w14:paraId="77741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BEF1F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4DB864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809FF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854"/>
              <w:gridCol w:w="1102"/>
            </w:tblGrid>
            <w:tr w:rsidR="006F3108" w:rsidRPr="006F3108" w14:paraId="37ABB69C" w14:textId="77777777">
              <w:trPr>
                <w:tblHeader/>
                <w:tblCellSpacing w:w="15" w:type="dxa"/>
              </w:trPr>
              <w:tc>
                <w:tcPr>
                  <w:tcW w:w="0" w:type="auto"/>
                  <w:tcBorders>
                    <w:top w:val="single" w:sz="12" w:space="0" w:color="auto"/>
                    <w:bottom w:val="single" w:sz="12" w:space="0" w:color="auto"/>
                  </w:tcBorders>
                  <w:vAlign w:val="center"/>
                  <w:hideMark/>
                </w:tcPr>
                <w:p w14:paraId="7965CD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18A6C0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65EA3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CF8068" w14:textId="77777777">
              <w:trPr>
                <w:tblCellSpacing w:w="15" w:type="dxa"/>
              </w:trPr>
              <w:tc>
                <w:tcPr>
                  <w:tcW w:w="0" w:type="auto"/>
                  <w:tcBorders>
                    <w:top w:val="single" w:sz="12" w:space="0" w:color="auto"/>
                    <w:bottom w:val="single" w:sz="12" w:space="0" w:color="auto"/>
                  </w:tcBorders>
                  <w:vAlign w:val="center"/>
                  <w:hideMark/>
                </w:tcPr>
                <w:p w14:paraId="51895F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controlPoint</w:t>
                  </w:r>
                  <w:proofErr w:type="spellEnd"/>
                </w:p>
              </w:tc>
              <w:tc>
                <w:tcPr>
                  <w:tcW w:w="0" w:type="auto"/>
                  <w:tcBorders>
                    <w:top w:val="single" w:sz="12" w:space="0" w:color="auto"/>
                    <w:bottom w:val="single" w:sz="12" w:space="0" w:color="auto"/>
                  </w:tcBorders>
                  <w:vAlign w:val="center"/>
                  <w:hideMark/>
                </w:tcPr>
                <w:p w14:paraId="1E181F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GM_PointArray</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E81FC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27DFD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F848AC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B.6 —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E9A10D1" w14:textId="77777777" w:rsidTr="006F3108">
        <w:trPr>
          <w:tblCellSpacing w:w="15" w:type="dxa"/>
        </w:trPr>
        <w:tc>
          <w:tcPr>
            <w:tcW w:w="0" w:type="auto"/>
            <w:tcBorders>
              <w:top w:val="single" w:sz="12" w:space="0" w:color="auto"/>
              <w:bottom w:val="single" w:sz="8" w:space="0" w:color="auto"/>
            </w:tcBorders>
            <w:vAlign w:val="center"/>
            <w:hideMark/>
          </w:tcPr>
          <w:p w14:paraId="7ACE12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GM_Polygon</w:t>
            </w:r>
            <w:proofErr w:type="spellEnd"/>
          </w:p>
        </w:tc>
      </w:tr>
      <w:tr w:rsidR="006F3108" w:rsidRPr="006F3108" w14:paraId="5721E93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1EFAD1C7" w14:textId="77777777">
              <w:trPr>
                <w:tblCellSpacing w:w="15" w:type="dxa"/>
              </w:trPr>
              <w:tc>
                <w:tcPr>
                  <w:tcW w:w="0" w:type="auto"/>
                  <w:tcBorders>
                    <w:top w:val="single" w:sz="12" w:space="0" w:color="auto"/>
                    <w:bottom w:val="single" w:sz="8" w:space="0" w:color="auto"/>
                  </w:tcBorders>
                  <w:vAlign w:val="center"/>
                  <w:hideMark/>
                </w:tcPr>
                <w:p w14:paraId="07840E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3E3EC4" w14:textId="6F0FA71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(Figure 21) is a surface patch that is defined by a set of boundary curves and an underlying surface to which these curves adhere. The default is that the curves are coplanar</w:t>
                  </w:r>
                  <w:ins w:id="279" w:author="Carl Reed" w:date="2024-02-23T12:10: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and the polygon uses planar interpolation in its interior.</w:t>
                  </w:r>
                </w:p>
              </w:tc>
            </w:tr>
            <w:tr w:rsidR="006F3108" w:rsidRPr="006F3108" w14:paraId="77314B65" w14:textId="77777777">
              <w:trPr>
                <w:tblCellSpacing w:w="15" w:type="dxa"/>
              </w:trPr>
              <w:tc>
                <w:tcPr>
                  <w:tcW w:w="0" w:type="auto"/>
                  <w:tcBorders>
                    <w:top w:val="nil"/>
                    <w:bottom w:val="single" w:sz="8" w:space="0" w:color="auto"/>
                  </w:tcBorders>
                  <w:vAlign w:val="center"/>
                  <w:hideMark/>
                </w:tcPr>
                <w:p w14:paraId="174E7A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BAF4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6CEF4994" w14:textId="77777777">
              <w:trPr>
                <w:tblCellSpacing w:w="15" w:type="dxa"/>
              </w:trPr>
              <w:tc>
                <w:tcPr>
                  <w:tcW w:w="0" w:type="auto"/>
                  <w:tcBorders>
                    <w:top w:val="nil"/>
                    <w:bottom w:val="single" w:sz="12" w:space="0" w:color="auto"/>
                  </w:tcBorders>
                  <w:vAlign w:val="center"/>
                  <w:hideMark/>
                </w:tcPr>
                <w:p w14:paraId="392656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EC314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2E6B1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7472D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312BD067" w14:textId="77777777">
              <w:trPr>
                <w:tblHeader/>
                <w:tblCellSpacing w:w="15" w:type="dxa"/>
              </w:trPr>
              <w:tc>
                <w:tcPr>
                  <w:tcW w:w="0" w:type="auto"/>
                  <w:tcBorders>
                    <w:top w:val="single" w:sz="12" w:space="0" w:color="auto"/>
                    <w:bottom w:val="single" w:sz="12" w:space="0" w:color="auto"/>
                  </w:tcBorders>
                  <w:vAlign w:val="center"/>
                  <w:hideMark/>
                </w:tcPr>
                <w:p w14:paraId="4AFC48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B6EBF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2A4A3C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D056969" w14:textId="77777777">
              <w:trPr>
                <w:tblCellSpacing w:w="15" w:type="dxa"/>
              </w:trPr>
              <w:tc>
                <w:tcPr>
                  <w:tcW w:w="0" w:type="auto"/>
                  <w:tcBorders>
                    <w:top w:val="single" w:sz="12" w:space="0" w:color="auto"/>
                    <w:bottom w:val="single" w:sz="12" w:space="0" w:color="auto"/>
                  </w:tcBorders>
                  <w:vAlign w:val="center"/>
                  <w:hideMark/>
                </w:tcPr>
                <w:p w14:paraId="78E6C16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surface</w:t>
                  </w:r>
                </w:p>
              </w:tc>
              <w:tc>
                <w:tcPr>
                  <w:tcW w:w="0" w:type="auto"/>
                  <w:tcBorders>
                    <w:top w:val="single" w:sz="12" w:space="0" w:color="auto"/>
                    <w:bottom w:val="single" w:sz="12" w:space="0" w:color="auto"/>
                  </w:tcBorders>
                  <w:vAlign w:val="center"/>
                  <w:hideMark/>
                </w:tcPr>
                <w:p w14:paraId="47977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GM_PolyhedralSurface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8415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A9B4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487D84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854"/>
              <w:gridCol w:w="1102"/>
            </w:tblGrid>
            <w:tr w:rsidR="006F3108" w:rsidRPr="006F3108" w14:paraId="36239ACC" w14:textId="77777777">
              <w:trPr>
                <w:tblHeader/>
                <w:tblCellSpacing w:w="15" w:type="dxa"/>
              </w:trPr>
              <w:tc>
                <w:tcPr>
                  <w:tcW w:w="0" w:type="auto"/>
                  <w:tcBorders>
                    <w:top w:val="single" w:sz="12" w:space="0" w:color="auto"/>
                    <w:bottom w:val="single" w:sz="12" w:space="0" w:color="auto"/>
                  </w:tcBorders>
                  <w:vAlign w:val="center"/>
                  <w:hideMark/>
                </w:tcPr>
                <w:p w14:paraId="1E672E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7290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115A33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4487F94" w14:textId="77777777">
              <w:trPr>
                <w:tblCellSpacing w:w="15" w:type="dxa"/>
              </w:trPr>
              <w:tc>
                <w:tcPr>
                  <w:tcW w:w="0" w:type="auto"/>
                  <w:tcBorders>
                    <w:top w:val="single" w:sz="12" w:space="0" w:color="auto"/>
                    <w:bottom w:val="single" w:sz="8" w:space="0" w:color="auto"/>
                  </w:tcBorders>
                  <w:vAlign w:val="center"/>
                  <w:hideMark/>
                </w:tcPr>
                <w:p w14:paraId="0EF65C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
              </w:tc>
              <w:tc>
                <w:tcPr>
                  <w:tcW w:w="0" w:type="auto"/>
                  <w:tcBorders>
                    <w:top w:val="single" w:sz="12" w:space="0" w:color="auto"/>
                    <w:bottom w:val="single" w:sz="8" w:space="0" w:color="auto"/>
                  </w:tcBorders>
                  <w:vAlign w:val="center"/>
                  <w:hideMark/>
                </w:tcPr>
                <w:p w14:paraId="1C53F2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GM_SurfaceBoundary</w:t>
                  </w:r>
                  <w:proofErr w:type="spellEnd"/>
                </w:p>
              </w:tc>
              <w:tc>
                <w:tcPr>
                  <w:tcW w:w="0" w:type="auto"/>
                  <w:tcBorders>
                    <w:top w:val="single" w:sz="12" w:space="0" w:color="auto"/>
                    <w:bottom w:val="single" w:sz="8" w:space="0" w:color="auto"/>
                  </w:tcBorders>
                  <w:vAlign w:val="center"/>
                  <w:hideMark/>
                </w:tcPr>
                <w:p w14:paraId="5B854F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1F9520" w14:textId="77777777">
              <w:trPr>
                <w:tblCellSpacing w:w="15" w:type="dxa"/>
              </w:trPr>
              <w:tc>
                <w:tcPr>
                  <w:tcW w:w="0" w:type="auto"/>
                  <w:tcBorders>
                    <w:top w:val="nil"/>
                    <w:bottom w:val="single" w:sz="12" w:space="0" w:color="auto"/>
                  </w:tcBorders>
                  <w:vAlign w:val="center"/>
                  <w:hideMark/>
                </w:tcPr>
                <w:p w14:paraId="0C5317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spanningSurface</w:t>
                  </w:r>
                  <w:proofErr w:type="spellEnd"/>
                </w:p>
              </w:tc>
              <w:tc>
                <w:tcPr>
                  <w:tcW w:w="0" w:type="auto"/>
                  <w:tcBorders>
                    <w:top w:val="nil"/>
                    <w:bottom w:val="single" w:sz="12" w:space="0" w:color="auto"/>
                  </w:tcBorders>
                  <w:vAlign w:val="center"/>
                  <w:hideMark/>
                </w:tcPr>
                <w:p w14:paraId="6ABC2E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05D5F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A8C4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807A2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B.3.  Citation and responsible party information</w:t>
      </w:r>
    </w:p>
    <w:p w14:paraId="2DDAEE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8" w:anchor="ISO19115" w:history="1">
        <w:r w:rsidRPr="006F3108">
          <w:rPr>
            <w:rFonts w:ascii="Times New Roman" w:eastAsia="Times New Roman" w:hAnsi="Times New Roman" w:cs="Times New Roman"/>
            <w:color w:val="0000FF"/>
            <w:kern w:val="0"/>
            <w:u w:val="single"/>
            <w14:ligatures w14:val="none"/>
          </w:rPr>
          <w:t>(ISO 19115-1 Edition 1)</w:t>
        </w:r>
      </w:hyperlink>
    </w:p>
    <w:p w14:paraId="4302576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B.7 — </w:t>
      </w:r>
      <w:proofErr w:type="spellStart"/>
      <w:r w:rsidRPr="006F3108">
        <w:rPr>
          <w:rFonts w:ascii="Times New Roman" w:eastAsia="Times New Roman" w:hAnsi="Times New Roman" w:cs="Times New Roman"/>
          <w:kern w:val="0"/>
          <w14:ligatures w14:val="none"/>
        </w:rPr>
        <w:t>CI_Contact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6CD369A1" w14:textId="77777777" w:rsidTr="006F3108">
        <w:trPr>
          <w:tblCellSpacing w:w="15" w:type="dxa"/>
        </w:trPr>
        <w:tc>
          <w:tcPr>
            <w:tcW w:w="0" w:type="auto"/>
            <w:tcBorders>
              <w:top w:val="single" w:sz="12" w:space="0" w:color="auto"/>
              <w:bottom w:val="single" w:sz="8" w:space="0" w:color="auto"/>
            </w:tcBorders>
            <w:vAlign w:val="center"/>
            <w:hideMark/>
          </w:tcPr>
          <w:p w14:paraId="4BE0095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CI_Contact</w:t>
            </w:r>
            <w:proofErr w:type="spellEnd"/>
          </w:p>
        </w:tc>
      </w:tr>
      <w:tr w:rsidR="006F3108" w:rsidRPr="006F3108" w14:paraId="324E583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5134A63C" w14:textId="77777777">
              <w:trPr>
                <w:tblCellSpacing w:w="15" w:type="dxa"/>
              </w:trPr>
              <w:tc>
                <w:tcPr>
                  <w:tcW w:w="0" w:type="auto"/>
                  <w:tcBorders>
                    <w:top w:val="single" w:sz="12" w:space="0" w:color="auto"/>
                    <w:bottom w:val="single" w:sz="8" w:space="0" w:color="auto"/>
                  </w:tcBorders>
                  <w:vAlign w:val="center"/>
                  <w:hideMark/>
                </w:tcPr>
                <w:p w14:paraId="05883E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6D5554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required to enable contact with the responsible person and/or </w:t>
                  </w:r>
                  <w:commentRangeStart w:id="280"/>
                  <w:proofErr w:type="spellStart"/>
                  <w:r w:rsidRPr="006F3108">
                    <w:rPr>
                      <w:rFonts w:ascii="Times New Roman" w:eastAsia="Times New Roman" w:hAnsi="Times New Roman" w:cs="Times New Roman"/>
                      <w:kern w:val="0"/>
                      <w14:ligatures w14:val="none"/>
                    </w:rPr>
                    <w:t>organisation</w:t>
                  </w:r>
                  <w:commentRangeEnd w:id="280"/>
                  <w:proofErr w:type="spellEnd"/>
                  <w:r w:rsidR="002C1CEF">
                    <w:rPr>
                      <w:rStyle w:val="CommentReference"/>
                    </w:rPr>
                    <w:commentReference w:id="280"/>
                  </w:r>
                </w:p>
              </w:tc>
            </w:tr>
            <w:tr w:rsidR="006F3108" w:rsidRPr="006F3108" w14:paraId="010DA1C3" w14:textId="77777777">
              <w:trPr>
                <w:tblCellSpacing w:w="15" w:type="dxa"/>
              </w:trPr>
              <w:tc>
                <w:tcPr>
                  <w:tcW w:w="0" w:type="auto"/>
                  <w:tcBorders>
                    <w:top w:val="nil"/>
                    <w:bottom w:val="single" w:sz="12" w:space="0" w:color="auto"/>
                  </w:tcBorders>
                  <w:vAlign w:val="center"/>
                  <w:hideMark/>
                </w:tcPr>
                <w:p w14:paraId="6BDA1C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98F7F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030357D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3507F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385"/>
              <w:gridCol w:w="4983"/>
            </w:tblGrid>
            <w:tr w:rsidR="006F3108" w:rsidRPr="006F3108" w14:paraId="65A83D7C" w14:textId="77777777">
              <w:trPr>
                <w:tblHeader/>
                <w:tblCellSpacing w:w="15" w:type="dxa"/>
              </w:trPr>
              <w:tc>
                <w:tcPr>
                  <w:tcW w:w="0" w:type="auto"/>
                  <w:tcBorders>
                    <w:top w:val="single" w:sz="12" w:space="0" w:color="auto"/>
                    <w:bottom w:val="single" w:sz="12" w:space="0" w:color="auto"/>
                  </w:tcBorders>
                  <w:vAlign w:val="center"/>
                  <w:hideMark/>
                </w:tcPr>
                <w:p w14:paraId="029BB57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2A8CB81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737EE1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6575452" w14:textId="77777777">
              <w:trPr>
                <w:tblCellSpacing w:w="15" w:type="dxa"/>
              </w:trPr>
              <w:tc>
                <w:tcPr>
                  <w:tcW w:w="0" w:type="auto"/>
                  <w:tcBorders>
                    <w:top w:val="single" w:sz="12" w:space="0" w:color="auto"/>
                    <w:bottom w:val="single" w:sz="8" w:space="0" w:color="auto"/>
                  </w:tcBorders>
                  <w:vAlign w:val="center"/>
                  <w:hideMark/>
                </w:tcPr>
                <w:p w14:paraId="024BAA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address</w:t>
                  </w:r>
                </w:p>
              </w:tc>
              <w:tc>
                <w:tcPr>
                  <w:tcW w:w="0" w:type="auto"/>
                  <w:tcBorders>
                    <w:top w:val="single" w:sz="12" w:space="0" w:color="auto"/>
                    <w:bottom w:val="single" w:sz="8" w:space="0" w:color="auto"/>
                  </w:tcBorders>
                  <w:vAlign w:val="center"/>
                  <w:hideMark/>
                </w:tcPr>
                <w:p w14:paraId="2BD791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CI_Address</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E4F9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physical and email address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r w:rsidR="006F3108" w:rsidRPr="006F3108" w14:paraId="31214F05" w14:textId="77777777">
              <w:trPr>
                <w:tblCellSpacing w:w="15" w:type="dxa"/>
              </w:trPr>
              <w:tc>
                <w:tcPr>
                  <w:tcW w:w="0" w:type="auto"/>
                  <w:tcBorders>
                    <w:top w:val="nil"/>
                    <w:bottom w:val="single" w:sz="8" w:space="0" w:color="auto"/>
                  </w:tcBorders>
                  <w:vAlign w:val="center"/>
                  <w:hideMark/>
                </w:tcPr>
                <w:p w14:paraId="0F4ABF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contactInstructions</w:t>
                  </w:r>
                  <w:proofErr w:type="spellEnd"/>
                </w:p>
              </w:tc>
              <w:tc>
                <w:tcPr>
                  <w:tcW w:w="0" w:type="auto"/>
                  <w:tcBorders>
                    <w:top w:val="nil"/>
                    <w:bottom w:val="single" w:sz="8" w:space="0" w:color="auto"/>
                  </w:tcBorders>
                  <w:vAlign w:val="center"/>
                  <w:hideMark/>
                </w:tcPr>
                <w:p w14:paraId="41AE138A"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49"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E3061B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supplemental instructions on how or when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693B4B15" w14:textId="77777777">
              <w:trPr>
                <w:tblCellSpacing w:w="15" w:type="dxa"/>
              </w:trPr>
              <w:tc>
                <w:tcPr>
                  <w:tcW w:w="0" w:type="auto"/>
                  <w:tcBorders>
                    <w:top w:val="nil"/>
                    <w:bottom w:val="single" w:sz="8" w:space="0" w:color="auto"/>
                  </w:tcBorders>
                  <w:vAlign w:val="center"/>
                  <w:hideMark/>
                </w:tcPr>
                <w:p w14:paraId="65E14C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contactType</w:t>
                  </w:r>
                  <w:proofErr w:type="spellEnd"/>
                </w:p>
              </w:tc>
              <w:tc>
                <w:tcPr>
                  <w:tcW w:w="0" w:type="auto"/>
                  <w:tcBorders>
                    <w:top w:val="nil"/>
                    <w:bottom w:val="single" w:sz="8" w:space="0" w:color="auto"/>
                  </w:tcBorders>
                  <w:vAlign w:val="center"/>
                  <w:hideMark/>
                </w:tcPr>
                <w:p w14:paraId="0F497A9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0"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0F02E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 of contact</w:t>
                  </w:r>
                </w:p>
              </w:tc>
            </w:tr>
            <w:tr w:rsidR="006F3108" w:rsidRPr="006F3108" w14:paraId="4322FC1C" w14:textId="77777777">
              <w:trPr>
                <w:tblCellSpacing w:w="15" w:type="dxa"/>
              </w:trPr>
              <w:tc>
                <w:tcPr>
                  <w:tcW w:w="0" w:type="auto"/>
                  <w:tcBorders>
                    <w:top w:val="nil"/>
                    <w:bottom w:val="single" w:sz="8" w:space="0" w:color="auto"/>
                  </w:tcBorders>
                  <w:vAlign w:val="center"/>
                  <w:hideMark/>
                </w:tcPr>
                <w:p w14:paraId="22BC53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hoursOfService</w:t>
                  </w:r>
                  <w:proofErr w:type="spellEnd"/>
                </w:p>
              </w:tc>
              <w:tc>
                <w:tcPr>
                  <w:tcW w:w="0" w:type="auto"/>
                  <w:tcBorders>
                    <w:top w:val="nil"/>
                    <w:bottom w:val="single" w:sz="8" w:space="0" w:color="auto"/>
                  </w:tcBorders>
                  <w:vAlign w:val="center"/>
                  <w:hideMark/>
                </w:tcPr>
                <w:p w14:paraId="2DD18F7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1"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78C4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time period</w:t>
                  </w:r>
                  <w:proofErr w:type="gramEnd"/>
                  <w:r w:rsidRPr="006F3108">
                    <w:rPr>
                      <w:rFonts w:ascii="Times New Roman" w:eastAsia="Times New Roman" w:hAnsi="Times New Roman" w:cs="Times New Roman"/>
                      <w:kern w:val="0"/>
                      <w14:ligatures w14:val="none"/>
                    </w:rPr>
                    <w:t xml:space="preserve"> (including time zone) when individuals can contact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w:t>
                  </w:r>
                </w:p>
              </w:tc>
            </w:tr>
            <w:tr w:rsidR="006F3108" w:rsidRPr="006F3108" w14:paraId="769E70F2" w14:textId="77777777">
              <w:trPr>
                <w:tblCellSpacing w:w="15" w:type="dxa"/>
              </w:trPr>
              <w:tc>
                <w:tcPr>
                  <w:tcW w:w="0" w:type="auto"/>
                  <w:tcBorders>
                    <w:top w:val="nil"/>
                    <w:bottom w:val="single" w:sz="8" w:space="0" w:color="auto"/>
                  </w:tcBorders>
                  <w:vAlign w:val="center"/>
                  <w:hideMark/>
                </w:tcPr>
                <w:p w14:paraId="302E9F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onlineResource</w:t>
                  </w:r>
                  <w:proofErr w:type="spellEnd"/>
                </w:p>
              </w:tc>
              <w:tc>
                <w:tcPr>
                  <w:tcW w:w="0" w:type="auto"/>
                  <w:tcBorders>
                    <w:top w:val="nil"/>
                    <w:bottom w:val="single" w:sz="8" w:space="0" w:color="auto"/>
                  </w:tcBorders>
                  <w:vAlign w:val="center"/>
                  <w:hideMark/>
                </w:tcPr>
                <w:p w14:paraId="07B84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CI_OnlineResource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4C28C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on-line information that can be used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74997FBA" w14:textId="77777777">
              <w:trPr>
                <w:tblCellSpacing w:w="15" w:type="dxa"/>
              </w:trPr>
              <w:tc>
                <w:tcPr>
                  <w:tcW w:w="0" w:type="auto"/>
                  <w:tcBorders>
                    <w:top w:val="nil"/>
                    <w:bottom w:val="single" w:sz="12" w:space="0" w:color="auto"/>
                  </w:tcBorders>
                  <w:vAlign w:val="center"/>
                  <w:hideMark/>
                </w:tcPr>
                <w:p w14:paraId="375FF3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phone</w:t>
                  </w:r>
                </w:p>
              </w:tc>
              <w:tc>
                <w:tcPr>
                  <w:tcW w:w="0" w:type="auto"/>
                  <w:tcBorders>
                    <w:top w:val="nil"/>
                    <w:bottom w:val="single" w:sz="12" w:space="0" w:color="auto"/>
                  </w:tcBorders>
                  <w:vAlign w:val="center"/>
                  <w:hideMark/>
                </w:tcPr>
                <w:p w14:paraId="771C54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CI_Telephone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4F420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telephone numbers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bl>
          <w:p w14:paraId="3FC5E6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B805ED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B.8 — </w:t>
      </w:r>
      <w:proofErr w:type="spellStart"/>
      <w:r w:rsidRPr="006F3108">
        <w:rPr>
          <w:rFonts w:ascii="Times New Roman" w:eastAsia="Times New Roman" w:hAnsi="Times New Roman" w:cs="Times New Roman"/>
          <w:kern w:val="0"/>
          <w14:ligatures w14:val="none"/>
        </w:rPr>
        <w:t>CI_Individual</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1"/>
      </w:tblGrid>
      <w:tr w:rsidR="006F3108" w:rsidRPr="006F3108" w14:paraId="0619101F" w14:textId="77777777" w:rsidTr="006F3108">
        <w:trPr>
          <w:tblCellSpacing w:w="15" w:type="dxa"/>
        </w:trPr>
        <w:tc>
          <w:tcPr>
            <w:tcW w:w="0" w:type="auto"/>
            <w:tcBorders>
              <w:top w:val="single" w:sz="12" w:space="0" w:color="auto"/>
              <w:bottom w:val="single" w:sz="8" w:space="0" w:color="auto"/>
            </w:tcBorders>
            <w:vAlign w:val="center"/>
            <w:hideMark/>
          </w:tcPr>
          <w:p w14:paraId="66C3F1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CI_Individual</w:t>
            </w:r>
            <w:proofErr w:type="spellEnd"/>
          </w:p>
        </w:tc>
      </w:tr>
      <w:tr w:rsidR="006F3108" w:rsidRPr="006F3108" w14:paraId="3BBD922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361"/>
            </w:tblGrid>
            <w:tr w:rsidR="006F3108" w:rsidRPr="006F3108" w14:paraId="615C0DA3" w14:textId="77777777">
              <w:trPr>
                <w:tblCellSpacing w:w="15" w:type="dxa"/>
              </w:trPr>
              <w:tc>
                <w:tcPr>
                  <w:tcW w:w="0" w:type="auto"/>
                  <w:tcBorders>
                    <w:top w:val="single" w:sz="12" w:space="0" w:color="auto"/>
                    <w:bottom w:val="single" w:sz="8" w:space="0" w:color="auto"/>
                  </w:tcBorders>
                  <w:vAlign w:val="center"/>
                  <w:hideMark/>
                </w:tcPr>
                <w:p w14:paraId="0A8C20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CD8B9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if the party is an individual</w:t>
                  </w:r>
                </w:p>
              </w:tc>
            </w:tr>
            <w:tr w:rsidR="006F3108" w:rsidRPr="006F3108" w14:paraId="52F349B5" w14:textId="77777777">
              <w:trPr>
                <w:tblCellSpacing w:w="15" w:type="dxa"/>
              </w:trPr>
              <w:tc>
                <w:tcPr>
                  <w:tcW w:w="0" w:type="auto"/>
                  <w:tcBorders>
                    <w:top w:val="nil"/>
                    <w:bottom w:val="single" w:sz="8" w:space="0" w:color="auto"/>
                  </w:tcBorders>
                  <w:vAlign w:val="center"/>
                  <w:hideMark/>
                </w:tcPr>
                <w:p w14:paraId="23841A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DEE1DA0"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2" w:anchor="CI_Party-section" w:history="1">
                    <w:proofErr w:type="spellStart"/>
                    <w:r w:rsidR="006F3108"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7987804F" w14:textId="77777777">
              <w:trPr>
                <w:tblCellSpacing w:w="15" w:type="dxa"/>
              </w:trPr>
              <w:tc>
                <w:tcPr>
                  <w:tcW w:w="0" w:type="auto"/>
                  <w:tcBorders>
                    <w:top w:val="nil"/>
                    <w:bottom w:val="single" w:sz="8" w:space="0" w:color="auto"/>
                  </w:tcBorders>
                  <w:vAlign w:val="center"/>
                  <w:hideMark/>
                </w:tcPr>
                <w:p w14:paraId="5A5F82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D2397E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1A3A46A" w14:textId="77777777">
              <w:trPr>
                <w:tblCellSpacing w:w="15" w:type="dxa"/>
              </w:trPr>
              <w:tc>
                <w:tcPr>
                  <w:tcW w:w="0" w:type="auto"/>
                  <w:tcBorders>
                    <w:top w:val="nil"/>
                    <w:bottom w:val="single" w:sz="12" w:space="0" w:color="auto"/>
                  </w:tcBorders>
                  <w:vAlign w:val="center"/>
                  <w:hideMark/>
                </w:tcPr>
                <w:p w14:paraId="5E525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9273E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count (name + </w:t>
                  </w:r>
                  <w:proofErr w:type="spellStart"/>
                  <w:r w:rsidRPr="006F3108">
                    <w:rPr>
                      <w:rFonts w:ascii="Times New Roman" w:eastAsia="Times New Roman" w:hAnsi="Times New Roman" w:cs="Times New Roman"/>
                      <w:kern w:val="0"/>
                      <w14:ligatures w14:val="none"/>
                    </w:rPr>
                    <w:t>positionName</w:t>
                  </w:r>
                  <w:proofErr w:type="spellEnd"/>
                  <w:r w:rsidRPr="006F3108">
                    <w:rPr>
                      <w:rFonts w:ascii="Times New Roman" w:eastAsia="Times New Roman" w:hAnsi="Times New Roman" w:cs="Times New Roman"/>
                      <w:kern w:val="0"/>
                      <w14:ligatures w14:val="none"/>
                    </w:rPr>
                    <w:t>) &gt; 0 (Invariant):</w:t>
                  </w:r>
                </w:p>
              </w:tc>
            </w:tr>
          </w:tbl>
          <w:p w14:paraId="4DE7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1A8025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055A809" w14:textId="77777777">
              <w:trPr>
                <w:tblHeader/>
                <w:tblCellSpacing w:w="15" w:type="dxa"/>
              </w:trPr>
              <w:tc>
                <w:tcPr>
                  <w:tcW w:w="0" w:type="auto"/>
                  <w:tcBorders>
                    <w:top w:val="single" w:sz="12" w:space="0" w:color="auto"/>
                    <w:bottom w:val="single" w:sz="12" w:space="0" w:color="auto"/>
                  </w:tcBorders>
                  <w:vAlign w:val="center"/>
                  <w:hideMark/>
                </w:tcPr>
                <w:p w14:paraId="729BC9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D9B0C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36C5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AFBFFCE" w14:textId="77777777">
              <w:trPr>
                <w:tblCellSpacing w:w="15" w:type="dxa"/>
              </w:trPr>
              <w:tc>
                <w:tcPr>
                  <w:tcW w:w="0" w:type="auto"/>
                  <w:tcBorders>
                    <w:top w:val="single" w:sz="12" w:space="0" w:color="auto"/>
                    <w:bottom w:val="single" w:sz="12" w:space="0" w:color="auto"/>
                  </w:tcBorders>
                  <w:vAlign w:val="center"/>
                  <w:hideMark/>
                </w:tcPr>
                <w:p w14:paraId="211C65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596F69B8"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3" w:anchor="CI_Organisation-section" w:history="1">
                    <w:proofErr w:type="spellStart"/>
                    <w:r w:rsidR="006F3108" w:rsidRPr="006F3108">
                      <w:rPr>
                        <w:rFonts w:ascii="Times New Roman" w:eastAsia="Times New Roman" w:hAnsi="Times New Roman" w:cs="Times New Roman"/>
                        <w:color w:val="0000FF"/>
                        <w:kern w:val="0"/>
                        <w:u w:val="single"/>
                        <w14:ligatures w14:val="none"/>
                      </w:rPr>
                      <w:t>CI_Organisation</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2379F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914F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D81B646"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854"/>
              <w:gridCol w:w="4275"/>
            </w:tblGrid>
            <w:tr w:rsidR="006F3108" w:rsidRPr="006F3108" w14:paraId="1786CC3B" w14:textId="77777777">
              <w:trPr>
                <w:tblHeader/>
                <w:tblCellSpacing w:w="15" w:type="dxa"/>
              </w:trPr>
              <w:tc>
                <w:tcPr>
                  <w:tcW w:w="0" w:type="auto"/>
                  <w:tcBorders>
                    <w:top w:val="single" w:sz="12" w:space="0" w:color="auto"/>
                    <w:bottom w:val="single" w:sz="12" w:space="0" w:color="auto"/>
                  </w:tcBorders>
                  <w:vAlign w:val="center"/>
                  <w:hideMark/>
                </w:tcPr>
                <w:p w14:paraId="456EA8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13BBD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BDB4F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A379C" w14:textId="77777777">
              <w:trPr>
                <w:tblCellSpacing w:w="15" w:type="dxa"/>
              </w:trPr>
              <w:tc>
                <w:tcPr>
                  <w:tcW w:w="0" w:type="auto"/>
                  <w:tcBorders>
                    <w:top w:val="single" w:sz="12" w:space="0" w:color="auto"/>
                    <w:bottom w:val="single" w:sz="12" w:space="0" w:color="auto"/>
                  </w:tcBorders>
                  <w:vAlign w:val="center"/>
                  <w:hideMark/>
                </w:tcPr>
                <w:p w14:paraId="2955B3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positionName</w:t>
                  </w:r>
                  <w:proofErr w:type="spellEnd"/>
                </w:p>
              </w:tc>
              <w:tc>
                <w:tcPr>
                  <w:tcW w:w="0" w:type="auto"/>
                  <w:tcBorders>
                    <w:top w:val="single" w:sz="12" w:space="0" w:color="auto"/>
                    <w:bottom w:val="single" w:sz="12" w:space="0" w:color="auto"/>
                  </w:tcBorders>
                  <w:vAlign w:val="center"/>
                  <w:hideMark/>
                </w:tcPr>
                <w:p w14:paraId="57CB54FA"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4"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E87DE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position of the individual in an </w:t>
                  </w:r>
                  <w:proofErr w:type="spellStart"/>
                  <w:r w:rsidRPr="006F3108">
                    <w:rPr>
                      <w:rFonts w:ascii="Times New Roman" w:eastAsia="Times New Roman" w:hAnsi="Times New Roman" w:cs="Times New Roman"/>
                      <w:kern w:val="0"/>
                      <w14:ligatures w14:val="none"/>
                    </w:rPr>
                    <w:t>organisation</w:t>
                  </w:r>
                  <w:proofErr w:type="spellEnd"/>
                </w:p>
              </w:tc>
            </w:tr>
          </w:tbl>
          <w:p w14:paraId="44B421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43A7E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B.9 — </w:t>
      </w:r>
      <w:proofErr w:type="spellStart"/>
      <w:r w:rsidRPr="006F3108">
        <w:rPr>
          <w:rFonts w:ascii="Times New Roman" w:eastAsia="Times New Roman" w:hAnsi="Times New Roman" w:cs="Times New Roman"/>
          <w:kern w:val="0"/>
          <w14:ligatures w14:val="none"/>
        </w:rPr>
        <w:t>CI_Organisation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0"/>
      </w:tblGrid>
      <w:tr w:rsidR="006F3108" w:rsidRPr="006F3108" w14:paraId="239E719A" w14:textId="77777777" w:rsidTr="006F3108">
        <w:trPr>
          <w:tblCellSpacing w:w="15" w:type="dxa"/>
        </w:trPr>
        <w:tc>
          <w:tcPr>
            <w:tcW w:w="0" w:type="auto"/>
            <w:tcBorders>
              <w:top w:val="single" w:sz="12" w:space="0" w:color="auto"/>
              <w:bottom w:val="single" w:sz="8" w:space="0" w:color="auto"/>
            </w:tcBorders>
            <w:vAlign w:val="center"/>
            <w:hideMark/>
          </w:tcPr>
          <w:p w14:paraId="531339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CI_Organisation</w:t>
            </w:r>
            <w:proofErr w:type="spellEnd"/>
          </w:p>
        </w:tc>
      </w:tr>
      <w:tr w:rsidR="006F3108" w:rsidRPr="006F3108" w14:paraId="35038D6A"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574"/>
            </w:tblGrid>
            <w:tr w:rsidR="006F3108" w:rsidRPr="006F3108" w14:paraId="38A15760" w14:textId="77777777">
              <w:trPr>
                <w:tblCellSpacing w:w="15" w:type="dxa"/>
              </w:trPr>
              <w:tc>
                <w:tcPr>
                  <w:tcW w:w="0" w:type="auto"/>
                  <w:tcBorders>
                    <w:top w:val="single" w:sz="12" w:space="0" w:color="auto"/>
                    <w:bottom w:val="single" w:sz="8" w:space="0" w:color="auto"/>
                  </w:tcBorders>
                  <w:vAlign w:val="center"/>
                  <w:hideMark/>
                </w:tcPr>
                <w:p w14:paraId="1078F6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BA449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party if the party is an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3E6025F4" w14:textId="77777777">
              <w:trPr>
                <w:tblCellSpacing w:w="15" w:type="dxa"/>
              </w:trPr>
              <w:tc>
                <w:tcPr>
                  <w:tcW w:w="0" w:type="auto"/>
                  <w:tcBorders>
                    <w:top w:val="nil"/>
                    <w:bottom w:val="single" w:sz="8" w:space="0" w:color="auto"/>
                  </w:tcBorders>
                  <w:vAlign w:val="center"/>
                  <w:hideMark/>
                </w:tcPr>
                <w:p w14:paraId="20A1DE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CF42C9B"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5" w:anchor="CI_Party-section" w:history="1">
                    <w:proofErr w:type="spellStart"/>
                    <w:r w:rsidR="006F3108"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4E493B21" w14:textId="77777777">
              <w:trPr>
                <w:tblCellSpacing w:w="15" w:type="dxa"/>
              </w:trPr>
              <w:tc>
                <w:tcPr>
                  <w:tcW w:w="0" w:type="auto"/>
                  <w:tcBorders>
                    <w:top w:val="nil"/>
                    <w:bottom w:val="single" w:sz="8" w:space="0" w:color="auto"/>
                  </w:tcBorders>
                  <w:vAlign w:val="center"/>
                  <w:hideMark/>
                </w:tcPr>
                <w:p w14:paraId="099CCD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F976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5746EB7" w14:textId="77777777">
              <w:trPr>
                <w:tblCellSpacing w:w="15" w:type="dxa"/>
              </w:trPr>
              <w:tc>
                <w:tcPr>
                  <w:tcW w:w="0" w:type="auto"/>
                  <w:tcBorders>
                    <w:top w:val="nil"/>
                    <w:bottom w:val="single" w:sz="12" w:space="0" w:color="auto"/>
                  </w:tcBorders>
                  <w:vAlign w:val="center"/>
                  <w:hideMark/>
                </w:tcPr>
                <w:p w14:paraId="6A6E388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17A8C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(name + logo) &gt; 0 (Invariant):</w:t>
                  </w:r>
                </w:p>
              </w:tc>
            </w:tr>
          </w:tbl>
          <w:p w14:paraId="0EC84B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62C844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3881"/>
            </w:tblGrid>
            <w:tr w:rsidR="006F3108" w:rsidRPr="006F3108" w14:paraId="1215A764" w14:textId="77777777">
              <w:trPr>
                <w:tblHeader/>
                <w:tblCellSpacing w:w="15" w:type="dxa"/>
              </w:trPr>
              <w:tc>
                <w:tcPr>
                  <w:tcW w:w="0" w:type="auto"/>
                  <w:tcBorders>
                    <w:top w:val="single" w:sz="12" w:space="0" w:color="auto"/>
                    <w:bottom w:val="single" w:sz="12" w:space="0" w:color="auto"/>
                  </w:tcBorders>
                  <w:vAlign w:val="center"/>
                  <w:hideMark/>
                </w:tcPr>
                <w:p w14:paraId="6454E10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274A2C0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388CC6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486B68C" w14:textId="77777777">
              <w:trPr>
                <w:tblCellSpacing w:w="15" w:type="dxa"/>
              </w:trPr>
              <w:tc>
                <w:tcPr>
                  <w:tcW w:w="0" w:type="auto"/>
                  <w:tcBorders>
                    <w:top w:val="single" w:sz="12" w:space="0" w:color="auto"/>
                    <w:bottom w:val="single" w:sz="12" w:space="0" w:color="auto"/>
                  </w:tcBorders>
                  <w:vAlign w:val="center"/>
                  <w:hideMark/>
                </w:tcPr>
                <w:p w14:paraId="63C36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individual</w:t>
                  </w:r>
                </w:p>
              </w:tc>
              <w:tc>
                <w:tcPr>
                  <w:tcW w:w="0" w:type="auto"/>
                  <w:tcBorders>
                    <w:top w:val="single" w:sz="12" w:space="0" w:color="auto"/>
                    <w:bottom w:val="single" w:sz="12" w:space="0" w:color="auto"/>
                  </w:tcBorders>
                  <w:vAlign w:val="center"/>
                  <w:hideMark/>
                </w:tcPr>
                <w:p w14:paraId="5B6DA0C1"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6" w:anchor="CI_Individual-section" w:history="1">
                    <w:proofErr w:type="spellStart"/>
                    <w:r w:rsidR="006F3108" w:rsidRPr="006F3108">
                      <w:rPr>
                        <w:rFonts w:ascii="Times New Roman" w:eastAsia="Times New Roman" w:hAnsi="Times New Roman" w:cs="Times New Roman"/>
                        <w:color w:val="0000FF"/>
                        <w:kern w:val="0"/>
                        <w:u w:val="single"/>
                        <w14:ligatures w14:val="none"/>
                      </w:rPr>
                      <w:t>CI_Individual</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7BCE4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individual in the named </w:t>
                  </w:r>
                  <w:proofErr w:type="spellStart"/>
                  <w:r w:rsidRPr="006F3108">
                    <w:rPr>
                      <w:rFonts w:ascii="Times New Roman" w:eastAsia="Times New Roman" w:hAnsi="Times New Roman" w:cs="Times New Roman"/>
                      <w:kern w:val="0"/>
                      <w14:ligatures w14:val="none"/>
                    </w:rPr>
                    <w:t>organisation</w:t>
                  </w:r>
                  <w:proofErr w:type="spellEnd"/>
                </w:p>
              </w:tc>
            </w:tr>
          </w:tbl>
          <w:p w14:paraId="7F15E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665A8F"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3221"/>
            </w:tblGrid>
            <w:tr w:rsidR="006F3108" w:rsidRPr="006F3108" w14:paraId="542F8349" w14:textId="77777777">
              <w:trPr>
                <w:tblHeader/>
                <w:tblCellSpacing w:w="15" w:type="dxa"/>
              </w:trPr>
              <w:tc>
                <w:tcPr>
                  <w:tcW w:w="0" w:type="auto"/>
                  <w:tcBorders>
                    <w:top w:val="single" w:sz="12" w:space="0" w:color="auto"/>
                    <w:bottom w:val="single" w:sz="12" w:space="0" w:color="auto"/>
                  </w:tcBorders>
                  <w:vAlign w:val="center"/>
                  <w:hideMark/>
                </w:tcPr>
                <w:p w14:paraId="74DC2EC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3DFA5F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91F6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A5AED6D" w14:textId="77777777">
              <w:trPr>
                <w:tblCellSpacing w:w="15" w:type="dxa"/>
              </w:trPr>
              <w:tc>
                <w:tcPr>
                  <w:tcW w:w="0" w:type="auto"/>
                  <w:tcBorders>
                    <w:top w:val="single" w:sz="12" w:space="0" w:color="auto"/>
                    <w:bottom w:val="single" w:sz="12" w:space="0" w:color="auto"/>
                  </w:tcBorders>
                  <w:vAlign w:val="center"/>
                  <w:hideMark/>
                </w:tcPr>
                <w:p w14:paraId="3DCC7D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logo</w:t>
                  </w:r>
                </w:p>
              </w:tc>
              <w:tc>
                <w:tcPr>
                  <w:tcW w:w="0" w:type="auto"/>
                  <w:tcBorders>
                    <w:top w:val="single" w:sz="12" w:space="0" w:color="auto"/>
                    <w:bottom w:val="single" w:sz="12" w:space="0" w:color="auto"/>
                  </w:tcBorders>
                  <w:vAlign w:val="center"/>
                  <w:hideMark/>
                </w:tcPr>
                <w:p w14:paraId="68E768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096F5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identifying organization</w:t>
                  </w:r>
                </w:p>
              </w:tc>
            </w:tr>
          </w:tbl>
          <w:p w14:paraId="5D5315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CAD03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B.10 — </w:t>
      </w:r>
      <w:proofErr w:type="spellStart"/>
      <w:r w:rsidRPr="006F3108">
        <w:rPr>
          <w:rFonts w:ascii="Times New Roman" w:eastAsia="Times New Roman" w:hAnsi="Times New Roman" w:cs="Times New Roman"/>
          <w:kern w:val="0"/>
          <w14:ligatures w14:val="none"/>
        </w:rPr>
        <w:t>CI_Party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6"/>
      </w:tblGrid>
      <w:tr w:rsidR="006F3108" w:rsidRPr="006F3108" w14:paraId="70F9C07A" w14:textId="77777777" w:rsidTr="006F3108">
        <w:trPr>
          <w:tblCellSpacing w:w="15" w:type="dxa"/>
        </w:trPr>
        <w:tc>
          <w:tcPr>
            <w:tcW w:w="0" w:type="auto"/>
            <w:tcBorders>
              <w:top w:val="single" w:sz="12" w:space="0" w:color="auto"/>
              <w:bottom w:val="single" w:sz="8" w:space="0" w:color="auto"/>
            </w:tcBorders>
            <w:vAlign w:val="center"/>
            <w:hideMark/>
          </w:tcPr>
          <w:p w14:paraId="64677B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CI_Party</w:t>
            </w:r>
            <w:proofErr w:type="spellEnd"/>
          </w:p>
        </w:tc>
      </w:tr>
      <w:tr w:rsidR="006F3108" w:rsidRPr="006F3108" w14:paraId="1D8EAC3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6274"/>
            </w:tblGrid>
            <w:tr w:rsidR="006F3108" w:rsidRPr="006F3108" w14:paraId="655D0109" w14:textId="77777777">
              <w:trPr>
                <w:tblCellSpacing w:w="15" w:type="dxa"/>
              </w:trPr>
              <w:tc>
                <w:tcPr>
                  <w:tcW w:w="0" w:type="auto"/>
                  <w:tcBorders>
                    <w:top w:val="single" w:sz="12" w:space="0" w:color="auto"/>
                    <w:bottom w:val="single" w:sz="8" w:space="0" w:color="auto"/>
                  </w:tcBorders>
                  <w:vAlign w:val="center"/>
                  <w:hideMark/>
                </w:tcPr>
                <w:p w14:paraId="385A06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B83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individual and/or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of the party</w:t>
                  </w:r>
                </w:p>
              </w:tc>
            </w:tr>
            <w:tr w:rsidR="006F3108" w:rsidRPr="006F3108" w14:paraId="31D0065E" w14:textId="77777777">
              <w:trPr>
                <w:tblCellSpacing w:w="15" w:type="dxa"/>
              </w:trPr>
              <w:tc>
                <w:tcPr>
                  <w:tcW w:w="0" w:type="auto"/>
                  <w:tcBorders>
                    <w:top w:val="nil"/>
                    <w:bottom w:val="single" w:sz="12" w:space="0" w:color="auto"/>
                  </w:tcBorders>
                  <w:vAlign w:val="center"/>
                  <w:hideMark/>
                </w:tcPr>
                <w:p w14:paraId="3BFDA0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C1236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«abstract»</w:t>
                  </w:r>
                </w:p>
              </w:tc>
            </w:tr>
          </w:tbl>
          <w:p w14:paraId="149119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CA7A23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91F18BF" w14:textId="77777777">
              <w:trPr>
                <w:tblHeader/>
                <w:tblCellSpacing w:w="15" w:type="dxa"/>
              </w:trPr>
              <w:tc>
                <w:tcPr>
                  <w:tcW w:w="0" w:type="auto"/>
                  <w:tcBorders>
                    <w:top w:val="single" w:sz="12" w:space="0" w:color="auto"/>
                    <w:bottom w:val="single" w:sz="12" w:space="0" w:color="auto"/>
                  </w:tcBorders>
                  <w:vAlign w:val="center"/>
                  <w:hideMark/>
                </w:tcPr>
                <w:p w14:paraId="057179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D60FD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3CECF2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BBF112A" w14:textId="77777777">
              <w:trPr>
                <w:tblCellSpacing w:w="15" w:type="dxa"/>
              </w:trPr>
              <w:tc>
                <w:tcPr>
                  <w:tcW w:w="0" w:type="auto"/>
                  <w:tcBorders>
                    <w:top w:val="single" w:sz="12" w:space="0" w:color="auto"/>
                    <w:bottom w:val="single" w:sz="12" w:space="0" w:color="auto"/>
                  </w:tcBorders>
                  <w:vAlign w:val="center"/>
                  <w:hideMark/>
                </w:tcPr>
                <w:p w14:paraId="69053C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08FBDBB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7" w:anchor="CI_Responsibility-section" w:history="1">
                    <w:proofErr w:type="spellStart"/>
                    <w:r w:rsidR="006F3108" w:rsidRPr="006F3108">
                      <w:rPr>
                        <w:rFonts w:ascii="Times New Roman" w:eastAsia="Times New Roman" w:hAnsi="Times New Roman" w:cs="Times New Roman"/>
                        <w:color w:val="0000FF"/>
                        <w:kern w:val="0"/>
                        <w:u w:val="single"/>
                        <w14:ligatures w14:val="none"/>
                      </w:rPr>
                      <w:t>CI_Responsibility</w:t>
                    </w:r>
                    <w:proofErr w:type="spellEnd"/>
                  </w:hyperlink>
                  <w:r w:rsidR="006F3108"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41282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C023B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C3B3F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854"/>
              <w:gridCol w:w="4474"/>
            </w:tblGrid>
            <w:tr w:rsidR="006F3108" w:rsidRPr="006F3108" w14:paraId="33F77BA2" w14:textId="77777777">
              <w:trPr>
                <w:tblHeader/>
                <w:tblCellSpacing w:w="15" w:type="dxa"/>
              </w:trPr>
              <w:tc>
                <w:tcPr>
                  <w:tcW w:w="0" w:type="auto"/>
                  <w:tcBorders>
                    <w:top w:val="single" w:sz="12" w:space="0" w:color="auto"/>
                    <w:bottom w:val="single" w:sz="12" w:space="0" w:color="auto"/>
                  </w:tcBorders>
                  <w:vAlign w:val="center"/>
                  <w:hideMark/>
                </w:tcPr>
                <w:p w14:paraId="76064E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B0BD03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F40CCA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FAC028" w14:textId="77777777">
              <w:trPr>
                <w:tblCellSpacing w:w="15" w:type="dxa"/>
              </w:trPr>
              <w:tc>
                <w:tcPr>
                  <w:tcW w:w="0" w:type="auto"/>
                  <w:tcBorders>
                    <w:top w:val="single" w:sz="12" w:space="0" w:color="auto"/>
                    <w:bottom w:val="single" w:sz="8" w:space="0" w:color="auto"/>
                  </w:tcBorders>
                  <w:vAlign w:val="center"/>
                  <w:hideMark/>
                </w:tcPr>
                <w:p w14:paraId="384EB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p>
              </w:tc>
              <w:tc>
                <w:tcPr>
                  <w:tcW w:w="0" w:type="auto"/>
                  <w:tcBorders>
                    <w:top w:val="single" w:sz="12" w:space="0" w:color="auto"/>
                    <w:bottom w:val="single" w:sz="8" w:space="0" w:color="auto"/>
                  </w:tcBorders>
                  <w:vAlign w:val="center"/>
                  <w:hideMark/>
                </w:tcPr>
                <w:p w14:paraId="3EDC5501"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8" w:anchor="CI_Contact-section" w:history="1">
                    <w:proofErr w:type="spellStart"/>
                    <w:r w:rsidR="006F3108" w:rsidRPr="006F3108">
                      <w:rPr>
                        <w:rFonts w:ascii="Times New Roman" w:eastAsia="Times New Roman" w:hAnsi="Times New Roman" w:cs="Times New Roman"/>
                        <w:color w:val="0000FF"/>
                        <w:kern w:val="0"/>
                        <w:u w:val="single"/>
                        <w14:ligatures w14:val="none"/>
                      </w:rPr>
                      <w:t>CI_Contact</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25B5DD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party</w:t>
                  </w:r>
                </w:p>
              </w:tc>
            </w:tr>
            <w:tr w:rsidR="006F3108" w:rsidRPr="006F3108" w14:paraId="31184DEB" w14:textId="77777777">
              <w:trPr>
                <w:tblCellSpacing w:w="15" w:type="dxa"/>
              </w:trPr>
              <w:tc>
                <w:tcPr>
                  <w:tcW w:w="0" w:type="auto"/>
                  <w:tcBorders>
                    <w:top w:val="nil"/>
                    <w:bottom w:val="single" w:sz="12" w:space="0" w:color="auto"/>
                  </w:tcBorders>
                  <w:vAlign w:val="center"/>
                  <w:hideMark/>
                </w:tcPr>
                <w:p w14:paraId="4AAAAA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nil"/>
                    <w:bottom w:val="single" w:sz="12" w:space="0" w:color="auto"/>
                  </w:tcBorders>
                  <w:vAlign w:val="center"/>
                  <w:hideMark/>
                </w:tcPr>
                <w:p w14:paraId="10534747"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59"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5E22E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party (individual or organization)</w:t>
                  </w:r>
                </w:p>
              </w:tc>
            </w:tr>
          </w:tbl>
          <w:p w14:paraId="0C71FE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037E7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B.11 —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3"/>
      </w:tblGrid>
      <w:tr w:rsidR="006F3108" w:rsidRPr="006F3108" w14:paraId="0CA649DB" w14:textId="77777777" w:rsidTr="006F3108">
        <w:trPr>
          <w:tblCellSpacing w:w="15" w:type="dxa"/>
        </w:trPr>
        <w:tc>
          <w:tcPr>
            <w:tcW w:w="0" w:type="auto"/>
            <w:tcBorders>
              <w:top w:val="single" w:sz="12" w:space="0" w:color="auto"/>
              <w:bottom w:val="single" w:sz="8" w:space="0" w:color="auto"/>
            </w:tcBorders>
            <w:vAlign w:val="center"/>
            <w:hideMark/>
          </w:tcPr>
          <w:p w14:paraId="19166E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CI_Responsibility</w:t>
            </w:r>
            <w:proofErr w:type="spellEnd"/>
          </w:p>
        </w:tc>
      </w:tr>
      <w:tr w:rsidR="006F3108" w:rsidRPr="006F3108" w14:paraId="724B9E8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4048"/>
            </w:tblGrid>
            <w:tr w:rsidR="006F3108" w:rsidRPr="006F3108" w14:paraId="48D4A0E8" w14:textId="77777777">
              <w:trPr>
                <w:tblCellSpacing w:w="15" w:type="dxa"/>
              </w:trPr>
              <w:tc>
                <w:tcPr>
                  <w:tcW w:w="0" w:type="auto"/>
                  <w:tcBorders>
                    <w:top w:val="single" w:sz="12" w:space="0" w:color="auto"/>
                    <w:bottom w:val="single" w:sz="8" w:space="0" w:color="auto"/>
                  </w:tcBorders>
                  <w:vAlign w:val="center"/>
                  <w:hideMark/>
                </w:tcPr>
                <w:p w14:paraId="626C08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5960F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and their role</w:t>
                  </w:r>
                </w:p>
              </w:tc>
            </w:tr>
            <w:tr w:rsidR="006F3108" w:rsidRPr="006F3108" w14:paraId="56AD2705" w14:textId="77777777">
              <w:trPr>
                <w:tblCellSpacing w:w="15" w:type="dxa"/>
              </w:trPr>
              <w:tc>
                <w:tcPr>
                  <w:tcW w:w="0" w:type="auto"/>
                  <w:tcBorders>
                    <w:top w:val="nil"/>
                    <w:bottom w:val="single" w:sz="12" w:space="0" w:color="auto"/>
                  </w:tcBorders>
                  <w:vAlign w:val="center"/>
                  <w:hideMark/>
                </w:tcPr>
                <w:p w14:paraId="202DD2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8E2FA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4BBED0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62098F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2708"/>
            </w:tblGrid>
            <w:tr w:rsidR="006F3108" w:rsidRPr="006F3108" w14:paraId="742A93D4" w14:textId="77777777">
              <w:trPr>
                <w:tblHeader/>
                <w:tblCellSpacing w:w="15" w:type="dxa"/>
              </w:trPr>
              <w:tc>
                <w:tcPr>
                  <w:tcW w:w="0" w:type="auto"/>
                  <w:tcBorders>
                    <w:top w:val="single" w:sz="12" w:space="0" w:color="auto"/>
                    <w:bottom w:val="single" w:sz="12" w:space="0" w:color="auto"/>
                  </w:tcBorders>
                  <w:vAlign w:val="center"/>
                  <w:hideMark/>
                </w:tcPr>
                <w:p w14:paraId="5A0D83B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383329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B38914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ED82F46" w14:textId="77777777">
              <w:trPr>
                <w:tblCellSpacing w:w="15" w:type="dxa"/>
              </w:trPr>
              <w:tc>
                <w:tcPr>
                  <w:tcW w:w="0" w:type="auto"/>
                  <w:tcBorders>
                    <w:top w:val="single" w:sz="12" w:space="0" w:color="auto"/>
                    <w:bottom w:val="single" w:sz="12" w:space="0" w:color="auto"/>
                  </w:tcBorders>
                  <w:vAlign w:val="center"/>
                  <w:hideMark/>
                </w:tcPr>
                <w:p w14:paraId="207625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w:t>
                  </w:r>
                </w:p>
              </w:tc>
              <w:tc>
                <w:tcPr>
                  <w:tcW w:w="0" w:type="auto"/>
                  <w:tcBorders>
                    <w:top w:val="single" w:sz="12" w:space="0" w:color="auto"/>
                    <w:bottom w:val="single" w:sz="12" w:space="0" w:color="auto"/>
                  </w:tcBorders>
                  <w:vAlign w:val="center"/>
                  <w:hideMark/>
                </w:tcPr>
                <w:p w14:paraId="6F773E81"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0" w:anchor="CI_Party-section" w:history="1">
                    <w:proofErr w:type="spellStart"/>
                    <w:r w:rsidR="006F3108" w:rsidRPr="006F3108">
                      <w:rPr>
                        <w:rFonts w:ascii="Times New Roman" w:eastAsia="Times New Roman" w:hAnsi="Times New Roman" w:cs="Times New Roman"/>
                        <w:color w:val="0000FF"/>
                        <w:kern w:val="0"/>
                        <w:u w:val="single"/>
                        <w14:ligatures w14:val="none"/>
                      </w:rPr>
                      <w:t>CI_Party</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4CA5C7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w:t>
                  </w:r>
                </w:p>
              </w:tc>
            </w:tr>
          </w:tbl>
          <w:p w14:paraId="169A3C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E890C6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4294"/>
            </w:tblGrid>
            <w:tr w:rsidR="006F3108" w:rsidRPr="006F3108" w14:paraId="5694E4A3" w14:textId="77777777">
              <w:trPr>
                <w:tblHeader/>
                <w:tblCellSpacing w:w="15" w:type="dxa"/>
              </w:trPr>
              <w:tc>
                <w:tcPr>
                  <w:tcW w:w="0" w:type="auto"/>
                  <w:tcBorders>
                    <w:top w:val="single" w:sz="12" w:space="0" w:color="auto"/>
                    <w:bottom w:val="single" w:sz="12" w:space="0" w:color="auto"/>
                  </w:tcBorders>
                  <w:vAlign w:val="center"/>
                  <w:hideMark/>
                </w:tcPr>
                <w:p w14:paraId="1B99AE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1BCAC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E29D9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A6FF3AF" w14:textId="77777777">
              <w:trPr>
                <w:tblCellSpacing w:w="15" w:type="dxa"/>
              </w:trPr>
              <w:tc>
                <w:tcPr>
                  <w:tcW w:w="0" w:type="auto"/>
                  <w:tcBorders>
                    <w:top w:val="single" w:sz="12" w:space="0" w:color="auto"/>
                    <w:bottom w:val="single" w:sz="8" w:space="0" w:color="auto"/>
                  </w:tcBorders>
                  <w:vAlign w:val="center"/>
                  <w:hideMark/>
                </w:tcPr>
                <w:p w14:paraId="29141B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extent</w:t>
                  </w:r>
                </w:p>
              </w:tc>
              <w:tc>
                <w:tcPr>
                  <w:tcW w:w="0" w:type="auto"/>
                  <w:tcBorders>
                    <w:top w:val="single" w:sz="12" w:space="0" w:color="auto"/>
                    <w:bottom w:val="single" w:sz="8" w:space="0" w:color="auto"/>
                  </w:tcBorders>
                  <w:vAlign w:val="center"/>
                  <w:hideMark/>
                </w:tcPr>
                <w:p w14:paraId="036A39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EX_Extent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22C8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or temporal extent of the role</w:t>
                  </w:r>
                </w:p>
              </w:tc>
            </w:tr>
            <w:tr w:rsidR="006F3108" w:rsidRPr="006F3108" w14:paraId="5E2E6B3F" w14:textId="77777777">
              <w:trPr>
                <w:tblCellSpacing w:w="15" w:type="dxa"/>
              </w:trPr>
              <w:tc>
                <w:tcPr>
                  <w:tcW w:w="0" w:type="auto"/>
                  <w:tcBorders>
                    <w:top w:val="nil"/>
                    <w:bottom w:val="single" w:sz="12" w:space="0" w:color="auto"/>
                  </w:tcBorders>
                  <w:vAlign w:val="center"/>
                  <w:hideMark/>
                </w:tcPr>
                <w:p w14:paraId="13E464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role</w:t>
                  </w:r>
                </w:p>
              </w:tc>
              <w:tc>
                <w:tcPr>
                  <w:tcW w:w="0" w:type="auto"/>
                  <w:tcBorders>
                    <w:top w:val="nil"/>
                    <w:bottom w:val="single" w:sz="12" w:space="0" w:color="auto"/>
                  </w:tcBorders>
                  <w:vAlign w:val="center"/>
                  <w:hideMark/>
                </w:tcPr>
                <w:p w14:paraId="3BF454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CI_RoleCode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75E0D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function performed by the responsible party</w:t>
                  </w:r>
                </w:p>
              </w:tc>
            </w:tr>
          </w:tbl>
          <w:p w14:paraId="35D52F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AE119A"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B.4.  Constraint information</w:t>
      </w:r>
    </w:p>
    <w:p w14:paraId="02E62B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61" w:anchor="ISO19115" w:history="1">
        <w:r w:rsidRPr="006F3108">
          <w:rPr>
            <w:rFonts w:ascii="Times New Roman" w:eastAsia="Times New Roman" w:hAnsi="Times New Roman" w:cs="Times New Roman"/>
            <w:color w:val="0000FF"/>
            <w:kern w:val="0"/>
            <w:u w:val="single"/>
            <w14:ligatures w14:val="none"/>
          </w:rPr>
          <w:t>(ISO 19115-1 Edition 1)</w:t>
        </w:r>
      </w:hyperlink>
    </w:p>
    <w:p w14:paraId="5325259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F565E28" w14:textId="77777777" w:rsidTr="006F3108">
        <w:trPr>
          <w:tblCellSpacing w:w="15" w:type="dxa"/>
        </w:trPr>
        <w:tc>
          <w:tcPr>
            <w:tcW w:w="0" w:type="auto"/>
            <w:tcBorders>
              <w:top w:val="single" w:sz="12" w:space="0" w:color="auto"/>
              <w:bottom w:val="single" w:sz="8" w:space="0" w:color="auto"/>
            </w:tcBorders>
            <w:vAlign w:val="center"/>
            <w:hideMark/>
          </w:tcPr>
          <w:p w14:paraId="53200B1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MD_Constraints</w:t>
            </w:r>
            <w:proofErr w:type="spellEnd"/>
          </w:p>
        </w:tc>
      </w:tr>
      <w:tr w:rsidR="006F3108" w:rsidRPr="006F3108" w14:paraId="664BB07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740"/>
            </w:tblGrid>
            <w:tr w:rsidR="006F3108" w:rsidRPr="006F3108" w14:paraId="223D0707" w14:textId="77777777">
              <w:trPr>
                <w:tblCellSpacing w:w="15" w:type="dxa"/>
              </w:trPr>
              <w:tc>
                <w:tcPr>
                  <w:tcW w:w="0" w:type="auto"/>
                  <w:tcBorders>
                    <w:top w:val="single" w:sz="12" w:space="0" w:color="auto"/>
                    <w:bottom w:val="single" w:sz="8" w:space="0" w:color="auto"/>
                  </w:tcBorders>
                  <w:vAlign w:val="center"/>
                  <w:hideMark/>
                </w:tcPr>
                <w:p w14:paraId="7F66CE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FE27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on the access and use of a resource or metadata</w:t>
                  </w:r>
                </w:p>
              </w:tc>
            </w:tr>
            <w:tr w:rsidR="006F3108" w:rsidRPr="006F3108" w14:paraId="5B6D879C" w14:textId="77777777">
              <w:trPr>
                <w:tblCellSpacing w:w="15" w:type="dxa"/>
              </w:trPr>
              <w:tc>
                <w:tcPr>
                  <w:tcW w:w="0" w:type="auto"/>
                  <w:tcBorders>
                    <w:top w:val="nil"/>
                    <w:bottom w:val="single" w:sz="8" w:space="0" w:color="auto"/>
                  </w:tcBorders>
                  <w:vAlign w:val="center"/>
                  <w:hideMark/>
                </w:tcPr>
                <w:p w14:paraId="1A4368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7113D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0EF50AE" w14:textId="77777777">
              <w:trPr>
                <w:tblCellSpacing w:w="15" w:type="dxa"/>
              </w:trPr>
              <w:tc>
                <w:tcPr>
                  <w:tcW w:w="0" w:type="auto"/>
                  <w:tcBorders>
                    <w:top w:val="nil"/>
                    <w:bottom w:val="single" w:sz="12" w:space="0" w:color="auto"/>
                  </w:tcBorders>
                  <w:vAlign w:val="center"/>
                  <w:hideMark/>
                </w:tcPr>
                <w:p w14:paraId="13F85A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BFDF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7F6E8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0A3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6EFDDD" w14:textId="77777777">
              <w:trPr>
                <w:tblHeader/>
                <w:tblCellSpacing w:w="15" w:type="dxa"/>
              </w:trPr>
              <w:tc>
                <w:tcPr>
                  <w:tcW w:w="0" w:type="auto"/>
                  <w:tcBorders>
                    <w:top w:val="single" w:sz="12" w:space="0" w:color="auto"/>
                    <w:bottom w:val="single" w:sz="12" w:space="0" w:color="auto"/>
                  </w:tcBorders>
                  <w:vAlign w:val="center"/>
                  <w:hideMark/>
                </w:tcPr>
                <w:p w14:paraId="00BCBCB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A06D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CA5245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6BF9E64" w14:textId="77777777">
              <w:trPr>
                <w:tblCellSpacing w:w="15" w:type="dxa"/>
              </w:trPr>
              <w:tc>
                <w:tcPr>
                  <w:tcW w:w="0" w:type="auto"/>
                  <w:tcBorders>
                    <w:top w:val="single" w:sz="12" w:space="0" w:color="auto"/>
                    <w:bottom w:val="single" w:sz="8" w:space="0" w:color="auto"/>
                  </w:tcBorders>
                  <w:vAlign w:val="center"/>
                  <w:hideMark/>
                </w:tcPr>
                <w:p w14:paraId="6B0DB0D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07472D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50AC8D9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EA16C0" w14:textId="77777777">
              <w:trPr>
                <w:tblCellSpacing w:w="15" w:type="dxa"/>
              </w:trPr>
              <w:tc>
                <w:tcPr>
                  <w:tcW w:w="0" w:type="auto"/>
                  <w:tcBorders>
                    <w:top w:val="nil"/>
                    <w:bottom w:val="single" w:sz="12" w:space="0" w:color="auto"/>
                  </w:tcBorders>
                  <w:vAlign w:val="center"/>
                  <w:hideMark/>
                </w:tcPr>
                <w:p w14:paraId="002C03FA"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12" w:space="0" w:color="auto"/>
                  </w:tcBorders>
                  <w:vAlign w:val="center"/>
                  <w:hideMark/>
                </w:tcPr>
                <w:p w14:paraId="33A130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
              </w:tc>
              <w:tc>
                <w:tcPr>
                  <w:tcW w:w="0" w:type="auto"/>
                  <w:tcBorders>
                    <w:top w:val="nil"/>
                    <w:bottom w:val="single" w:sz="12" w:space="0" w:color="auto"/>
                  </w:tcBorders>
                  <w:vAlign w:val="center"/>
                  <w:hideMark/>
                </w:tcPr>
                <w:p w14:paraId="49C64F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A77AB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CB22B7"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320"/>
              <w:gridCol w:w="4208"/>
            </w:tblGrid>
            <w:tr w:rsidR="006F3108" w:rsidRPr="006F3108" w14:paraId="006FB8AA" w14:textId="77777777">
              <w:trPr>
                <w:tblHeader/>
                <w:tblCellSpacing w:w="15" w:type="dxa"/>
              </w:trPr>
              <w:tc>
                <w:tcPr>
                  <w:tcW w:w="0" w:type="auto"/>
                  <w:tcBorders>
                    <w:top w:val="single" w:sz="12" w:space="0" w:color="auto"/>
                    <w:bottom w:val="single" w:sz="12" w:space="0" w:color="auto"/>
                  </w:tcBorders>
                  <w:vAlign w:val="center"/>
                  <w:hideMark/>
                </w:tcPr>
                <w:p w14:paraId="09D00B8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0D574C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91FB50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0E4DA4D" w14:textId="77777777">
              <w:trPr>
                <w:tblCellSpacing w:w="15" w:type="dxa"/>
              </w:trPr>
              <w:tc>
                <w:tcPr>
                  <w:tcW w:w="0" w:type="auto"/>
                  <w:tcBorders>
                    <w:top w:val="single" w:sz="12" w:space="0" w:color="auto"/>
                    <w:bottom w:val="single" w:sz="8" w:space="0" w:color="auto"/>
                  </w:tcBorders>
                  <w:vAlign w:val="center"/>
                  <w:hideMark/>
                </w:tcPr>
                <w:p w14:paraId="590C08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constraintApplicationScope</w:t>
                  </w:r>
                  <w:proofErr w:type="spellEnd"/>
                </w:p>
              </w:tc>
              <w:tc>
                <w:tcPr>
                  <w:tcW w:w="0" w:type="auto"/>
                  <w:tcBorders>
                    <w:top w:val="single" w:sz="12" w:space="0" w:color="auto"/>
                    <w:bottom w:val="single" w:sz="8" w:space="0" w:color="auto"/>
                  </w:tcBorders>
                  <w:vAlign w:val="center"/>
                  <w:hideMark/>
                </w:tcPr>
                <w:p w14:paraId="3DA77B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MD_Scope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CF5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and temporal extent of the application of the constraint restrictions</w:t>
                  </w:r>
                </w:p>
              </w:tc>
            </w:tr>
            <w:tr w:rsidR="006F3108" w:rsidRPr="006F3108" w14:paraId="622ACDEF" w14:textId="77777777">
              <w:trPr>
                <w:tblCellSpacing w:w="15" w:type="dxa"/>
              </w:trPr>
              <w:tc>
                <w:tcPr>
                  <w:tcW w:w="0" w:type="auto"/>
                  <w:tcBorders>
                    <w:top w:val="nil"/>
                    <w:bottom w:val="single" w:sz="8" w:space="0" w:color="auto"/>
                  </w:tcBorders>
                  <w:vAlign w:val="center"/>
                  <w:hideMark/>
                </w:tcPr>
                <w:p w14:paraId="069780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w:t>
                  </w:r>
                </w:p>
              </w:tc>
              <w:tc>
                <w:tcPr>
                  <w:tcW w:w="0" w:type="auto"/>
                  <w:tcBorders>
                    <w:top w:val="nil"/>
                    <w:bottom w:val="single" w:sz="8" w:space="0" w:color="auto"/>
                  </w:tcBorders>
                  <w:vAlign w:val="center"/>
                  <w:hideMark/>
                </w:tcPr>
                <w:p w14:paraId="7D1983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6DFC8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/symbol indicating the constraint</w:t>
                  </w:r>
                </w:p>
              </w:tc>
            </w:tr>
            <w:tr w:rsidR="006F3108" w:rsidRPr="006F3108" w14:paraId="62799B23" w14:textId="77777777">
              <w:trPr>
                <w:tblCellSpacing w:w="15" w:type="dxa"/>
              </w:trPr>
              <w:tc>
                <w:tcPr>
                  <w:tcW w:w="0" w:type="auto"/>
                  <w:tcBorders>
                    <w:top w:val="nil"/>
                    <w:bottom w:val="single" w:sz="8" w:space="0" w:color="auto"/>
                  </w:tcBorders>
                  <w:vAlign w:val="center"/>
                  <w:hideMark/>
                </w:tcPr>
                <w:p w14:paraId="1F2B34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reference</w:t>
                  </w:r>
                </w:p>
              </w:tc>
              <w:tc>
                <w:tcPr>
                  <w:tcW w:w="0" w:type="auto"/>
                  <w:tcBorders>
                    <w:top w:val="nil"/>
                    <w:bottom w:val="single" w:sz="8" w:space="0" w:color="auto"/>
                  </w:tcBorders>
                  <w:vAlign w:val="center"/>
                  <w:hideMark/>
                </w:tcPr>
                <w:p w14:paraId="578505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5344CF8" w14:textId="0180F0B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citation/URL for the limitation or constraint, </w:t>
                  </w:r>
                  <w:proofErr w:type="spellStart"/>
                  <w:r w:rsidRPr="006F3108">
                    <w:rPr>
                      <w:rFonts w:ascii="Times New Roman" w:eastAsia="Times New Roman" w:hAnsi="Times New Roman" w:cs="Times New Roman"/>
                      <w:kern w:val="0"/>
                      <w14:ligatures w14:val="none"/>
                    </w:rPr>
                    <w:t>eg.</w:t>
                  </w:r>
                  <w:proofErr w:type="spellEnd"/>
                  <w:ins w:id="281" w:author="Carl Reed" w:date="2024-02-23T12:12:00Z">
                    <w:r w:rsidR="003A5E7D">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copyright statement, license agreement, etc</w:t>
                  </w:r>
                  <w:ins w:id="282" w:author="Carl Reed" w:date="2024-02-23T12:12:00Z">
                    <w:r w:rsidR="003A5E7D">
                      <w:rPr>
                        <w:rFonts w:ascii="Times New Roman" w:eastAsia="Times New Roman" w:hAnsi="Times New Roman" w:cs="Times New Roman"/>
                        <w:kern w:val="0"/>
                        <w14:ligatures w14:val="none"/>
                      </w:rPr>
                      <w:t>.</w:t>
                    </w:r>
                  </w:ins>
                </w:p>
              </w:tc>
            </w:tr>
            <w:tr w:rsidR="006F3108" w:rsidRPr="006F3108" w14:paraId="2A261213" w14:textId="77777777">
              <w:trPr>
                <w:tblCellSpacing w:w="15" w:type="dxa"/>
              </w:trPr>
              <w:tc>
                <w:tcPr>
                  <w:tcW w:w="0" w:type="auto"/>
                  <w:tcBorders>
                    <w:top w:val="nil"/>
                    <w:bottom w:val="single" w:sz="8" w:space="0" w:color="auto"/>
                  </w:tcBorders>
                  <w:vAlign w:val="center"/>
                  <w:hideMark/>
                </w:tcPr>
                <w:p w14:paraId="6E416D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releasability</w:t>
                  </w:r>
                </w:p>
              </w:tc>
              <w:tc>
                <w:tcPr>
                  <w:tcW w:w="0" w:type="auto"/>
                  <w:tcBorders>
                    <w:top w:val="nil"/>
                    <w:bottom w:val="single" w:sz="8" w:space="0" w:color="auto"/>
                  </w:tcBorders>
                  <w:vAlign w:val="center"/>
                  <w:hideMark/>
                </w:tcPr>
                <w:p w14:paraId="5F1D1986"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2" w:anchor="MD_Releasability-section" w:history="1">
                    <w:proofErr w:type="spellStart"/>
                    <w:r w:rsidR="006F3108" w:rsidRPr="006F3108">
                      <w:rPr>
                        <w:rFonts w:ascii="Times New Roman" w:eastAsia="Times New Roman" w:hAnsi="Times New Roman" w:cs="Times New Roman"/>
                        <w:color w:val="0000FF"/>
                        <w:kern w:val="0"/>
                        <w:u w:val="single"/>
                        <w14:ligatures w14:val="none"/>
                      </w:rPr>
                      <w:t>MD_Releasability</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7A69065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concerning the parties to whom the resource can or cannot be released</w:t>
                  </w:r>
                </w:p>
              </w:tc>
            </w:tr>
            <w:tr w:rsidR="006F3108" w:rsidRPr="006F3108" w14:paraId="37BDD194" w14:textId="77777777">
              <w:trPr>
                <w:tblCellSpacing w:w="15" w:type="dxa"/>
              </w:trPr>
              <w:tc>
                <w:tcPr>
                  <w:tcW w:w="0" w:type="auto"/>
                  <w:tcBorders>
                    <w:top w:val="nil"/>
                    <w:bottom w:val="single" w:sz="8" w:space="0" w:color="auto"/>
                  </w:tcBorders>
                  <w:vAlign w:val="center"/>
                  <w:hideMark/>
                </w:tcPr>
                <w:p w14:paraId="119039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responsibleParty</w:t>
                  </w:r>
                  <w:proofErr w:type="spellEnd"/>
                </w:p>
              </w:tc>
              <w:tc>
                <w:tcPr>
                  <w:tcW w:w="0" w:type="auto"/>
                  <w:tcBorders>
                    <w:top w:val="nil"/>
                    <w:bottom w:val="single" w:sz="8" w:space="0" w:color="auto"/>
                  </w:tcBorders>
                  <w:vAlign w:val="center"/>
                  <w:hideMark/>
                </w:tcPr>
                <w:p w14:paraId="64ED1CE7"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3" w:anchor="CI_Responsibility-section" w:history="1">
                    <w:proofErr w:type="spellStart"/>
                    <w:r w:rsidR="006F3108" w:rsidRPr="006F3108">
                      <w:rPr>
                        <w:rFonts w:ascii="Times New Roman" w:eastAsia="Times New Roman" w:hAnsi="Times New Roman" w:cs="Times New Roman"/>
                        <w:color w:val="0000FF"/>
                        <w:kern w:val="0"/>
                        <w:u w:val="single"/>
                        <w14:ligatures w14:val="none"/>
                      </w:rPr>
                      <w:t>CI_Responsibility</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777AA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party</w:t>
                  </w:r>
                  <w:proofErr w:type="spellEnd"/>
                  <w:r w:rsidRPr="006F3108">
                    <w:rPr>
                      <w:rFonts w:ascii="Times New Roman" w:eastAsia="Times New Roman" w:hAnsi="Times New Roman" w:cs="Times New Roman"/>
                      <w:kern w:val="0"/>
                      <w14:ligatures w14:val="none"/>
                    </w:rPr>
                    <w:t xml:space="preserve"> responsible for the resource constraints</w:t>
                  </w:r>
                </w:p>
              </w:tc>
            </w:tr>
            <w:tr w:rsidR="006F3108" w:rsidRPr="006F3108" w14:paraId="07935EB0" w14:textId="77777777">
              <w:trPr>
                <w:tblCellSpacing w:w="15" w:type="dxa"/>
              </w:trPr>
              <w:tc>
                <w:tcPr>
                  <w:tcW w:w="0" w:type="auto"/>
                  <w:tcBorders>
                    <w:top w:val="nil"/>
                    <w:bottom w:val="single" w:sz="12" w:space="0" w:color="auto"/>
                  </w:tcBorders>
                  <w:vAlign w:val="center"/>
                  <w:hideMark/>
                </w:tcPr>
                <w:p w14:paraId="081DF6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useLimitation</w:t>
                  </w:r>
                  <w:proofErr w:type="spellEnd"/>
                </w:p>
              </w:tc>
              <w:tc>
                <w:tcPr>
                  <w:tcW w:w="0" w:type="auto"/>
                  <w:tcBorders>
                    <w:top w:val="nil"/>
                    <w:bottom w:val="single" w:sz="12" w:space="0" w:color="auto"/>
                  </w:tcBorders>
                  <w:vAlign w:val="center"/>
                  <w:hideMark/>
                </w:tcPr>
                <w:p w14:paraId="00772D66"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4"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77154F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limitation affecting the fitness for use of the resource or metadata. Example, “not to be used for navigation”</w:t>
                  </w:r>
                </w:p>
              </w:tc>
            </w:tr>
          </w:tbl>
          <w:p w14:paraId="3BA43D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9FF91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22AE4B1" w14:textId="77777777" w:rsidTr="006F3108">
        <w:trPr>
          <w:tblCellSpacing w:w="15" w:type="dxa"/>
        </w:trPr>
        <w:tc>
          <w:tcPr>
            <w:tcW w:w="0" w:type="auto"/>
            <w:tcBorders>
              <w:top w:val="single" w:sz="12" w:space="0" w:color="auto"/>
              <w:bottom w:val="single" w:sz="8" w:space="0" w:color="auto"/>
            </w:tcBorders>
            <w:vAlign w:val="center"/>
            <w:hideMark/>
          </w:tcPr>
          <w:p w14:paraId="3C82D4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MD_LegalConstraints</w:t>
            </w:r>
            <w:proofErr w:type="spellEnd"/>
          </w:p>
        </w:tc>
      </w:tr>
      <w:tr w:rsidR="006F3108" w:rsidRPr="006F3108" w14:paraId="15FA182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7760"/>
            </w:tblGrid>
            <w:tr w:rsidR="006F3108" w:rsidRPr="006F3108" w14:paraId="44307642" w14:textId="77777777">
              <w:trPr>
                <w:tblCellSpacing w:w="15" w:type="dxa"/>
              </w:trPr>
              <w:tc>
                <w:tcPr>
                  <w:tcW w:w="0" w:type="auto"/>
                  <w:tcBorders>
                    <w:top w:val="single" w:sz="12" w:space="0" w:color="auto"/>
                    <w:bottom w:val="single" w:sz="8" w:space="0" w:color="auto"/>
                  </w:tcBorders>
                  <w:vAlign w:val="center"/>
                  <w:hideMark/>
                </w:tcPr>
                <w:p w14:paraId="429405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3A24B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and legal prerequisites for accessing and using the resource or metadata</w:t>
                  </w:r>
                </w:p>
              </w:tc>
            </w:tr>
            <w:tr w:rsidR="006F3108" w:rsidRPr="006F3108" w14:paraId="2EFA05DF" w14:textId="77777777">
              <w:trPr>
                <w:tblCellSpacing w:w="15" w:type="dxa"/>
              </w:trPr>
              <w:tc>
                <w:tcPr>
                  <w:tcW w:w="0" w:type="auto"/>
                  <w:tcBorders>
                    <w:top w:val="nil"/>
                    <w:bottom w:val="single" w:sz="8" w:space="0" w:color="auto"/>
                  </w:tcBorders>
                  <w:vAlign w:val="center"/>
                  <w:hideMark/>
                </w:tcPr>
                <w:p w14:paraId="1235AA4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FD239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25912270" w14:textId="77777777">
              <w:trPr>
                <w:tblCellSpacing w:w="15" w:type="dxa"/>
              </w:trPr>
              <w:tc>
                <w:tcPr>
                  <w:tcW w:w="0" w:type="auto"/>
                  <w:tcBorders>
                    <w:top w:val="nil"/>
                    <w:bottom w:val="single" w:sz="8" w:space="0" w:color="auto"/>
                  </w:tcBorders>
                  <w:vAlign w:val="center"/>
                  <w:hideMark/>
                </w:tcPr>
                <w:p w14:paraId="48C005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09ABF9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5EC59D8" w14:textId="77777777">
              <w:trPr>
                <w:tblCellSpacing w:w="15" w:type="dxa"/>
              </w:trPr>
              <w:tc>
                <w:tcPr>
                  <w:tcW w:w="0" w:type="auto"/>
                  <w:tcBorders>
                    <w:top w:val="nil"/>
                    <w:bottom w:val="single" w:sz="8" w:space="0" w:color="auto"/>
                  </w:tcBorders>
                  <w:vAlign w:val="center"/>
                  <w:hideMark/>
                </w:tcPr>
                <w:p w14:paraId="4BE2E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5BBCD2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only documented if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otherRestrictions</w:t>
                  </w:r>
                  <w:proofErr w:type="spellEnd"/>
                  <w:r w:rsidRPr="006F3108">
                    <w:rPr>
                      <w:rFonts w:ascii="Times New Roman" w:eastAsia="Times New Roman" w:hAnsi="Times New Roman" w:cs="Times New Roman"/>
                      <w:kern w:val="0"/>
                      <w14:ligatures w14:val="none"/>
                    </w:rPr>
                    <w:t>” (Invariant):</w:t>
                  </w:r>
                </w:p>
              </w:tc>
            </w:tr>
            <w:tr w:rsidR="006F3108" w:rsidRPr="006F3108" w14:paraId="626D39A9" w14:textId="77777777">
              <w:trPr>
                <w:tblCellSpacing w:w="15" w:type="dxa"/>
              </w:trPr>
              <w:tc>
                <w:tcPr>
                  <w:tcW w:w="0" w:type="auto"/>
                  <w:tcBorders>
                    <w:top w:val="nil"/>
                    <w:bottom w:val="single" w:sz="12" w:space="0" w:color="auto"/>
                  </w:tcBorders>
                  <w:vAlign w:val="center"/>
                  <w:hideMark/>
                </w:tcPr>
                <w:p w14:paraId="073FA9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3055B0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w:t>
                  </w:r>
                  <w:proofErr w:type="spellStart"/>
                  <w:r w:rsidRPr="006F3108">
                    <w:rPr>
                      <w:rFonts w:ascii="Times New Roman" w:eastAsia="Times New Roman" w:hAnsi="Times New Roman" w:cs="Times New Roman"/>
                      <w:kern w:val="0"/>
                      <w14:ligatures w14:val="none"/>
                    </w:rPr>
                    <w:t>MD_LegalConstraints</w:t>
                  </w:r>
                  <w:proofErr w:type="spellEnd"/>
                  <w:r w:rsidRPr="006F3108">
                    <w:rPr>
                      <w:rFonts w:ascii="Times New Roman" w:eastAsia="Times New Roman" w:hAnsi="Times New Roman" w:cs="Times New Roman"/>
                      <w:kern w:val="0"/>
                      <w14:ligatures w14:val="none"/>
                    </w:rPr>
                    <w:t xml:space="preserve"> used then count of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useLimitation</w:t>
                  </w:r>
                  <w:proofErr w:type="spellEnd"/>
                  <w:r w:rsidRPr="006F3108">
                    <w:rPr>
                      <w:rFonts w:ascii="Times New Roman" w:eastAsia="Times New Roman" w:hAnsi="Times New Roman" w:cs="Times New Roman"/>
                      <w:kern w:val="0"/>
                      <w14:ligatures w14:val="none"/>
                    </w:rPr>
                    <w:t xml:space="preserve"> + </w:t>
                  </w:r>
                  <w:proofErr w:type="gramStart"/>
                  <w:r w:rsidRPr="006F3108">
                    <w:rPr>
                      <w:rFonts w:ascii="Times New Roman" w:eastAsia="Times New Roman" w:hAnsi="Times New Roman" w:cs="Times New Roman"/>
                      <w:kern w:val="0"/>
                      <w14:ligatures w14:val="none"/>
                    </w:rPr>
                    <w:t>releasability )</w:t>
                  </w:r>
                  <w:proofErr w:type="gramEnd"/>
                  <w:r w:rsidRPr="006F3108">
                    <w:rPr>
                      <w:rFonts w:ascii="Times New Roman" w:eastAsia="Times New Roman" w:hAnsi="Times New Roman" w:cs="Times New Roman"/>
                      <w:kern w:val="0"/>
                      <w14:ligatures w14:val="none"/>
                    </w:rPr>
                    <w:t xml:space="preserve"> &gt; 0 (Invariant):</w:t>
                  </w:r>
                </w:p>
              </w:tc>
            </w:tr>
          </w:tbl>
          <w:p w14:paraId="1349EC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44962F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318"/>
              <w:gridCol w:w="5170"/>
            </w:tblGrid>
            <w:tr w:rsidR="006F3108" w:rsidRPr="006F3108" w14:paraId="61357C16" w14:textId="77777777">
              <w:trPr>
                <w:tblHeader/>
                <w:tblCellSpacing w:w="15" w:type="dxa"/>
              </w:trPr>
              <w:tc>
                <w:tcPr>
                  <w:tcW w:w="0" w:type="auto"/>
                  <w:tcBorders>
                    <w:top w:val="single" w:sz="12" w:space="0" w:color="auto"/>
                    <w:bottom w:val="single" w:sz="12" w:space="0" w:color="auto"/>
                  </w:tcBorders>
                  <w:vAlign w:val="center"/>
                  <w:hideMark/>
                </w:tcPr>
                <w:p w14:paraId="367CE7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70C381F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75CE12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4C74B0D" w14:textId="77777777">
              <w:trPr>
                <w:tblCellSpacing w:w="15" w:type="dxa"/>
              </w:trPr>
              <w:tc>
                <w:tcPr>
                  <w:tcW w:w="0" w:type="auto"/>
                  <w:tcBorders>
                    <w:top w:val="single" w:sz="12" w:space="0" w:color="auto"/>
                    <w:bottom w:val="single" w:sz="8" w:space="0" w:color="auto"/>
                  </w:tcBorders>
                  <w:vAlign w:val="center"/>
                  <w:hideMark/>
                </w:tcPr>
                <w:p w14:paraId="5BE654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accessConstraints</w:t>
                  </w:r>
                  <w:proofErr w:type="spellEnd"/>
                </w:p>
              </w:tc>
              <w:tc>
                <w:tcPr>
                  <w:tcW w:w="0" w:type="auto"/>
                  <w:tcBorders>
                    <w:top w:val="single" w:sz="12" w:space="0" w:color="auto"/>
                    <w:bottom w:val="single" w:sz="8" w:space="0" w:color="auto"/>
                  </w:tcBorders>
                  <w:vAlign w:val="center"/>
                  <w:hideMark/>
                </w:tcPr>
                <w:p w14:paraId="2E4B2D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52D45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access constraints applied to assure the protection of privacy or intellectual property, and any special restrictions or limitations on obtaining the resource or metadata</w:t>
                  </w:r>
                </w:p>
              </w:tc>
            </w:tr>
            <w:tr w:rsidR="006F3108" w:rsidRPr="006F3108" w14:paraId="4C2EF811" w14:textId="77777777">
              <w:trPr>
                <w:tblCellSpacing w:w="15" w:type="dxa"/>
              </w:trPr>
              <w:tc>
                <w:tcPr>
                  <w:tcW w:w="0" w:type="auto"/>
                  <w:tcBorders>
                    <w:top w:val="nil"/>
                    <w:bottom w:val="single" w:sz="8" w:space="0" w:color="auto"/>
                  </w:tcBorders>
                  <w:vAlign w:val="center"/>
                  <w:hideMark/>
                </w:tcPr>
                <w:p w14:paraId="6C96E3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p>
              </w:tc>
              <w:tc>
                <w:tcPr>
                  <w:tcW w:w="0" w:type="auto"/>
                  <w:tcBorders>
                    <w:top w:val="nil"/>
                    <w:bottom w:val="single" w:sz="8" w:space="0" w:color="auto"/>
                  </w:tcBorders>
                  <w:vAlign w:val="center"/>
                  <w:hideMark/>
                </w:tcPr>
                <w:p w14:paraId="73960AB0"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5"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E24FD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other restrictions and legal prerequisites for accessing and using the resource or metadata</w:t>
                  </w:r>
                </w:p>
              </w:tc>
            </w:tr>
            <w:tr w:rsidR="006F3108" w:rsidRPr="006F3108" w14:paraId="7BEB94F0" w14:textId="77777777">
              <w:trPr>
                <w:tblCellSpacing w:w="15" w:type="dxa"/>
              </w:trPr>
              <w:tc>
                <w:tcPr>
                  <w:tcW w:w="0" w:type="auto"/>
                  <w:tcBorders>
                    <w:top w:val="nil"/>
                    <w:bottom w:val="single" w:sz="12" w:space="0" w:color="auto"/>
                  </w:tcBorders>
                  <w:vAlign w:val="center"/>
                  <w:hideMark/>
                </w:tcPr>
                <w:p w14:paraId="40EF85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useConstraints</w:t>
                  </w:r>
                  <w:proofErr w:type="spellEnd"/>
                </w:p>
              </w:tc>
              <w:tc>
                <w:tcPr>
                  <w:tcW w:w="0" w:type="auto"/>
                  <w:tcBorders>
                    <w:top w:val="nil"/>
                    <w:bottom w:val="single" w:sz="12" w:space="0" w:color="auto"/>
                  </w:tcBorders>
                  <w:vAlign w:val="center"/>
                  <w:hideMark/>
                </w:tcPr>
                <w:p w14:paraId="3FD344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704BD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constraints applied to assure the protection of privacy or intellectual property, and any special restrictions or limitations or warnings on using the resource or metadata</w:t>
                  </w:r>
                </w:p>
              </w:tc>
            </w:tr>
          </w:tbl>
          <w:p w14:paraId="17BDB8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E66A50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3724C37" w14:textId="77777777" w:rsidTr="006F3108">
        <w:trPr>
          <w:tblCellSpacing w:w="15" w:type="dxa"/>
        </w:trPr>
        <w:tc>
          <w:tcPr>
            <w:tcW w:w="0" w:type="auto"/>
            <w:tcBorders>
              <w:top w:val="single" w:sz="12" w:space="0" w:color="auto"/>
              <w:bottom w:val="single" w:sz="8" w:space="0" w:color="auto"/>
            </w:tcBorders>
            <w:vAlign w:val="center"/>
            <w:hideMark/>
          </w:tcPr>
          <w:p w14:paraId="72D6BF3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MD_Releasability</w:t>
            </w:r>
            <w:proofErr w:type="spellEnd"/>
          </w:p>
        </w:tc>
      </w:tr>
      <w:tr w:rsidR="006F3108" w:rsidRPr="006F3108" w14:paraId="38F8C8C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500"/>
            </w:tblGrid>
            <w:tr w:rsidR="006F3108" w:rsidRPr="006F3108" w14:paraId="454F3D79" w14:textId="77777777">
              <w:trPr>
                <w:tblCellSpacing w:w="15" w:type="dxa"/>
              </w:trPr>
              <w:tc>
                <w:tcPr>
                  <w:tcW w:w="0" w:type="auto"/>
                  <w:tcBorders>
                    <w:top w:val="single" w:sz="12" w:space="0" w:color="auto"/>
                    <w:bottom w:val="single" w:sz="8" w:space="0" w:color="auto"/>
                  </w:tcBorders>
                  <w:vAlign w:val="center"/>
                  <w:hideMark/>
                </w:tcPr>
                <w:p w14:paraId="42E2AC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CFF9D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resource release constraints</w:t>
                  </w:r>
                </w:p>
              </w:tc>
            </w:tr>
            <w:tr w:rsidR="006F3108" w:rsidRPr="006F3108" w14:paraId="18E10997" w14:textId="77777777">
              <w:trPr>
                <w:tblCellSpacing w:w="15" w:type="dxa"/>
              </w:trPr>
              <w:tc>
                <w:tcPr>
                  <w:tcW w:w="0" w:type="auto"/>
                  <w:tcBorders>
                    <w:top w:val="nil"/>
                    <w:bottom w:val="single" w:sz="8" w:space="0" w:color="auto"/>
                  </w:tcBorders>
                  <w:vAlign w:val="center"/>
                  <w:hideMark/>
                </w:tcPr>
                <w:p w14:paraId="0BF61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B702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64C9134E" w14:textId="77777777">
              <w:trPr>
                <w:tblCellSpacing w:w="15" w:type="dxa"/>
              </w:trPr>
              <w:tc>
                <w:tcPr>
                  <w:tcW w:w="0" w:type="auto"/>
                  <w:tcBorders>
                    <w:top w:val="nil"/>
                    <w:bottom w:val="single" w:sz="8" w:space="0" w:color="auto"/>
                  </w:tcBorders>
                  <w:vAlign w:val="center"/>
                  <w:hideMark/>
                </w:tcPr>
                <w:p w14:paraId="0C39A8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B0689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98CA59B" w14:textId="77777777">
              <w:trPr>
                <w:tblCellSpacing w:w="15" w:type="dxa"/>
              </w:trPr>
              <w:tc>
                <w:tcPr>
                  <w:tcW w:w="0" w:type="auto"/>
                  <w:tcBorders>
                    <w:top w:val="nil"/>
                    <w:bottom w:val="single" w:sz="12" w:space="0" w:color="auto"/>
                  </w:tcBorders>
                  <w:vAlign w:val="center"/>
                  <w:hideMark/>
                </w:tcPr>
                <w:p w14:paraId="10F68B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5D574F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(addressee + statement) &gt; 0 (Invariant):</w:t>
                  </w:r>
                </w:p>
              </w:tc>
            </w:tr>
          </w:tbl>
          <w:p w14:paraId="23BA310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9DBB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787"/>
              <w:gridCol w:w="3981"/>
            </w:tblGrid>
            <w:tr w:rsidR="006F3108" w:rsidRPr="006F3108" w14:paraId="72E49FBA" w14:textId="77777777">
              <w:trPr>
                <w:tblHeader/>
                <w:tblCellSpacing w:w="15" w:type="dxa"/>
              </w:trPr>
              <w:tc>
                <w:tcPr>
                  <w:tcW w:w="0" w:type="auto"/>
                  <w:tcBorders>
                    <w:top w:val="single" w:sz="12" w:space="0" w:color="auto"/>
                    <w:bottom w:val="single" w:sz="12" w:space="0" w:color="auto"/>
                  </w:tcBorders>
                  <w:vAlign w:val="center"/>
                  <w:hideMark/>
                </w:tcPr>
                <w:p w14:paraId="3B3AE9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E1D060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A7E1B2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BA25C9E" w14:textId="77777777">
              <w:trPr>
                <w:tblCellSpacing w:w="15" w:type="dxa"/>
              </w:trPr>
              <w:tc>
                <w:tcPr>
                  <w:tcW w:w="0" w:type="auto"/>
                  <w:tcBorders>
                    <w:top w:val="single" w:sz="12" w:space="0" w:color="auto"/>
                    <w:bottom w:val="single" w:sz="8" w:space="0" w:color="auto"/>
                  </w:tcBorders>
                  <w:vAlign w:val="center"/>
                  <w:hideMark/>
                </w:tcPr>
                <w:p w14:paraId="47D086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addressee</w:t>
                  </w:r>
                </w:p>
              </w:tc>
              <w:tc>
                <w:tcPr>
                  <w:tcW w:w="0" w:type="auto"/>
                  <w:tcBorders>
                    <w:top w:val="single" w:sz="12" w:space="0" w:color="auto"/>
                    <w:bottom w:val="single" w:sz="8" w:space="0" w:color="auto"/>
                  </w:tcBorders>
                  <w:vAlign w:val="center"/>
                  <w:hideMark/>
                </w:tcPr>
                <w:p w14:paraId="25BFE89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6" w:anchor="CI_Responsibility-section" w:history="1">
                    <w:proofErr w:type="spellStart"/>
                    <w:r w:rsidR="006F3108" w:rsidRPr="006F3108">
                      <w:rPr>
                        <w:rFonts w:ascii="Times New Roman" w:eastAsia="Times New Roman" w:hAnsi="Times New Roman" w:cs="Times New Roman"/>
                        <w:color w:val="0000FF"/>
                        <w:kern w:val="0"/>
                        <w:u w:val="single"/>
                        <w14:ligatures w14:val="none"/>
                      </w:rPr>
                      <w:t>CI_Responsibility</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E4BC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 to which the release statement applies</w:t>
                  </w:r>
                </w:p>
              </w:tc>
            </w:tr>
            <w:tr w:rsidR="006F3108" w:rsidRPr="006F3108" w14:paraId="19139FCB" w14:textId="77777777">
              <w:trPr>
                <w:tblCellSpacing w:w="15" w:type="dxa"/>
              </w:trPr>
              <w:tc>
                <w:tcPr>
                  <w:tcW w:w="0" w:type="auto"/>
                  <w:tcBorders>
                    <w:top w:val="nil"/>
                    <w:bottom w:val="single" w:sz="8" w:space="0" w:color="auto"/>
                  </w:tcBorders>
                  <w:vAlign w:val="center"/>
                  <w:hideMark/>
                </w:tcPr>
                <w:p w14:paraId="2EC80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disseminationConstraints</w:t>
                  </w:r>
                  <w:proofErr w:type="spellEnd"/>
                </w:p>
              </w:tc>
              <w:tc>
                <w:tcPr>
                  <w:tcW w:w="0" w:type="auto"/>
                  <w:tcBorders>
                    <w:top w:val="nil"/>
                    <w:bottom w:val="single" w:sz="8" w:space="0" w:color="auto"/>
                  </w:tcBorders>
                  <w:vAlign w:val="center"/>
                  <w:hideMark/>
                </w:tcPr>
                <w:p w14:paraId="4A3B00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499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component in determining releasability</w:t>
                  </w:r>
                </w:p>
              </w:tc>
            </w:tr>
            <w:tr w:rsidR="006F3108" w:rsidRPr="006F3108" w14:paraId="683088B9" w14:textId="77777777">
              <w:trPr>
                <w:tblCellSpacing w:w="15" w:type="dxa"/>
              </w:trPr>
              <w:tc>
                <w:tcPr>
                  <w:tcW w:w="0" w:type="auto"/>
                  <w:tcBorders>
                    <w:top w:val="nil"/>
                    <w:bottom w:val="single" w:sz="12" w:space="0" w:color="auto"/>
                  </w:tcBorders>
                  <w:vAlign w:val="center"/>
                  <w:hideMark/>
                </w:tcPr>
                <w:p w14:paraId="20E5FD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statement</w:t>
                  </w:r>
                </w:p>
              </w:tc>
              <w:tc>
                <w:tcPr>
                  <w:tcW w:w="0" w:type="auto"/>
                  <w:tcBorders>
                    <w:top w:val="nil"/>
                    <w:bottom w:val="single" w:sz="12" w:space="0" w:color="auto"/>
                  </w:tcBorders>
                  <w:vAlign w:val="center"/>
                  <w:hideMark/>
                </w:tcPr>
                <w:p w14:paraId="323DA72D"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7"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2433AB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release statement</w:t>
                  </w:r>
                </w:p>
              </w:tc>
            </w:tr>
          </w:tbl>
          <w:p w14:paraId="28F9FF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DB9E0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346F4BA" w14:textId="77777777" w:rsidTr="006F3108">
        <w:trPr>
          <w:tblCellSpacing w:w="15" w:type="dxa"/>
        </w:trPr>
        <w:tc>
          <w:tcPr>
            <w:tcW w:w="0" w:type="auto"/>
            <w:tcBorders>
              <w:top w:val="single" w:sz="12" w:space="0" w:color="auto"/>
              <w:bottom w:val="single" w:sz="8" w:space="0" w:color="auto"/>
            </w:tcBorders>
            <w:vAlign w:val="center"/>
            <w:hideMark/>
          </w:tcPr>
          <w:p w14:paraId="7EE5DC7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MD_SecurityConstraints</w:t>
            </w:r>
            <w:proofErr w:type="spellEnd"/>
          </w:p>
        </w:tc>
      </w:tr>
      <w:tr w:rsidR="006F3108" w:rsidRPr="006F3108" w14:paraId="33F49FC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748"/>
            </w:tblGrid>
            <w:tr w:rsidR="006F3108" w:rsidRPr="006F3108" w14:paraId="640E3AB3" w14:textId="77777777">
              <w:trPr>
                <w:tblCellSpacing w:w="15" w:type="dxa"/>
              </w:trPr>
              <w:tc>
                <w:tcPr>
                  <w:tcW w:w="0" w:type="auto"/>
                  <w:tcBorders>
                    <w:top w:val="single" w:sz="12" w:space="0" w:color="auto"/>
                    <w:bottom w:val="single" w:sz="8" w:space="0" w:color="auto"/>
                  </w:tcBorders>
                  <w:vAlign w:val="center"/>
                  <w:hideMark/>
                </w:tcPr>
                <w:p w14:paraId="64277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85C32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handling restrictions imposed on the resource or metadata for national security or similar security concerns</w:t>
                  </w:r>
                </w:p>
              </w:tc>
            </w:tr>
            <w:tr w:rsidR="006F3108" w:rsidRPr="006F3108" w14:paraId="549DB904" w14:textId="77777777">
              <w:trPr>
                <w:tblCellSpacing w:w="15" w:type="dxa"/>
              </w:trPr>
              <w:tc>
                <w:tcPr>
                  <w:tcW w:w="0" w:type="auto"/>
                  <w:tcBorders>
                    <w:top w:val="nil"/>
                    <w:bottom w:val="single" w:sz="8" w:space="0" w:color="auto"/>
                  </w:tcBorders>
                  <w:vAlign w:val="center"/>
                  <w:hideMark/>
                </w:tcPr>
                <w:p w14:paraId="10EECF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Subclass Of:</w:t>
                  </w:r>
                </w:p>
              </w:tc>
              <w:tc>
                <w:tcPr>
                  <w:tcW w:w="0" w:type="auto"/>
                  <w:tcBorders>
                    <w:top w:val="nil"/>
                    <w:bottom w:val="single" w:sz="8" w:space="0" w:color="auto"/>
                  </w:tcBorders>
                  <w:vAlign w:val="center"/>
                  <w:hideMark/>
                </w:tcPr>
                <w:p w14:paraId="34985FB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7B972D9" w14:textId="77777777">
              <w:trPr>
                <w:tblCellSpacing w:w="15" w:type="dxa"/>
              </w:trPr>
              <w:tc>
                <w:tcPr>
                  <w:tcW w:w="0" w:type="auto"/>
                  <w:tcBorders>
                    <w:top w:val="nil"/>
                    <w:bottom w:val="single" w:sz="12" w:space="0" w:color="auto"/>
                  </w:tcBorders>
                  <w:vAlign w:val="center"/>
                  <w:hideMark/>
                </w:tcPr>
                <w:p w14:paraId="41CFA2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5A360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077EE1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960B3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2516"/>
              <w:gridCol w:w="4706"/>
            </w:tblGrid>
            <w:tr w:rsidR="006F3108" w:rsidRPr="006F3108" w14:paraId="211D254B" w14:textId="77777777">
              <w:trPr>
                <w:tblHeader/>
                <w:tblCellSpacing w:w="15" w:type="dxa"/>
              </w:trPr>
              <w:tc>
                <w:tcPr>
                  <w:tcW w:w="0" w:type="auto"/>
                  <w:tcBorders>
                    <w:top w:val="single" w:sz="12" w:space="0" w:color="auto"/>
                    <w:bottom w:val="single" w:sz="12" w:space="0" w:color="auto"/>
                  </w:tcBorders>
                  <w:vAlign w:val="center"/>
                  <w:hideMark/>
                </w:tcPr>
                <w:p w14:paraId="4AA23F1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4D5BAFE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178C4A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A51AD5C" w14:textId="77777777">
              <w:trPr>
                <w:tblCellSpacing w:w="15" w:type="dxa"/>
              </w:trPr>
              <w:tc>
                <w:tcPr>
                  <w:tcW w:w="0" w:type="auto"/>
                  <w:tcBorders>
                    <w:top w:val="single" w:sz="12" w:space="0" w:color="auto"/>
                    <w:bottom w:val="single" w:sz="8" w:space="0" w:color="auto"/>
                  </w:tcBorders>
                  <w:vAlign w:val="center"/>
                  <w:hideMark/>
                </w:tcPr>
                <w:p w14:paraId="762C73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classification</w:t>
                  </w:r>
                </w:p>
              </w:tc>
              <w:tc>
                <w:tcPr>
                  <w:tcW w:w="0" w:type="auto"/>
                  <w:tcBorders>
                    <w:top w:val="single" w:sz="12" w:space="0" w:color="auto"/>
                    <w:bottom w:val="single" w:sz="8" w:space="0" w:color="auto"/>
                  </w:tcBorders>
                  <w:vAlign w:val="center"/>
                  <w:hideMark/>
                </w:tcPr>
                <w:p w14:paraId="226848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MD_ClassificationCode</w:t>
                  </w:r>
                  <w:proofErr w:type="spellEnd"/>
                </w:p>
              </w:tc>
              <w:tc>
                <w:tcPr>
                  <w:tcW w:w="0" w:type="auto"/>
                  <w:tcBorders>
                    <w:top w:val="single" w:sz="12" w:space="0" w:color="auto"/>
                    <w:bottom w:val="single" w:sz="8" w:space="0" w:color="auto"/>
                  </w:tcBorders>
                  <w:vAlign w:val="center"/>
                  <w:hideMark/>
                </w:tcPr>
                <w:p w14:paraId="15B05F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handling restrictions on the resource or metadata</w:t>
                  </w:r>
                </w:p>
              </w:tc>
            </w:tr>
            <w:tr w:rsidR="006F3108" w:rsidRPr="006F3108" w14:paraId="4383AFE1" w14:textId="77777777">
              <w:trPr>
                <w:tblCellSpacing w:w="15" w:type="dxa"/>
              </w:trPr>
              <w:tc>
                <w:tcPr>
                  <w:tcW w:w="0" w:type="auto"/>
                  <w:tcBorders>
                    <w:top w:val="nil"/>
                    <w:bottom w:val="single" w:sz="8" w:space="0" w:color="auto"/>
                  </w:tcBorders>
                  <w:vAlign w:val="center"/>
                  <w:hideMark/>
                </w:tcPr>
                <w:p w14:paraId="1A745E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classificationSystem</w:t>
                  </w:r>
                  <w:proofErr w:type="spellEnd"/>
                </w:p>
              </w:tc>
              <w:tc>
                <w:tcPr>
                  <w:tcW w:w="0" w:type="auto"/>
                  <w:tcBorders>
                    <w:top w:val="nil"/>
                    <w:bottom w:val="single" w:sz="8" w:space="0" w:color="auto"/>
                  </w:tcBorders>
                  <w:vAlign w:val="center"/>
                  <w:hideMark/>
                </w:tcPr>
                <w:p w14:paraId="7D521BBD"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8"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1FF20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classification system</w:t>
                  </w:r>
                </w:p>
              </w:tc>
            </w:tr>
            <w:tr w:rsidR="006F3108" w:rsidRPr="006F3108" w14:paraId="1279B208" w14:textId="77777777">
              <w:trPr>
                <w:tblCellSpacing w:w="15" w:type="dxa"/>
              </w:trPr>
              <w:tc>
                <w:tcPr>
                  <w:tcW w:w="0" w:type="auto"/>
                  <w:tcBorders>
                    <w:top w:val="nil"/>
                    <w:bottom w:val="single" w:sz="8" w:space="0" w:color="auto"/>
                  </w:tcBorders>
                  <w:vAlign w:val="center"/>
                  <w:hideMark/>
                </w:tcPr>
                <w:p w14:paraId="2DFF12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handlingDescription</w:t>
                  </w:r>
                  <w:proofErr w:type="spellEnd"/>
                </w:p>
              </w:tc>
              <w:tc>
                <w:tcPr>
                  <w:tcW w:w="0" w:type="auto"/>
                  <w:tcBorders>
                    <w:top w:val="nil"/>
                    <w:bottom w:val="single" w:sz="8" w:space="0" w:color="auto"/>
                  </w:tcBorders>
                  <w:vAlign w:val="center"/>
                  <w:hideMark/>
                </w:tcPr>
                <w:p w14:paraId="2D7C125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69"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0BD8AD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additional information about the restrictions on handling the resource or metadata.</w:t>
                  </w:r>
                </w:p>
              </w:tc>
            </w:tr>
            <w:tr w:rsidR="006F3108" w:rsidRPr="006F3108" w14:paraId="468568ED" w14:textId="77777777">
              <w:trPr>
                <w:tblCellSpacing w:w="15" w:type="dxa"/>
              </w:trPr>
              <w:tc>
                <w:tcPr>
                  <w:tcW w:w="0" w:type="auto"/>
                  <w:tcBorders>
                    <w:top w:val="nil"/>
                    <w:bottom w:val="single" w:sz="12" w:space="0" w:color="auto"/>
                  </w:tcBorders>
                  <w:vAlign w:val="center"/>
                  <w:hideMark/>
                </w:tcPr>
                <w:p w14:paraId="61AFA6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userNote</w:t>
                  </w:r>
                  <w:proofErr w:type="spellEnd"/>
                </w:p>
              </w:tc>
              <w:tc>
                <w:tcPr>
                  <w:tcW w:w="0" w:type="auto"/>
                  <w:tcBorders>
                    <w:top w:val="nil"/>
                    <w:bottom w:val="single" w:sz="12" w:space="0" w:color="auto"/>
                  </w:tcBorders>
                  <w:vAlign w:val="center"/>
                  <w:hideMark/>
                </w:tcPr>
                <w:p w14:paraId="2A8D0B6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0"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7FFA75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explanation of the application of the legal constraints or other restrictions and legal prerequisites for obtaining and using the resource or metadata</w:t>
                  </w:r>
                </w:p>
              </w:tc>
            </w:tr>
          </w:tbl>
          <w:p w14:paraId="07171B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3818F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B.5.  Identification information</w:t>
      </w:r>
    </w:p>
    <w:p w14:paraId="5A227E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1" w:anchor="ISO19115" w:history="1">
        <w:r w:rsidRPr="006F3108">
          <w:rPr>
            <w:rFonts w:ascii="Times New Roman" w:eastAsia="Times New Roman" w:hAnsi="Times New Roman" w:cs="Times New Roman"/>
            <w:color w:val="0000FF"/>
            <w:kern w:val="0"/>
            <w:u w:val="single"/>
            <w14:ligatures w14:val="none"/>
          </w:rPr>
          <w:t>(ISO 19115-1 Edition 1)</w:t>
        </w:r>
      </w:hyperlink>
    </w:p>
    <w:p w14:paraId="784D1C3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B.16 —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4BC27FD" w14:textId="77777777" w:rsidTr="006F3108">
        <w:trPr>
          <w:tblCellSpacing w:w="15" w:type="dxa"/>
        </w:trPr>
        <w:tc>
          <w:tcPr>
            <w:tcW w:w="0" w:type="auto"/>
            <w:tcBorders>
              <w:top w:val="single" w:sz="12" w:space="0" w:color="auto"/>
              <w:bottom w:val="single" w:sz="8" w:space="0" w:color="auto"/>
            </w:tcBorders>
            <w:vAlign w:val="center"/>
            <w:hideMark/>
          </w:tcPr>
          <w:p w14:paraId="413F4E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MD_KeywordClass</w:t>
            </w:r>
            <w:proofErr w:type="spellEnd"/>
          </w:p>
        </w:tc>
      </w:tr>
      <w:tr w:rsidR="006F3108" w:rsidRPr="006F3108" w14:paraId="0ED87B2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23355329" w14:textId="77777777">
              <w:trPr>
                <w:tblCellSpacing w:w="15" w:type="dxa"/>
              </w:trPr>
              <w:tc>
                <w:tcPr>
                  <w:tcW w:w="0" w:type="auto"/>
                  <w:tcBorders>
                    <w:top w:val="single" w:sz="12" w:space="0" w:color="auto"/>
                    <w:bottom w:val="single" w:sz="8" w:space="0" w:color="auto"/>
                  </w:tcBorders>
                  <w:vAlign w:val="center"/>
                  <w:hideMark/>
                </w:tcPr>
                <w:p w14:paraId="3156D66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B6BD7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specification of a class to categorize keywords in a domain-specific vocabulary that has a binding to a formal ontology</w:t>
                  </w:r>
                </w:p>
              </w:tc>
            </w:tr>
            <w:tr w:rsidR="006F3108" w:rsidRPr="006F3108" w14:paraId="7ED90C28" w14:textId="77777777">
              <w:trPr>
                <w:tblCellSpacing w:w="15" w:type="dxa"/>
              </w:trPr>
              <w:tc>
                <w:tcPr>
                  <w:tcW w:w="0" w:type="auto"/>
                  <w:tcBorders>
                    <w:top w:val="nil"/>
                    <w:bottom w:val="single" w:sz="12" w:space="0" w:color="auto"/>
                  </w:tcBorders>
                  <w:vAlign w:val="center"/>
                  <w:hideMark/>
                </w:tcPr>
                <w:p w14:paraId="4FC413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02B0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67B466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FAF687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420E18FD" w14:textId="77777777">
              <w:trPr>
                <w:tblHeader/>
                <w:tblCellSpacing w:w="15" w:type="dxa"/>
              </w:trPr>
              <w:tc>
                <w:tcPr>
                  <w:tcW w:w="0" w:type="auto"/>
                  <w:tcBorders>
                    <w:top w:val="single" w:sz="12" w:space="0" w:color="auto"/>
                    <w:bottom w:val="single" w:sz="12" w:space="0" w:color="auto"/>
                  </w:tcBorders>
                  <w:vAlign w:val="center"/>
                  <w:hideMark/>
                </w:tcPr>
                <w:p w14:paraId="21F92E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F8851E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BBB78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35DDB04" w14:textId="77777777">
              <w:trPr>
                <w:tblCellSpacing w:w="15" w:type="dxa"/>
              </w:trPr>
              <w:tc>
                <w:tcPr>
                  <w:tcW w:w="0" w:type="auto"/>
                  <w:tcBorders>
                    <w:top w:val="single" w:sz="12" w:space="0" w:color="auto"/>
                    <w:bottom w:val="single" w:sz="12" w:space="0" w:color="auto"/>
                  </w:tcBorders>
                  <w:vAlign w:val="center"/>
                  <w:hideMark/>
                </w:tcPr>
                <w:p w14:paraId="31E17D7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3297637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2" w:anchor="MD_Keywords-section" w:history="1">
                    <w:proofErr w:type="spellStart"/>
                    <w:r w:rsidR="006F3108" w:rsidRPr="006F3108">
                      <w:rPr>
                        <w:rFonts w:ascii="Times New Roman" w:eastAsia="Times New Roman" w:hAnsi="Times New Roman" w:cs="Times New Roman"/>
                        <w:color w:val="0000FF"/>
                        <w:kern w:val="0"/>
                        <w:u w:val="single"/>
                        <w14:ligatures w14:val="none"/>
                      </w:rPr>
                      <w:t>MD_Keywords</w:t>
                    </w:r>
                    <w:proofErr w:type="spellEnd"/>
                  </w:hyperlink>
                  <w:r w:rsidR="006F3108"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74CEF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2A7F0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8BA75D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824"/>
              <w:gridCol w:w="5731"/>
            </w:tblGrid>
            <w:tr w:rsidR="006F3108" w:rsidRPr="006F3108" w14:paraId="0B885FB4" w14:textId="77777777">
              <w:trPr>
                <w:tblHeader/>
                <w:tblCellSpacing w:w="15" w:type="dxa"/>
              </w:trPr>
              <w:tc>
                <w:tcPr>
                  <w:tcW w:w="0" w:type="auto"/>
                  <w:tcBorders>
                    <w:top w:val="single" w:sz="12" w:space="0" w:color="auto"/>
                    <w:bottom w:val="single" w:sz="12" w:space="0" w:color="auto"/>
                  </w:tcBorders>
                  <w:vAlign w:val="center"/>
                  <w:hideMark/>
                </w:tcPr>
                <w:p w14:paraId="0747CB7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85484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D6F8D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C6086DE" w14:textId="77777777">
              <w:trPr>
                <w:tblCellSpacing w:w="15" w:type="dxa"/>
              </w:trPr>
              <w:tc>
                <w:tcPr>
                  <w:tcW w:w="0" w:type="auto"/>
                  <w:tcBorders>
                    <w:top w:val="single" w:sz="12" w:space="0" w:color="auto"/>
                    <w:bottom w:val="single" w:sz="8" w:space="0" w:color="auto"/>
                  </w:tcBorders>
                  <w:vAlign w:val="center"/>
                  <w:hideMark/>
                </w:tcPr>
                <w:p w14:paraId="09CC3A2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className</w:t>
                  </w:r>
                  <w:proofErr w:type="spellEnd"/>
                </w:p>
              </w:tc>
              <w:tc>
                <w:tcPr>
                  <w:tcW w:w="0" w:type="auto"/>
                  <w:tcBorders>
                    <w:top w:val="single" w:sz="12" w:space="0" w:color="auto"/>
                    <w:bottom w:val="single" w:sz="8" w:space="0" w:color="auto"/>
                  </w:tcBorders>
                  <w:vAlign w:val="center"/>
                  <w:hideMark/>
                </w:tcPr>
                <w:p w14:paraId="7ADEF79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3"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6CDB3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character string to label the keyword category in natural language</w:t>
                  </w:r>
                </w:p>
              </w:tc>
            </w:tr>
            <w:tr w:rsidR="006F3108" w:rsidRPr="006F3108" w14:paraId="601AD5D1" w14:textId="77777777">
              <w:trPr>
                <w:tblCellSpacing w:w="15" w:type="dxa"/>
              </w:trPr>
              <w:tc>
                <w:tcPr>
                  <w:tcW w:w="0" w:type="auto"/>
                  <w:tcBorders>
                    <w:top w:val="nil"/>
                    <w:bottom w:val="single" w:sz="8" w:space="0" w:color="auto"/>
                  </w:tcBorders>
                  <w:vAlign w:val="center"/>
                  <w:hideMark/>
                </w:tcPr>
                <w:p w14:paraId="0E22B6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conceptIdentifier</w:t>
                  </w:r>
                  <w:proofErr w:type="spellEnd"/>
                </w:p>
              </w:tc>
              <w:tc>
                <w:tcPr>
                  <w:tcW w:w="0" w:type="auto"/>
                  <w:tcBorders>
                    <w:top w:val="nil"/>
                    <w:bottom w:val="single" w:sz="8" w:space="0" w:color="auto"/>
                  </w:tcBorders>
                  <w:vAlign w:val="center"/>
                  <w:hideMark/>
                </w:tcPr>
                <w:p w14:paraId="64B5EF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URI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2B18A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URI of concept in ontology specified by the ontology attribute; this concept is labeled by the </w:t>
                  </w:r>
                  <w:proofErr w:type="spellStart"/>
                  <w:r w:rsidRPr="006F3108">
                    <w:rPr>
                      <w:rFonts w:ascii="Times New Roman" w:eastAsia="Times New Roman" w:hAnsi="Times New Roman" w:cs="Times New Roman"/>
                      <w:kern w:val="0"/>
                      <w14:ligatures w14:val="none"/>
                    </w:rPr>
                    <w:t>className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w:t>
                  </w:r>
                </w:p>
              </w:tc>
            </w:tr>
            <w:tr w:rsidR="006F3108" w:rsidRPr="006F3108" w14:paraId="6E35F3F6" w14:textId="77777777">
              <w:trPr>
                <w:tblCellSpacing w:w="15" w:type="dxa"/>
              </w:trPr>
              <w:tc>
                <w:tcPr>
                  <w:tcW w:w="0" w:type="auto"/>
                  <w:tcBorders>
                    <w:top w:val="nil"/>
                    <w:bottom w:val="single" w:sz="12" w:space="0" w:color="auto"/>
                  </w:tcBorders>
                  <w:vAlign w:val="center"/>
                  <w:hideMark/>
                </w:tcPr>
                <w:p w14:paraId="0089AF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ontology</w:t>
                  </w:r>
                </w:p>
              </w:tc>
              <w:tc>
                <w:tcPr>
                  <w:tcW w:w="0" w:type="auto"/>
                  <w:tcBorders>
                    <w:top w:val="nil"/>
                    <w:bottom w:val="single" w:sz="12" w:space="0" w:color="auto"/>
                  </w:tcBorders>
                  <w:vAlign w:val="center"/>
                  <w:hideMark/>
                </w:tcPr>
                <w:p w14:paraId="3D1171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13CA294" w14:textId="79E3EE0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that binds the keyword class to a formal conceptualization of a knowledge domain for use in semantic processing</w:t>
                  </w:r>
                  <w:ins w:id="283" w:author="Carl Reed" w:date="2024-02-23T12:13:00Z">
                    <w:r w:rsidR="00502553">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NOTE: Keywords in the associated </w:t>
                  </w:r>
                  <w:proofErr w:type="spellStart"/>
                  <w:r w:rsidRPr="006F3108">
                    <w:rPr>
                      <w:rFonts w:ascii="Times New Roman" w:eastAsia="Times New Roman" w:hAnsi="Times New Roman" w:cs="Times New Roman"/>
                      <w:kern w:val="0"/>
                      <w14:ligatures w14:val="none"/>
                    </w:rPr>
                    <w:lastRenderedPageBreak/>
                    <w:t>MD_Keywords</w:t>
                  </w:r>
                  <w:proofErr w:type="spellEnd"/>
                  <w:r w:rsidRPr="006F3108">
                    <w:rPr>
                      <w:rFonts w:ascii="Times New Roman" w:eastAsia="Times New Roman" w:hAnsi="Times New Roman" w:cs="Times New Roman"/>
                      <w:kern w:val="0"/>
                      <w14:ligatures w14:val="none"/>
                    </w:rPr>
                    <w:t xml:space="preserve"> keyword list must be within the scope of this ontology</w:t>
                  </w:r>
                </w:p>
              </w:tc>
            </w:tr>
          </w:tbl>
          <w:p w14:paraId="26DD0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4485D2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B.17 —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66FFDDA" w14:textId="77777777" w:rsidTr="006F3108">
        <w:trPr>
          <w:tblCellSpacing w:w="15" w:type="dxa"/>
        </w:trPr>
        <w:tc>
          <w:tcPr>
            <w:tcW w:w="0" w:type="auto"/>
            <w:tcBorders>
              <w:top w:val="single" w:sz="12" w:space="0" w:color="auto"/>
              <w:bottom w:val="single" w:sz="8" w:space="0" w:color="auto"/>
            </w:tcBorders>
            <w:vAlign w:val="center"/>
            <w:hideMark/>
          </w:tcPr>
          <w:p w14:paraId="172B628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MD_Keywords</w:t>
            </w:r>
            <w:proofErr w:type="spellEnd"/>
          </w:p>
        </w:tc>
      </w:tr>
      <w:tr w:rsidR="006F3108" w:rsidRPr="006F3108" w14:paraId="6A0C0C7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37746BBB" w14:textId="77777777">
              <w:trPr>
                <w:tblCellSpacing w:w="15" w:type="dxa"/>
              </w:trPr>
              <w:tc>
                <w:tcPr>
                  <w:tcW w:w="0" w:type="auto"/>
                  <w:tcBorders>
                    <w:top w:val="single" w:sz="12" w:space="0" w:color="auto"/>
                    <w:bottom w:val="single" w:sz="8" w:space="0" w:color="auto"/>
                  </w:tcBorders>
                  <w:vAlign w:val="center"/>
                  <w:hideMark/>
                </w:tcPr>
                <w:p w14:paraId="416A9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7AF1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keywords, their type and reference source NOTE: 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8.3)</w:t>
                  </w:r>
                </w:p>
              </w:tc>
            </w:tr>
            <w:tr w:rsidR="006F3108" w:rsidRPr="006F3108" w14:paraId="2DABDF1D" w14:textId="77777777">
              <w:trPr>
                <w:tblCellSpacing w:w="15" w:type="dxa"/>
              </w:trPr>
              <w:tc>
                <w:tcPr>
                  <w:tcW w:w="0" w:type="auto"/>
                  <w:tcBorders>
                    <w:top w:val="nil"/>
                    <w:bottom w:val="single" w:sz="8" w:space="0" w:color="auto"/>
                  </w:tcBorders>
                  <w:vAlign w:val="center"/>
                  <w:hideMark/>
                </w:tcPr>
                <w:p w14:paraId="0855BA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D24B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4A6C61B" w14:textId="77777777">
              <w:trPr>
                <w:tblCellSpacing w:w="15" w:type="dxa"/>
              </w:trPr>
              <w:tc>
                <w:tcPr>
                  <w:tcW w:w="0" w:type="auto"/>
                  <w:tcBorders>
                    <w:top w:val="nil"/>
                    <w:bottom w:val="single" w:sz="12" w:space="0" w:color="auto"/>
                  </w:tcBorders>
                  <w:vAlign w:val="center"/>
                  <w:hideMark/>
                </w:tcPr>
                <w:p w14:paraId="359B38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EE28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(Invariant):</w:t>
                  </w:r>
                </w:p>
              </w:tc>
            </w:tr>
          </w:tbl>
          <w:p w14:paraId="3D0B00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F687D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124"/>
              <w:gridCol w:w="5711"/>
            </w:tblGrid>
            <w:tr w:rsidR="006F3108" w:rsidRPr="006F3108" w14:paraId="47C23D89" w14:textId="77777777">
              <w:trPr>
                <w:tblHeader/>
                <w:tblCellSpacing w:w="15" w:type="dxa"/>
              </w:trPr>
              <w:tc>
                <w:tcPr>
                  <w:tcW w:w="0" w:type="auto"/>
                  <w:tcBorders>
                    <w:top w:val="single" w:sz="12" w:space="0" w:color="auto"/>
                    <w:bottom w:val="single" w:sz="12" w:space="0" w:color="auto"/>
                  </w:tcBorders>
                  <w:vAlign w:val="center"/>
                  <w:hideMark/>
                </w:tcPr>
                <w:p w14:paraId="6B48075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4EEF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00513DF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68FC0E4" w14:textId="77777777">
              <w:trPr>
                <w:tblCellSpacing w:w="15" w:type="dxa"/>
              </w:trPr>
              <w:tc>
                <w:tcPr>
                  <w:tcW w:w="0" w:type="auto"/>
                  <w:tcBorders>
                    <w:top w:val="single" w:sz="12" w:space="0" w:color="auto"/>
                    <w:bottom w:val="single" w:sz="8" w:space="0" w:color="auto"/>
                  </w:tcBorders>
                  <w:vAlign w:val="center"/>
                  <w:hideMark/>
                </w:tcPr>
                <w:p w14:paraId="01BF9BB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2EC4C5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4DCFC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0D5169D" w14:textId="77777777">
              <w:trPr>
                <w:tblCellSpacing w:w="15" w:type="dxa"/>
              </w:trPr>
              <w:tc>
                <w:tcPr>
                  <w:tcW w:w="0" w:type="auto"/>
                  <w:tcBorders>
                    <w:top w:val="nil"/>
                    <w:bottom w:val="single" w:sz="12" w:space="0" w:color="auto"/>
                  </w:tcBorders>
                  <w:vAlign w:val="center"/>
                  <w:hideMark/>
                </w:tcPr>
                <w:p w14:paraId="43E7AB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keywordClass</w:t>
                  </w:r>
                  <w:proofErr w:type="spellEnd"/>
                </w:p>
              </w:tc>
              <w:tc>
                <w:tcPr>
                  <w:tcW w:w="0" w:type="auto"/>
                  <w:tcBorders>
                    <w:top w:val="nil"/>
                    <w:bottom w:val="single" w:sz="12" w:space="0" w:color="auto"/>
                  </w:tcBorders>
                  <w:vAlign w:val="center"/>
                  <w:hideMark/>
                </w:tcPr>
                <w:p w14:paraId="29A7F161"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4" w:anchor="MD_KeywordClass-section" w:history="1">
                    <w:proofErr w:type="spellStart"/>
                    <w:r w:rsidR="006F3108" w:rsidRPr="006F3108">
                      <w:rPr>
                        <w:rFonts w:ascii="Times New Roman" w:eastAsia="Times New Roman" w:hAnsi="Times New Roman" w:cs="Times New Roman"/>
                        <w:color w:val="0000FF"/>
                        <w:kern w:val="0"/>
                        <w:u w:val="single"/>
                        <w14:ligatures w14:val="none"/>
                      </w:rPr>
                      <w:t>MD_KeywordClass</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AE3D0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association of a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instance with a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to provide user-defined categorization of groups of keywords that extend or are orthogonal to the standardized </w:t>
                  </w:r>
                  <w:proofErr w:type="spellStart"/>
                  <w:r w:rsidRPr="006F3108">
                    <w:rPr>
                      <w:rFonts w:ascii="Times New Roman" w:eastAsia="Times New Roman" w:hAnsi="Times New Roman" w:cs="Times New Roman"/>
                      <w:kern w:val="0"/>
                      <w14:ligatures w14:val="none"/>
                    </w:rPr>
                    <w:t>KeywordTypeCodes</w:t>
                  </w:r>
                  <w:proofErr w:type="spellEnd"/>
                  <w:r w:rsidRPr="006F3108">
                    <w:rPr>
                      <w:rFonts w:ascii="Times New Roman" w:eastAsia="Times New Roman" w:hAnsi="Times New Roman" w:cs="Times New Roman"/>
                      <w:kern w:val="0"/>
                      <w14:ligatures w14:val="none"/>
                    </w:rPr>
                    <w:t xml:space="preserve"> and are associated with an ontology that allows additional semantic query processing</w:t>
                  </w:r>
                </w:p>
              </w:tc>
            </w:tr>
          </w:tbl>
          <w:p w14:paraId="09D127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7F87E3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688"/>
              <w:gridCol w:w="5027"/>
            </w:tblGrid>
            <w:tr w:rsidR="006F3108" w:rsidRPr="006F3108" w14:paraId="486E9A23" w14:textId="77777777">
              <w:trPr>
                <w:tblHeader/>
                <w:tblCellSpacing w:w="15" w:type="dxa"/>
              </w:trPr>
              <w:tc>
                <w:tcPr>
                  <w:tcW w:w="0" w:type="auto"/>
                  <w:tcBorders>
                    <w:top w:val="single" w:sz="12" w:space="0" w:color="auto"/>
                    <w:bottom w:val="single" w:sz="12" w:space="0" w:color="auto"/>
                  </w:tcBorders>
                  <w:vAlign w:val="center"/>
                  <w:hideMark/>
                </w:tcPr>
                <w:p w14:paraId="07C6446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C3AAD7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21D48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D51FF32" w14:textId="77777777">
              <w:trPr>
                <w:tblCellSpacing w:w="15" w:type="dxa"/>
              </w:trPr>
              <w:tc>
                <w:tcPr>
                  <w:tcW w:w="0" w:type="auto"/>
                  <w:tcBorders>
                    <w:top w:val="single" w:sz="12" w:space="0" w:color="auto"/>
                    <w:bottom w:val="single" w:sz="8" w:space="0" w:color="auto"/>
                  </w:tcBorders>
                  <w:vAlign w:val="center"/>
                  <w:hideMark/>
                </w:tcPr>
                <w:p w14:paraId="561C15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w:t>
                  </w:r>
                </w:p>
              </w:tc>
              <w:tc>
                <w:tcPr>
                  <w:tcW w:w="0" w:type="auto"/>
                  <w:tcBorders>
                    <w:top w:val="single" w:sz="12" w:space="0" w:color="auto"/>
                    <w:bottom w:val="single" w:sz="8" w:space="0" w:color="auto"/>
                  </w:tcBorders>
                  <w:vAlign w:val="center"/>
                  <w:hideMark/>
                </w:tcPr>
                <w:p w14:paraId="0E82A79B"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5"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5648BBF" w14:textId="15484A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commonly used word(s) or </w:t>
                  </w:r>
                  <w:del w:id="284" w:author="Carl Reed" w:date="2024-02-23T12:13:00Z">
                    <w:r w:rsidRPr="006F3108" w:rsidDel="00502553">
                      <w:rPr>
                        <w:rFonts w:ascii="Times New Roman" w:eastAsia="Times New Roman" w:hAnsi="Times New Roman" w:cs="Times New Roman"/>
                        <w:kern w:val="0"/>
                        <w14:ligatures w14:val="none"/>
                      </w:rPr>
                      <w:delText>formalised</w:delText>
                    </w:r>
                  </w:del>
                  <w:ins w:id="285" w:author="Carl Reed" w:date="2024-02-23T12:13:00Z">
                    <w:r w:rsidR="00502553" w:rsidRPr="006F3108">
                      <w:rPr>
                        <w:rFonts w:ascii="Times New Roman" w:eastAsia="Times New Roman" w:hAnsi="Times New Roman" w:cs="Times New Roman"/>
                        <w:kern w:val="0"/>
                        <w14:ligatures w14:val="none"/>
                      </w:rPr>
                      <w:t>formalized</w:t>
                    </w:r>
                  </w:ins>
                  <w:r w:rsidRPr="006F3108">
                    <w:rPr>
                      <w:rFonts w:ascii="Times New Roman" w:eastAsia="Times New Roman" w:hAnsi="Times New Roman" w:cs="Times New Roman"/>
                      <w:kern w:val="0"/>
                      <w14:ligatures w14:val="none"/>
                    </w:rPr>
                    <w:t xml:space="preserve"> word(s) or phrase(s) used to describe the subject</w:t>
                  </w:r>
                </w:p>
              </w:tc>
            </w:tr>
            <w:tr w:rsidR="006F3108" w:rsidRPr="006F3108" w14:paraId="27CD895E" w14:textId="77777777">
              <w:trPr>
                <w:tblCellSpacing w:w="15" w:type="dxa"/>
              </w:trPr>
              <w:tc>
                <w:tcPr>
                  <w:tcW w:w="0" w:type="auto"/>
                  <w:tcBorders>
                    <w:top w:val="nil"/>
                    <w:bottom w:val="single" w:sz="8" w:space="0" w:color="auto"/>
                  </w:tcBorders>
                  <w:vAlign w:val="center"/>
                  <w:hideMark/>
                </w:tcPr>
                <w:p w14:paraId="0DB7EE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thesaurusName</w:t>
                  </w:r>
                  <w:proofErr w:type="spellEnd"/>
                </w:p>
              </w:tc>
              <w:tc>
                <w:tcPr>
                  <w:tcW w:w="0" w:type="auto"/>
                  <w:tcBorders>
                    <w:top w:val="nil"/>
                    <w:bottom w:val="single" w:sz="8" w:space="0" w:color="auto"/>
                  </w:tcBorders>
                  <w:vAlign w:val="center"/>
                  <w:hideMark/>
                </w:tcPr>
                <w:p w14:paraId="644DBC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53B87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formally registered thesaurus or a similar authoritative source of keywords</w:t>
                  </w:r>
                </w:p>
              </w:tc>
            </w:tr>
            <w:tr w:rsidR="006F3108" w:rsidRPr="006F3108" w14:paraId="53F24C19" w14:textId="77777777">
              <w:trPr>
                <w:tblCellSpacing w:w="15" w:type="dxa"/>
              </w:trPr>
              <w:tc>
                <w:tcPr>
                  <w:tcW w:w="0" w:type="auto"/>
                  <w:tcBorders>
                    <w:top w:val="nil"/>
                    <w:bottom w:val="single" w:sz="12" w:space="0" w:color="auto"/>
                  </w:tcBorders>
                  <w:vAlign w:val="center"/>
                  <w:hideMark/>
                </w:tcPr>
                <w:p w14:paraId="131BA9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272F34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MD_KeywordTypeCode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8F542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subject matter used to group similar keywords</w:t>
                  </w:r>
                </w:p>
              </w:tc>
            </w:tr>
          </w:tbl>
          <w:p w14:paraId="115E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0E2C3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 xml:space="preserve">B.6.  Name </w:t>
      </w:r>
      <w:proofErr w:type="gramStart"/>
      <w:r w:rsidRPr="006F3108">
        <w:rPr>
          <w:rFonts w:ascii="Times New Roman" w:eastAsia="Times New Roman" w:hAnsi="Times New Roman" w:cs="Times New Roman"/>
          <w:b/>
          <w:bCs/>
          <w:kern w:val="0"/>
          <w:sz w:val="36"/>
          <w:szCs w:val="36"/>
          <w14:ligatures w14:val="none"/>
        </w:rPr>
        <w:t>types</w:t>
      </w:r>
      <w:proofErr w:type="gramEnd"/>
    </w:p>
    <w:p w14:paraId="11C405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6" w:anchor="ISO19103" w:history="1">
        <w:r w:rsidRPr="006F3108">
          <w:rPr>
            <w:rFonts w:ascii="Times New Roman" w:eastAsia="Times New Roman" w:hAnsi="Times New Roman" w:cs="Times New Roman"/>
            <w:color w:val="0000FF"/>
            <w:kern w:val="0"/>
            <w:u w:val="single"/>
            <w14:ligatures w14:val="none"/>
          </w:rPr>
          <w:t>(ISO 19103:2015)</w:t>
        </w:r>
      </w:hyperlink>
    </w:p>
    <w:p w14:paraId="28126F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B.18 — Generic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ED0C9F" w14:textId="77777777" w:rsidTr="006F3108">
        <w:trPr>
          <w:tblCellSpacing w:w="15" w:type="dxa"/>
        </w:trPr>
        <w:tc>
          <w:tcPr>
            <w:tcW w:w="0" w:type="auto"/>
            <w:tcBorders>
              <w:top w:val="single" w:sz="12" w:space="0" w:color="auto"/>
              <w:bottom w:val="single" w:sz="8" w:space="0" w:color="auto"/>
            </w:tcBorders>
            <w:vAlign w:val="center"/>
            <w:hideMark/>
          </w:tcPr>
          <w:p w14:paraId="665B202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GenericName</w:t>
            </w:r>
            <w:proofErr w:type="spellEnd"/>
          </w:p>
        </w:tc>
      </w:tr>
      <w:tr w:rsidR="006F3108" w:rsidRPr="006F3108" w14:paraId="3E6C5D80"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147D49E1" w14:textId="77777777">
              <w:trPr>
                <w:tblCellSpacing w:w="15" w:type="dxa"/>
              </w:trPr>
              <w:tc>
                <w:tcPr>
                  <w:tcW w:w="0" w:type="auto"/>
                  <w:tcBorders>
                    <w:top w:val="single" w:sz="12" w:space="0" w:color="auto"/>
                    <w:bottom w:val="single" w:sz="8" w:space="0" w:color="auto"/>
                  </w:tcBorders>
                  <w:vAlign w:val="center"/>
                  <w:hideMark/>
                </w:tcPr>
                <w:p w14:paraId="310A20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C8063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Generic Name is the abstract class for all names in a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Each instance of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is either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w:t>
                  </w:r>
                  <w:r w:rsidRPr="006F3108">
                    <w:rPr>
                      <w:rFonts w:ascii="Times New Roman" w:eastAsia="Times New Roman" w:hAnsi="Times New Roman" w:cs="Times New Roman"/>
                      <w:kern w:val="0"/>
                      <w14:ligatures w14:val="none"/>
                    </w:rPr>
                    <w:lastRenderedPageBreak/>
                    <w:t xml:space="preserve">references a local object directly accessible from </w:t>
                  </w:r>
                  <w:proofErr w:type="gramStart"/>
                  <w:r w:rsidRPr="006F3108">
                    <w:rPr>
                      <w:rFonts w:ascii="Times New Roman" w:eastAsia="Times New Roman" w:hAnsi="Times New Roman" w:cs="Times New Roman"/>
                      <w:kern w:val="0"/>
                      <w14:ligatures w14:val="none"/>
                    </w:rPr>
                    <w:t xml:space="preserve">the </w:t>
                  </w:r>
                  <w:proofErr w:type="spellStart"/>
                  <w:r w:rsidRPr="006F3108">
                    <w:rPr>
                      <w:rFonts w:ascii="Times New Roman" w:eastAsia="Times New Roman" w:hAnsi="Times New Roman" w:cs="Times New Roman"/>
                      <w:kern w:val="0"/>
                      <w14:ligatures w14:val="none"/>
                    </w:rPr>
                    <w:t>NameSpace</w:t>
                  </w:r>
                  <w:proofErr w:type="spellEnd"/>
                  <w:proofErr w:type="gram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40296F32" w14:textId="77777777">
              <w:trPr>
                <w:tblCellSpacing w:w="15" w:type="dxa"/>
              </w:trPr>
              <w:tc>
                <w:tcPr>
                  <w:tcW w:w="0" w:type="auto"/>
                  <w:tcBorders>
                    <w:top w:val="nil"/>
                    <w:bottom w:val="single" w:sz="12" w:space="0" w:color="auto"/>
                  </w:tcBorders>
                  <w:vAlign w:val="center"/>
                  <w:hideMark/>
                </w:tcPr>
                <w:p w14:paraId="258808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EC615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109BA7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672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6C2EF9B" w14:textId="77777777">
              <w:trPr>
                <w:tblHeader/>
                <w:tblCellSpacing w:w="15" w:type="dxa"/>
              </w:trPr>
              <w:tc>
                <w:tcPr>
                  <w:tcW w:w="0" w:type="auto"/>
                  <w:tcBorders>
                    <w:top w:val="single" w:sz="12" w:space="0" w:color="auto"/>
                    <w:bottom w:val="single" w:sz="12" w:space="0" w:color="auto"/>
                  </w:tcBorders>
                  <w:vAlign w:val="center"/>
                  <w:hideMark/>
                </w:tcPr>
                <w:p w14:paraId="5E4BDF2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1FBBB07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E6E41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9867C66" w14:textId="77777777">
              <w:trPr>
                <w:tblCellSpacing w:w="15" w:type="dxa"/>
              </w:trPr>
              <w:tc>
                <w:tcPr>
                  <w:tcW w:w="0" w:type="auto"/>
                  <w:tcBorders>
                    <w:top w:val="single" w:sz="12" w:space="0" w:color="auto"/>
                    <w:bottom w:val="single" w:sz="12" w:space="0" w:color="auto"/>
                  </w:tcBorders>
                  <w:vAlign w:val="center"/>
                  <w:hideMark/>
                </w:tcPr>
                <w:p w14:paraId="5F6F03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scope</w:t>
                  </w:r>
                </w:p>
              </w:tc>
              <w:tc>
                <w:tcPr>
                  <w:tcW w:w="0" w:type="auto"/>
                  <w:tcBorders>
                    <w:top w:val="single" w:sz="12" w:space="0" w:color="auto"/>
                    <w:bottom w:val="single" w:sz="12" w:space="0" w:color="auto"/>
                  </w:tcBorders>
                  <w:vAlign w:val="center"/>
                  <w:hideMark/>
                </w:tcPr>
                <w:p w14:paraId="40EABD55"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7" w:anchor="NameSpace-section" w:history="1">
                    <w:proofErr w:type="spellStart"/>
                    <w:r w:rsidR="006F3108" w:rsidRPr="006F3108">
                      <w:rPr>
                        <w:rFonts w:ascii="Times New Roman" w:eastAsia="Times New Roman" w:hAnsi="Times New Roman" w:cs="Times New Roman"/>
                        <w:color w:val="0000FF"/>
                        <w:kern w:val="0"/>
                        <w:u w:val="single"/>
                        <w14:ligatures w14:val="none"/>
                      </w:rPr>
                      <w:t>NameSpace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086E46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75EFEF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B01B5A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B.19 — Local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5ED4E80" w14:textId="77777777" w:rsidTr="006F3108">
        <w:trPr>
          <w:tblCellSpacing w:w="15" w:type="dxa"/>
        </w:trPr>
        <w:tc>
          <w:tcPr>
            <w:tcW w:w="0" w:type="auto"/>
            <w:tcBorders>
              <w:top w:val="single" w:sz="12" w:space="0" w:color="auto"/>
              <w:bottom w:val="single" w:sz="8" w:space="0" w:color="auto"/>
            </w:tcBorders>
            <w:vAlign w:val="center"/>
            <w:hideMark/>
          </w:tcPr>
          <w:p w14:paraId="7BA28C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LocalName</w:t>
            </w:r>
            <w:proofErr w:type="spellEnd"/>
          </w:p>
        </w:tc>
      </w:tr>
      <w:tr w:rsidR="006F3108" w:rsidRPr="006F3108" w14:paraId="41FB179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7735"/>
            </w:tblGrid>
            <w:tr w:rsidR="006F3108" w:rsidRPr="006F3108" w14:paraId="3ACDCC4C" w14:textId="77777777">
              <w:trPr>
                <w:tblCellSpacing w:w="15" w:type="dxa"/>
              </w:trPr>
              <w:tc>
                <w:tcPr>
                  <w:tcW w:w="0" w:type="auto"/>
                  <w:tcBorders>
                    <w:top w:val="single" w:sz="12" w:space="0" w:color="auto"/>
                    <w:bottom w:val="single" w:sz="8" w:space="0" w:color="auto"/>
                  </w:tcBorders>
                  <w:vAlign w:val="center"/>
                  <w:hideMark/>
                </w:tcPr>
                <w:p w14:paraId="1BE946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F5429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references a local object directly accessible from the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0F30A4BE" w14:textId="77777777">
              <w:trPr>
                <w:tblCellSpacing w:w="15" w:type="dxa"/>
              </w:trPr>
              <w:tc>
                <w:tcPr>
                  <w:tcW w:w="0" w:type="auto"/>
                  <w:tcBorders>
                    <w:top w:val="nil"/>
                    <w:bottom w:val="single" w:sz="8" w:space="0" w:color="auto"/>
                  </w:tcBorders>
                  <w:vAlign w:val="center"/>
                  <w:hideMark/>
                </w:tcPr>
                <w:p w14:paraId="04234C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928D999"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8" w:anchor="GenericName-section" w:history="1">
                    <w:proofErr w:type="spellStart"/>
                    <w:r w:rsidR="006F3108"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076F7038" w14:textId="77777777">
              <w:trPr>
                <w:tblCellSpacing w:w="15" w:type="dxa"/>
              </w:trPr>
              <w:tc>
                <w:tcPr>
                  <w:tcW w:w="0" w:type="auto"/>
                  <w:tcBorders>
                    <w:top w:val="nil"/>
                    <w:bottom w:val="single" w:sz="12" w:space="0" w:color="auto"/>
                  </w:tcBorders>
                  <w:vAlign w:val="center"/>
                  <w:hideMark/>
                </w:tcPr>
                <w:p w14:paraId="582CBE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79703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5930D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C55FF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B.20 — Member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56BE7E9" w14:textId="77777777" w:rsidTr="006F3108">
        <w:trPr>
          <w:tblCellSpacing w:w="15" w:type="dxa"/>
        </w:trPr>
        <w:tc>
          <w:tcPr>
            <w:tcW w:w="0" w:type="auto"/>
            <w:tcBorders>
              <w:top w:val="single" w:sz="12" w:space="0" w:color="auto"/>
              <w:bottom w:val="single" w:sz="8" w:space="0" w:color="auto"/>
            </w:tcBorders>
            <w:vAlign w:val="center"/>
            <w:hideMark/>
          </w:tcPr>
          <w:p w14:paraId="26FE50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MemberName</w:t>
            </w:r>
            <w:proofErr w:type="spellEnd"/>
          </w:p>
        </w:tc>
      </w:tr>
      <w:tr w:rsidR="006F3108" w:rsidRPr="006F3108" w14:paraId="10AF32A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766"/>
            </w:tblGrid>
            <w:tr w:rsidR="006F3108" w:rsidRPr="006F3108" w14:paraId="5280B52D" w14:textId="77777777">
              <w:trPr>
                <w:tblCellSpacing w:w="15" w:type="dxa"/>
              </w:trPr>
              <w:tc>
                <w:tcPr>
                  <w:tcW w:w="0" w:type="auto"/>
                  <w:tcBorders>
                    <w:top w:val="single" w:sz="12" w:space="0" w:color="auto"/>
                    <w:bottom w:val="single" w:sz="8" w:space="0" w:color="auto"/>
                  </w:tcBorders>
                  <w:vAlign w:val="center"/>
                  <w:hideMark/>
                </w:tcPr>
                <w:p w14:paraId="17AC7E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F718E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MemberName</w:t>
                  </w:r>
                  <w:proofErr w:type="spellEnd"/>
                  <w:r w:rsidRPr="006F3108">
                    <w:rPr>
                      <w:rFonts w:ascii="Times New Roman" w:eastAsia="Times New Roman" w:hAnsi="Times New Roman" w:cs="Times New Roman"/>
                      <w:kern w:val="0"/>
                      <w14:ligatures w14:val="none"/>
                    </w:rPr>
                    <w:t xml:space="preserv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an attribute slot in a record or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an attribute, operation, or association role in an object instance or type description in some form of schema.</w:t>
                  </w:r>
                </w:p>
              </w:tc>
            </w:tr>
            <w:tr w:rsidR="006F3108" w:rsidRPr="006F3108" w14:paraId="4489825D" w14:textId="77777777">
              <w:trPr>
                <w:tblCellSpacing w:w="15" w:type="dxa"/>
              </w:trPr>
              <w:tc>
                <w:tcPr>
                  <w:tcW w:w="0" w:type="auto"/>
                  <w:tcBorders>
                    <w:top w:val="nil"/>
                    <w:bottom w:val="single" w:sz="8" w:space="0" w:color="auto"/>
                  </w:tcBorders>
                  <w:vAlign w:val="center"/>
                  <w:hideMark/>
                </w:tcPr>
                <w:p w14:paraId="2EB36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00E62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79" w:anchor="LocalName-section" w:history="1">
                    <w:proofErr w:type="spellStart"/>
                    <w:r w:rsidR="006F3108"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6D0B1A6F" w14:textId="77777777">
              <w:trPr>
                <w:tblCellSpacing w:w="15" w:type="dxa"/>
              </w:trPr>
              <w:tc>
                <w:tcPr>
                  <w:tcW w:w="0" w:type="auto"/>
                  <w:tcBorders>
                    <w:top w:val="nil"/>
                    <w:bottom w:val="single" w:sz="12" w:space="0" w:color="auto"/>
                  </w:tcBorders>
                  <w:vAlign w:val="center"/>
                  <w:hideMark/>
                </w:tcPr>
                <w:p w14:paraId="6A5B05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0F75F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5E02136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694BBF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449"/>
              <w:gridCol w:w="5453"/>
            </w:tblGrid>
            <w:tr w:rsidR="006F3108" w:rsidRPr="006F3108" w14:paraId="69202E63" w14:textId="77777777">
              <w:trPr>
                <w:tblHeader/>
                <w:tblCellSpacing w:w="15" w:type="dxa"/>
              </w:trPr>
              <w:tc>
                <w:tcPr>
                  <w:tcW w:w="0" w:type="auto"/>
                  <w:tcBorders>
                    <w:top w:val="single" w:sz="12" w:space="0" w:color="auto"/>
                    <w:bottom w:val="single" w:sz="12" w:space="0" w:color="auto"/>
                  </w:tcBorders>
                  <w:vAlign w:val="center"/>
                  <w:hideMark/>
                </w:tcPr>
                <w:p w14:paraId="2C3721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A0D67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F3CC3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D7E8777" w14:textId="77777777">
              <w:trPr>
                <w:tblCellSpacing w:w="15" w:type="dxa"/>
              </w:trPr>
              <w:tc>
                <w:tcPr>
                  <w:tcW w:w="0" w:type="auto"/>
                  <w:tcBorders>
                    <w:top w:val="single" w:sz="12" w:space="0" w:color="auto"/>
                    <w:bottom w:val="single" w:sz="8" w:space="0" w:color="auto"/>
                  </w:tcBorders>
                  <w:vAlign w:val="center"/>
                  <w:hideMark/>
                </w:tcPr>
                <w:p w14:paraId="12A077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8" w:space="0" w:color="auto"/>
                  </w:tcBorders>
                  <w:vAlign w:val="center"/>
                  <w:hideMark/>
                </w:tcPr>
                <w:p w14:paraId="310663A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0"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91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r w:rsidR="006F3108" w:rsidRPr="006F3108" w14:paraId="00A8228C" w14:textId="77777777">
              <w:trPr>
                <w:tblCellSpacing w:w="15" w:type="dxa"/>
              </w:trPr>
              <w:tc>
                <w:tcPr>
                  <w:tcW w:w="0" w:type="auto"/>
                  <w:tcBorders>
                    <w:top w:val="nil"/>
                    <w:bottom w:val="single" w:sz="12" w:space="0" w:color="auto"/>
                  </w:tcBorders>
                  <w:vAlign w:val="center"/>
                  <w:hideMark/>
                </w:tcPr>
                <w:p w14:paraId="4A1FA4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attributeType</w:t>
                  </w:r>
                  <w:proofErr w:type="spellEnd"/>
                </w:p>
              </w:tc>
              <w:tc>
                <w:tcPr>
                  <w:tcW w:w="0" w:type="auto"/>
                  <w:tcBorders>
                    <w:top w:val="nil"/>
                    <w:bottom w:val="single" w:sz="12" w:space="0" w:color="auto"/>
                  </w:tcBorders>
                  <w:vAlign w:val="center"/>
                  <w:hideMark/>
                </w:tcPr>
                <w:p w14:paraId="3AE7DC1B"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1" w:anchor="TypeName-section" w:history="1">
                    <w:r w:rsidR="006F3108" w:rsidRPr="006F3108">
                      <w:rPr>
                        <w:rFonts w:ascii="Times New Roman" w:eastAsia="Times New Roman" w:hAnsi="Times New Roman" w:cs="Times New Roman"/>
                        <w:color w:val="0000FF"/>
                        <w:kern w:val="0"/>
                        <w:u w:val="single"/>
                        <w14:ligatures w14:val="none"/>
                      </w:rPr>
                      <w:t>TypeName</w:t>
                    </w:r>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BF3BD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allowable type for this member.</w:t>
                  </w:r>
                </w:p>
              </w:tc>
            </w:tr>
          </w:tbl>
          <w:p w14:paraId="4D41F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2FB5C1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B.21 — Namespace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BA8D75D" w14:textId="77777777" w:rsidTr="006F3108">
        <w:trPr>
          <w:tblCellSpacing w:w="15" w:type="dxa"/>
        </w:trPr>
        <w:tc>
          <w:tcPr>
            <w:tcW w:w="0" w:type="auto"/>
            <w:tcBorders>
              <w:top w:val="single" w:sz="12" w:space="0" w:color="auto"/>
              <w:bottom w:val="single" w:sz="8" w:space="0" w:color="auto"/>
            </w:tcBorders>
            <w:vAlign w:val="center"/>
            <w:hideMark/>
          </w:tcPr>
          <w:p w14:paraId="400930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NameSpace</w:t>
            </w:r>
            <w:proofErr w:type="spellEnd"/>
          </w:p>
        </w:tc>
      </w:tr>
      <w:tr w:rsidR="006F3108" w:rsidRPr="006F3108" w14:paraId="24082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59AF456" w14:textId="77777777">
              <w:trPr>
                <w:tblCellSpacing w:w="15" w:type="dxa"/>
              </w:trPr>
              <w:tc>
                <w:tcPr>
                  <w:tcW w:w="0" w:type="auto"/>
                  <w:tcBorders>
                    <w:top w:val="single" w:sz="12" w:space="0" w:color="auto"/>
                    <w:bottom w:val="single" w:sz="8" w:space="0" w:color="auto"/>
                  </w:tcBorders>
                  <w:vAlign w:val="center"/>
                  <w:hideMark/>
                </w:tcPr>
                <w:p w14:paraId="575ADD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3FEEB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Name Space is a domain in which “names” given by character strings (possibly under local constrains constraints enforced by the Name Space) can be mapped to objects via a </w:t>
                  </w:r>
                  <w:proofErr w:type="spellStart"/>
                  <w:r w:rsidRPr="006F3108">
                    <w:rPr>
                      <w:rFonts w:ascii="Times New Roman" w:eastAsia="Times New Roman" w:hAnsi="Times New Roman" w:cs="Times New Roman"/>
                      <w:kern w:val="0"/>
                      <w14:ligatures w14:val="none"/>
                    </w:rPr>
                    <w:t>getObejct</w:t>
                  </w:r>
                  <w:proofErr w:type="spellEnd"/>
                  <w:r w:rsidRPr="006F3108">
                    <w:rPr>
                      <w:rFonts w:ascii="Times New Roman" w:eastAsia="Times New Roman" w:hAnsi="Times New Roman" w:cs="Times New Roman"/>
                      <w:kern w:val="0"/>
                      <w14:ligatures w14:val="none"/>
                    </w:rPr>
                    <w:t xml:space="preserve"> operation. Examples include objects which form a Name Space for their attributes, operations and associations, or </w:t>
                  </w:r>
                  <w:r w:rsidRPr="006F3108">
                    <w:rPr>
                      <w:rFonts w:ascii="Times New Roman" w:eastAsia="Times New Roman" w:hAnsi="Times New Roman" w:cs="Times New Roman"/>
                      <w:kern w:val="0"/>
                      <w14:ligatures w14:val="none"/>
                    </w:rPr>
                    <w:lastRenderedPageBreak/>
                    <w:t xml:space="preserve">Schemas that form Name Spaces for their included data types or classes. Not all methods for </w:t>
                  </w:r>
                  <w:proofErr w:type="spellStart"/>
                  <w:r w:rsidRPr="006F3108">
                    <w:rPr>
                      <w:rFonts w:ascii="Times New Roman" w:eastAsia="Times New Roman" w:hAnsi="Times New Roman" w:cs="Times New Roman"/>
                      <w:kern w:val="0"/>
                      <w14:ligatures w14:val="none"/>
                    </w:rPr>
                    <w:t>NameSpaces</w:t>
                  </w:r>
                  <w:proofErr w:type="spellEnd"/>
                  <w:r w:rsidRPr="006F3108">
                    <w:rPr>
                      <w:rFonts w:ascii="Times New Roman" w:eastAsia="Times New Roman" w:hAnsi="Times New Roman" w:cs="Times New Roman"/>
                      <w:kern w:val="0"/>
                      <w14:ligatures w14:val="none"/>
                    </w:rPr>
                    <w:t xml:space="preserve"> need to be made publicly accessible.</w:t>
                  </w:r>
                </w:p>
              </w:tc>
            </w:tr>
            <w:tr w:rsidR="006F3108" w:rsidRPr="006F3108" w14:paraId="0D39574B" w14:textId="77777777">
              <w:trPr>
                <w:tblCellSpacing w:w="15" w:type="dxa"/>
              </w:trPr>
              <w:tc>
                <w:tcPr>
                  <w:tcW w:w="0" w:type="auto"/>
                  <w:tcBorders>
                    <w:top w:val="nil"/>
                    <w:bottom w:val="single" w:sz="12" w:space="0" w:color="auto"/>
                  </w:tcBorders>
                  <w:vAlign w:val="center"/>
                  <w:hideMark/>
                </w:tcPr>
                <w:p w14:paraId="549C80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2F99E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6BD6A1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3713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57C601C4" w14:textId="77777777">
              <w:trPr>
                <w:tblHeader/>
                <w:tblCellSpacing w:w="15" w:type="dxa"/>
              </w:trPr>
              <w:tc>
                <w:tcPr>
                  <w:tcW w:w="0" w:type="auto"/>
                  <w:tcBorders>
                    <w:top w:val="single" w:sz="12" w:space="0" w:color="auto"/>
                    <w:bottom w:val="single" w:sz="12" w:space="0" w:color="auto"/>
                  </w:tcBorders>
                  <w:vAlign w:val="center"/>
                  <w:hideMark/>
                </w:tcPr>
                <w:p w14:paraId="675471F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2DA599D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50B263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3F639C7" w14:textId="77777777">
              <w:trPr>
                <w:tblCellSpacing w:w="15" w:type="dxa"/>
              </w:trPr>
              <w:tc>
                <w:tcPr>
                  <w:tcW w:w="0" w:type="auto"/>
                  <w:tcBorders>
                    <w:top w:val="single" w:sz="12" w:space="0" w:color="auto"/>
                    <w:bottom w:val="single" w:sz="12" w:space="0" w:color="auto"/>
                  </w:tcBorders>
                  <w:vAlign w:val="center"/>
                  <w:hideMark/>
                </w:tcPr>
                <w:p w14:paraId="623EAA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single" w:sz="12" w:space="0" w:color="auto"/>
                    <w:bottom w:val="single" w:sz="12" w:space="0" w:color="auto"/>
                  </w:tcBorders>
                  <w:vAlign w:val="center"/>
                  <w:hideMark/>
                </w:tcPr>
                <w:p w14:paraId="192851FA"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2" w:anchor="GenericName-section" w:history="1">
                    <w:proofErr w:type="spellStart"/>
                    <w:r w:rsidR="006F3108" w:rsidRPr="006F3108">
                      <w:rPr>
                        <w:rFonts w:ascii="Times New Roman" w:eastAsia="Times New Roman" w:hAnsi="Times New Roman" w:cs="Times New Roman"/>
                        <w:color w:val="0000FF"/>
                        <w:kern w:val="0"/>
                        <w:u w:val="single"/>
                        <w14:ligatures w14:val="none"/>
                      </w:rPr>
                      <w:t>GenericName</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0..</w:t>
                  </w:r>
                  <w:proofErr w:type="gramEnd"/>
                  <w:r w:rsidR="006F3108"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3ADDA4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8136C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2AEC91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854"/>
              <w:gridCol w:w="1102"/>
            </w:tblGrid>
            <w:tr w:rsidR="006F3108" w:rsidRPr="006F3108" w14:paraId="6D0E33BD" w14:textId="77777777">
              <w:trPr>
                <w:tblHeader/>
                <w:tblCellSpacing w:w="15" w:type="dxa"/>
              </w:trPr>
              <w:tc>
                <w:tcPr>
                  <w:tcW w:w="0" w:type="auto"/>
                  <w:tcBorders>
                    <w:top w:val="single" w:sz="12" w:space="0" w:color="auto"/>
                    <w:bottom w:val="single" w:sz="12" w:space="0" w:color="auto"/>
                  </w:tcBorders>
                  <w:vAlign w:val="center"/>
                  <w:hideMark/>
                </w:tcPr>
                <w:p w14:paraId="07EECA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ECC0F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587FD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0788BC1" w14:textId="77777777">
              <w:trPr>
                <w:tblCellSpacing w:w="15" w:type="dxa"/>
              </w:trPr>
              <w:tc>
                <w:tcPr>
                  <w:tcW w:w="0" w:type="auto"/>
                  <w:tcBorders>
                    <w:top w:val="single" w:sz="12" w:space="0" w:color="auto"/>
                    <w:bottom w:val="single" w:sz="8" w:space="0" w:color="auto"/>
                  </w:tcBorders>
                  <w:vAlign w:val="center"/>
                  <w:hideMark/>
                </w:tcPr>
                <w:p w14:paraId="54E3CA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acceptableClassList</w:t>
                  </w:r>
                  <w:proofErr w:type="spellEnd"/>
                </w:p>
              </w:tc>
              <w:tc>
                <w:tcPr>
                  <w:tcW w:w="0" w:type="auto"/>
                  <w:tcBorders>
                    <w:top w:val="single" w:sz="12" w:space="0" w:color="auto"/>
                    <w:bottom w:val="single" w:sz="8" w:space="0" w:color="auto"/>
                  </w:tcBorders>
                  <w:vAlign w:val="center"/>
                  <w:hideMark/>
                </w:tcPr>
                <w:p w14:paraId="41E23F36"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3" w:anchor="TypeName-section" w:history="1">
                    <w:r w:rsidR="006F3108" w:rsidRPr="006F3108">
                      <w:rPr>
                        <w:rFonts w:ascii="Times New Roman" w:eastAsia="Times New Roman" w:hAnsi="Times New Roman" w:cs="Times New Roman"/>
                        <w:color w:val="0000FF"/>
                        <w:kern w:val="0"/>
                        <w:u w:val="single"/>
                        <w14:ligatures w14:val="none"/>
                      </w:rPr>
                      <w:t>TypeName</w:t>
                    </w:r>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F9FC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EEE2024" w14:textId="77777777">
              <w:trPr>
                <w:tblCellSpacing w:w="15" w:type="dxa"/>
              </w:trPr>
              <w:tc>
                <w:tcPr>
                  <w:tcW w:w="0" w:type="auto"/>
                  <w:tcBorders>
                    <w:top w:val="nil"/>
                    <w:bottom w:val="single" w:sz="12" w:space="0" w:color="auto"/>
                  </w:tcBorders>
                  <w:vAlign w:val="center"/>
                  <w:hideMark/>
                </w:tcPr>
                <w:p w14:paraId="3B964F3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isGlobal</w:t>
                  </w:r>
                  <w:proofErr w:type="spellEnd"/>
                </w:p>
              </w:tc>
              <w:tc>
                <w:tcPr>
                  <w:tcW w:w="0" w:type="auto"/>
                  <w:tcBorders>
                    <w:top w:val="nil"/>
                    <w:bottom w:val="single" w:sz="12" w:space="0" w:color="auto"/>
                  </w:tcBorders>
                  <w:vAlign w:val="center"/>
                  <w:hideMark/>
                </w:tcPr>
                <w:p w14:paraId="1069E4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9737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5407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664D9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B.22 — Scoped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04ABBEC" w14:textId="77777777" w:rsidTr="006F3108">
        <w:trPr>
          <w:tblCellSpacing w:w="15" w:type="dxa"/>
        </w:trPr>
        <w:tc>
          <w:tcPr>
            <w:tcW w:w="0" w:type="auto"/>
            <w:tcBorders>
              <w:top w:val="single" w:sz="12" w:space="0" w:color="auto"/>
              <w:bottom w:val="single" w:sz="8" w:space="0" w:color="auto"/>
            </w:tcBorders>
            <w:vAlign w:val="center"/>
            <w:hideMark/>
          </w:tcPr>
          <w:p w14:paraId="55EEAC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ScopedName</w:t>
            </w:r>
            <w:proofErr w:type="spellEnd"/>
          </w:p>
        </w:tc>
      </w:tr>
      <w:tr w:rsidR="006F3108" w:rsidRPr="006F3108" w14:paraId="1BCE67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487E19D2" w14:textId="77777777">
              <w:trPr>
                <w:tblCellSpacing w:w="15" w:type="dxa"/>
              </w:trPr>
              <w:tc>
                <w:tcPr>
                  <w:tcW w:w="0" w:type="auto"/>
                  <w:tcBorders>
                    <w:top w:val="single" w:sz="12" w:space="0" w:color="auto"/>
                    <w:bottom w:val="single" w:sz="8" w:space="0" w:color="auto"/>
                  </w:tcBorders>
                  <w:vAlign w:val="center"/>
                  <w:hideMark/>
                </w:tcPr>
                <w:p w14:paraId="0E1820B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AC71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contains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as head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which might be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as tail.</w:t>
                  </w:r>
                </w:p>
              </w:tc>
            </w:tr>
            <w:tr w:rsidR="006F3108" w:rsidRPr="006F3108" w14:paraId="21CD3C65" w14:textId="77777777">
              <w:trPr>
                <w:tblCellSpacing w:w="15" w:type="dxa"/>
              </w:trPr>
              <w:tc>
                <w:tcPr>
                  <w:tcW w:w="0" w:type="auto"/>
                  <w:tcBorders>
                    <w:top w:val="nil"/>
                    <w:bottom w:val="single" w:sz="8" w:space="0" w:color="auto"/>
                  </w:tcBorders>
                  <w:vAlign w:val="center"/>
                  <w:hideMark/>
                </w:tcPr>
                <w:p w14:paraId="28B164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6F52E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4" w:anchor="GenericName-section" w:history="1">
                    <w:proofErr w:type="spellStart"/>
                    <w:r w:rsidR="006F3108"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75940AA4" w14:textId="77777777">
              <w:trPr>
                <w:tblCellSpacing w:w="15" w:type="dxa"/>
              </w:trPr>
              <w:tc>
                <w:tcPr>
                  <w:tcW w:w="0" w:type="auto"/>
                  <w:tcBorders>
                    <w:top w:val="nil"/>
                    <w:bottom w:val="single" w:sz="12" w:space="0" w:color="auto"/>
                  </w:tcBorders>
                  <w:vAlign w:val="center"/>
                  <w:hideMark/>
                </w:tcPr>
                <w:p w14:paraId="5992B0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B8C04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4B6925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69229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B.23 — Type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13198BE" w14:textId="77777777" w:rsidTr="006F3108">
        <w:trPr>
          <w:tblCellSpacing w:w="15" w:type="dxa"/>
        </w:trPr>
        <w:tc>
          <w:tcPr>
            <w:tcW w:w="0" w:type="auto"/>
            <w:tcBorders>
              <w:top w:val="single" w:sz="12" w:space="0" w:color="auto"/>
              <w:bottom w:val="single" w:sz="8" w:space="0" w:color="auto"/>
            </w:tcBorders>
            <w:vAlign w:val="center"/>
            <w:hideMark/>
          </w:tcPr>
          <w:p w14:paraId="5461A6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TypeName</w:t>
            </w:r>
          </w:p>
        </w:tc>
      </w:tr>
      <w:tr w:rsidR="006F3108" w:rsidRPr="006F3108" w14:paraId="1443DBA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765"/>
            </w:tblGrid>
            <w:tr w:rsidR="006F3108" w:rsidRPr="006F3108" w14:paraId="7CE5CDBA" w14:textId="77777777">
              <w:trPr>
                <w:tblCellSpacing w:w="15" w:type="dxa"/>
              </w:trPr>
              <w:tc>
                <w:tcPr>
                  <w:tcW w:w="0" w:type="auto"/>
                  <w:tcBorders>
                    <w:top w:val="single" w:sz="12" w:space="0" w:color="auto"/>
                    <w:bottom w:val="single" w:sz="8" w:space="0" w:color="auto"/>
                  </w:tcBorders>
                  <w:vAlign w:val="center"/>
                  <w:hideMark/>
                </w:tcPr>
                <w:p w14:paraId="26BD7C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6E6A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TypeName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object type in some form of schema. 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operation. This is the </w:t>
                  </w:r>
                  <w:commentRangeStart w:id="286"/>
                  <w:proofErr w:type="gramStart"/>
                  <w:r w:rsidRPr="006F3108">
                    <w:rPr>
                      <w:rFonts w:ascii="Times New Roman" w:eastAsia="Times New Roman" w:hAnsi="Times New Roman" w:cs="Times New Roman"/>
                      <w:kern w:val="0"/>
                      <w14:ligatures w14:val="none"/>
                    </w:rPr>
                    <w:t>types</w:t>
                  </w:r>
                  <w:proofErr w:type="gramEnd"/>
                  <w:r w:rsidRPr="006F3108">
                    <w:rPr>
                      <w:rFonts w:ascii="Times New Roman" w:eastAsia="Times New Roman" w:hAnsi="Times New Roman" w:cs="Times New Roman"/>
                      <w:kern w:val="0"/>
                      <w14:ligatures w14:val="none"/>
                    </w:rPr>
                    <w:t xml:space="preserve"> name</w:t>
                  </w:r>
                  <w:commentRangeEnd w:id="286"/>
                  <w:r w:rsidR="009D1A82">
                    <w:rPr>
                      <w:rStyle w:val="CommentReference"/>
                    </w:rPr>
                    <w:commentReference w:id="286"/>
                  </w:r>
                  <w:r w:rsidRPr="006F3108">
                    <w:rPr>
                      <w:rFonts w:ascii="Times New Roman" w:eastAsia="Times New Roman" w:hAnsi="Times New Roman" w:cs="Times New Roman"/>
                      <w:kern w:val="0"/>
                      <w14:ligatures w14:val="none"/>
                    </w:rPr>
                    <w:t>.</w:t>
                  </w:r>
                </w:p>
              </w:tc>
            </w:tr>
            <w:tr w:rsidR="006F3108" w:rsidRPr="006F3108" w14:paraId="51BEF2BF" w14:textId="77777777">
              <w:trPr>
                <w:tblCellSpacing w:w="15" w:type="dxa"/>
              </w:trPr>
              <w:tc>
                <w:tcPr>
                  <w:tcW w:w="0" w:type="auto"/>
                  <w:tcBorders>
                    <w:top w:val="nil"/>
                    <w:bottom w:val="single" w:sz="8" w:space="0" w:color="auto"/>
                  </w:tcBorders>
                  <w:vAlign w:val="center"/>
                  <w:hideMark/>
                </w:tcPr>
                <w:p w14:paraId="1712543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5351DA4"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5" w:anchor="LocalName-section" w:history="1">
                    <w:proofErr w:type="spellStart"/>
                    <w:r w:rsidR="006F3108"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1C0149C2" w14:textId="77777777">
              <w:trPr>
                <w:tblCellSpacing w:w="15" w:type="dxa"/>
              </w:trPr>
              <w:tc>
                <w:tcPr>
                  <w:tcW w:w="0" w:type="auto"/>
                  <w:tcBorders>
                    <w:top w:val="nil"/>
                    <w:bottom w:val="single" w:sz="12" w:space="0" w:color="auto"/>
                  </w:tcBorders>
                  <w:vAlign w:val="center"/>
                  <w:hideMark/>
                </w:tcPr>
                <w:p w14:paraId="25735E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60BC1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78774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2C1D39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504"/>
              <w:gridCol w:w="5731"/>
            </w:tblGrid>
            <w:tr w:rsidR="006F3108" w:rsidRPr="006F3108" w14:paraId="5ABF5BE7" w14:textId="77777777">
              <w:trPr>
                <w:tblHeader/>
                <w:tblCellSpacing w:w="15" w:type="dxa"/>
              </w:trPr>
              <w:tc>
                <w:tcPr>
                  <w:tcW w:w="0" w:type="auto"/>
                  <w:tcBorders>
                    <w:top w:val="single" w:sz="12" w:space="0" w:color="auto"/>
                    <w:bottom w:val="single" w:sz="12" w:space="0" w:color="auto"/>
                  </w:tcBorders>
                  <w:vAlign w:val="center"/>
                  <w:hideMark/>
                </w:tcPr>
                <w:p w14:paraId="0A4E413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282FD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BBF73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94B5E8" w14:textId="77777777">
              <w:trPr>
                <w:tblCellSpacing w:w="15" w:type="dxa"/>
              </w:trPr>
              <w:tc>
                <w:tcPr>
                  <w:tcW w:w="0" w:type="auto"/>
                  <w:tcBorders>
                    <w:top w:val="single" w:sz="12" w:space="0" w:color="auto"/>
                    <w:bottom w:val="single" w:sz="12" w:space="0" w:color="auto"/>
                  </w:tcBorders>
                  <w:vAlign w:val="center"/>
                  <w:hideMark/>
                </w:tcPr>
                <w:p w14:paraId="7A359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12" w:space="0" w:color="auto"/>
                  </w:tcBorders>
                  <w:vAlign w:val="center"/>
                  <w:hideMark/>
                </w:tcPr>
                <w:p w14:paraId="75A18E10"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6"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51D3FCC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bl>
          <w:p w14:paraId="001362C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DF63DB"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B.7.  Primitive types</w:t>
      </w:r>
    </w:p>
    <w:p w14:paraId="7506B6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87" w:anchor="ISO19103" w:history="1">
        <w:r w:rsidRPr="006F3108">
          <w:rPr>
            <w:rFonts w:ascii="Times New Roman" w:eastAsia="Times New Roman" w:hAnsi="Times New Roman" w:cs="Times New Roman"/>
            <w:color w:val="0000FF"/>
            <w:kern w:val="0"/>
            <w:u w:val="single"/>
            <w14:ligatures w14:val="none"/>
          </w:rPr>
          <w:t>(ISO 19103:2015)</w:t>
        </w:r>
      </w:hyperlink>
    </w:p>
    <w:p w14:paraId="1D9F8980"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lastRenderedPageBreak/>
        <w:t>B.7.1.  Date and Time</w:t>
      </w:r>
    </w:p>
    <w:p w14:paraId="0C6AC1C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B.24 — Date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7FD64E04" w14:textId="77777777" w:rsidTr="006F3108">
        <w:trPr>
          <w:tblCellSpacing w:w="15" w:type="dxa"/>
        </w:trPr>
        <w:tc>
          <w:tcPr>
            <w:tcW w:w="0" w:type="auto"/>
            <w:tcBorders>
              <w:top w:val="single" w:sz="12" w:space="0" w:color="auto"/>
              <w:bottom w:val="single" w:sz="8" w:space="0" w:color="auto"/>
            </w:tcBorders>
            <w:vAlign w:val="center"/>
            <w:hideMark/>
          </w:tcPr>
          <w:p w14:paraId="7699A8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Date</w:t>
            </w:r>
          </w:p>
        </w:tc>
      </w:tr>
      <w:tr w:rsidR="006F3108" w:rsidRPr="006F3108" w14:paraId="2343FAC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53EEFCB7" w14:textId="77777777">
              <w:trPr>
                <w:tblCellSpacing w:w="15" w:type="dxa"/>
              </w:trPr>
              <w:tc>
                <w:tcPr>
                  <w:tcW w:w="0" w:type="auto"/>
                  <w:tcBorders>
                    <w:top w:val="single" w:sz="12" w:space="0" w:color="auto"/>
                    <w:bottom w:val="single" w:sz="8" w:space="0" w:color="auto"/>
                  </w:tcBorders>
                  <w:vAlign w:val="center"/>
                  <w:hideMark/>
                </w:tcPr>
                <w:p w14:paraId="5B7BF7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DC544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DDB2D8C" w14:textId="77777777">
              <w:trPr>
                <w:tblCellSpacing w:w="15" w:type="dxa"/>
              </w:trPr>
              <w:tc>
                <w:tcPr>
                  <w:tcW w:w="0" w:type="auto"/>
                  <w:tcBorders>
                    <w:top w:val="nil"/>
                    <w:bottom w:val="single" w:sz="12" w:space="0" w:color="auto"/>
                  </w:tcBorders>
                  <w:vAlign w:val="center"/>
                  <w:hideMark/>
                </w:tcPr>
                <w:p w14:paraId="1261E8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0FFF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0C6F42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C5894B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3A05511B" w14:textId="77777777">
              <w:trPr>
                <w:tblHeader/>
                <w:tblCellSpacing w:w="15" w:type="dxa"/>
              </w:trPr>
              <w:tc>
                <w:tcPr>
                  <w:tcW w:w="0" w:type="auto"/>
                  <w:tcBorders>
                    <w:top w:val="single" w:sz="12" w:space="0" w:color="auto"/>
                    <w:bottom w:val="single" w:sz="12" w:space="0" w:color="auto"/>
                  </w:tcBorders>
                  <w:vAlign w:val="center"/>
                  <w:hideMark/>
                </w:tcPr>
                <w:p w14:paraId="01F96D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8EBB2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538403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C473CA" w14:textId="77777777">
              <w:trPr>
                <w:tblCellSpacing w:w="15" w:type="dxa"/>
              </w:trPr>
              <w:tc>
                <w:tcPr>
                  <w:tcW w:w="0" w:type="auto"/>
                  <w:tcBorders>
                    <w:top w:val="single" w:sz="12" w:space="0" w:color="auto"/>
                    <w:bottom w:val="single" w:sz="8" w:space="0" w:color="auto"/>
                  </w:tcBorders>
                  <w:vAlign w:val="center"/>
                  <w:hideMark/>
                </w:tcPr>
                <w:p w14:paraId="790556B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century</w:t>
                  </w:r>
                </w:p>
              </w:tc>
              <w:tc>
                <w:tcPr>
                  <w:tcW w:w="0" w:type="auto"/>
                  <w:tcBorders>
                    <w:top w:val="single" w:sz="12" w:space="0" w:color="auto"/>
                    <w:bottom w:val="single" w:sz="8" w:space="0" w:color="auto"/>
                  </w:tcBorders>
                  <w:vAlign w:val="center"/>
                  <w:hideMark/>
                </w:tcPr>
                <w:p w14:paraId="5CDBB4FE"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8"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3BB55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F0EB32B" w14:textId="77777777">
              <w:trPr>
                <w:tblCellSpacing w:w="15" w:type="dxa"/>
              </w:trPr>
              <w:tc>
                <w:tcPr>
                  <w:tcW w:w="0" w:type="auto"/>
                  <w:tcBorders>
                    <w:top w:val="nil"/>
                    <w:bottom w:val="single" w:sz="8" w:space="0" w:color="auto"/>
                  </w:tcBorders>
                  <w:vAlign w:val="center"/>
                  <w:hideMark/>
                </w:tcPr>
                <w:p w14:paraId="2F9B00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day</w:t>
                  </w:r>
                </w:p>
              </w:tc>
              <w:tc>
                <w:tcPr>
                  <w:tcW w:w="0" w:type="auto"/>
                  <w:tcBorders>
                    <w:top w:val="nil"/>
                    <w:bottom w:val="single" w:sz="8" w:space="0" w:color="auto"/>
                  </w:tcBorders>
                  <w:vAlign w:val="center"/>
                  <w:hideMark/>
                </w:tcPr>
                <w:p w14:paraId="68673D72"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89"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BAD36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94787A" w14:textId="77777777">
              <w:trPr>
                <w:tblCellSpacing w:w="15" w:type="dxa"/>
              </w:trPr>
              <w:tc>
                <w:tcPr>
                  <w:tcW w:w="0" w:type="auto"/>
                  <w:tcBorders>
                    <w:top w:val="nil"/>
                    <w:bottom w:val="single" w:sz="8" w:space="0" w:color="auto"/>
                  </w:tcBorders>
                  <w:vAlign w:val="center"/>
                  <w:hideMark/>
                </w:tcPr>
                <w:p w14:paraId="11FC46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month</w:t>
                  </w:r>
                </w:p>
              </w:tc>
              <w:tc>
                <w:tcPr>
                  <w:tcW w:w="0" w:type="auto"/>
                  <w:tcBorders>
                    <w:top w:val="nil"/>
                    <w:bottom w:val="single" w:sz="8" w:space="0" w:color="auto"/>
                  </w:tcBorders>
                  <w:vAlign w:val="center"/>
                  <w:hideMark/>
                </w:tcPr>
                <w:p w14:paraId="1636BE96"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0"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D3A4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F9A87F3" w14:textId="77777777">
              <w:trPr>
                <w:tblCellSpacing w:w="15" w:type="dxa"/>
              </w:trPr>
              <w:tc>
                <w:tcPr>
                  <w:tcW w:w="0" w:type="auto"/>
                  <w:tcBorders>
                    <w:top w:val="nil"/>
                    <w:bottom w:val="single" w:sz="12" w:space="0" w:color="auto"/>
                  </w:tcBorders>
                  <w:vAlign w:val="center"/>
                  <w:hideMark/>
                </w:tcPr>
                <w:p w14:paraId="6ADEB4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year</w:t>
                  </w:r>
                </w:p>
              </w:tc>
              <w:tc>
                <w:tcPr>
                  <w:tcW w:w="0" w:type="auto"/>
                  <w:tcBorders>
                    <w:top w:val="nil"/>
                    <w:bottom w:val="single" w:sz="12" w:space="0" w:color="auto"/>
                  </w:tcBorders>
                  <w:vAlign w:val="center"/>
                  <w:hideMark/>
                </w:tcPr>
                <w:p w14:paraId="7CCC71BF"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1"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A349DE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65E57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D4D62D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B.25 —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tblGrid>
      <w:tr w:rsidR="006F3108" w:rsidRPr="006F3108" w14:paraId="4228B7A0" w14:textId="77777777" w:rsidTr="006F3108">
        <w:trPr>
          <w:tblCellSpacing w:w="15" w:type="dxa"/>
        </w:trPr>
        <w:tc>
          <w:tcPr>
            <w:tcW w:w="0" w:type="auto"/>
            <w:tcBorders>
              <w:top w:val="single" w:sz="12" w:space="0" w:color="auto"/>
              <w:bottom w:val="single" w:sz="8" w:space="0" w:color="auto"/>
            </w:tcBorders>
            <w:vAlign w:val="center"/>
            <w:hideMark/>
          </w:tcPr>
          <w:p w14:paraId="7CD63E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DateTime</w:t>
            </w:r>
            <w:proofErr w:type="spellEnd"/>
          </w:p>
        </w:tc>
      </w:tr>
      <w:tr w:rsidR="006F3108" w:rsidRPr="006F3108" w14:paraId="1420F99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502"/>
            </w:tblGrid>
            <w:tr w:rsidR="006F3108" w:rsidRPr="006F3108" w14:paraId="2BAE6ECE" w14:textId="77777777">
              <w:trPr>
                <w:tblCellSpacing w:w="15" w:type="dxa"/>
              </w:trPr>
              <w:tc>
                <w:tcPr>
                  <w:tcW w:w="0" w:type="auto"/>
                  <w:tcBorders>
                    <w:top w:val="single" w:sz="12" w:space="0" w:color="auto"/>
                    <w:bottom w:val="single" w:sz="8" w:space="0" w:color="auto"/>
                  </w:tcBorders>
                  <w:vAlign w:val="center"/>
                  <w:hideMark/>
                </w:tcPr>
                <w:p w14:paraId="2F194A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83F33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5F238D" w14:textId="77777777">
              <w:trPr>
                <w:tblCellSpacing w:w="15" w:type="dxa"/>
              </w:trPr>
              <w:tc>
                <w:tcPr>
                  <w:tcW w:w="0" w:type="auto"/>
                  <w:tcBorders>
                    <w:top w:val="nil"/>
                    <w:bottom w:val="single" w:sz="8" w:space="0" w:color="auto"/>
                  </w:tcBorders>
                  <w:vAlign w:val="center"/>
                  <w:hideMark/>
                </w:tcPr>
                <w:p w14:paraId="5DDDB1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CF02F9C"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2" w:anchor="Date-section" w:history="1">
                    <w:r w:rsidR="006F3108" w:rsidRPr="006F3108">
                      <w:rPr>
                        <w:rFonts w:ascii="Times New Roman" w:eastAsia="Times New Roman" w:hAnsi="Times New Roman" w:cs="Times New Roman"/>
                        <w:color w:val="0000FF"/>
                        <w:kern w:val="0"/>
                        <w:u w:val="single"/>
                        <w14:ligatures w14:val="none"/>
                      </w:rPr>
                      <w:t>Date</w:t>
                    </w:r>
                  </w:hyperlink>
                  <w:r w:rsidR="006F3108" w:rsidRPr="006F3108">
                    <w:rPr>
                      <w:rFonts w:ascii="Times New Roman" w:eastAsia="Times New Roman" w:hAnsi="Times New Roman" w:cs="Times New Roman"/>
                      <w:kern w:val="0"/>
                      <w14:ligatures w14:val="none"/>
                    </w:rPr>
                    <w:t xml:space="preserve"> and </w:t>
                  </w:r>
                  <w:hyperlink r:id="rId293" w:anchor="Time-section" w:history="1">
                    <w:r w:rsidR="006F3108" w:rsidRPr="006F3108">
                      <w:rPr>
                        <w:rFonts w:ascii="Times New Roman" w:eastAsia="Times New Roman" w:hAnsi="Times New Roman" w:cs="Times New Roman"/>
                        <w:color w:val="0000FF"/>
                        <w:kern w:val="0"/>
                        <w:u w:val="single"/>
                        <w14:ligatures w14:val="none"/>
                      </w:rPr>
                      <w:t>Time</w:t>
                    </w:r>
                  </w:hyperlink>
                </w:p>
              </w:tc>
            </w:tr>
            <w:tr w:rsidR="006F3108" w:rsidRPr="006F3108" w14:paraId="75A1A5AE" w14:textId="77777777">
              <w:trPr>
                <w:tblCellSpacing w:w="15" w:type="dxa"/>
              </w:trPr>
              <w:tc>
                <w:tcPr>
                  <w:tcW w:w="0" w:type="auto"/>
                  <w:tcBorders>
                    <w:top w:val="nil"/>
                    <w:bottom w:val="single" w:sz="12" w:space="0" w:color="auto"/>
                  </w:tcBorders>
                  <w:vAlign w:val="center"/>
                  <w:hideMark/>
                </w:tcPr>
                <w:p w14:paraId="6DE3B4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3977C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555E0C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01303B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B.26 — Time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451B9FEF" w14:textId="77777777" w:rsidTr="006F3108">
        <w:trPr>
          <w:tblCellSpacing w:w="15" w:type="dxa"/>
        </w:trPr>
        <w:tc>
          <w:tcPr>
            <w:tcW w:w="0" w:type="auto"/>
            <w:tcBorders>
              <w:top w:val="single" w:sz="12" w:space="0" w:color="auto"/>
              <w:bottom w:val="single" w:sz="8" w:space="0" w:color="auto"/>
            </w:tcBorders>
            <w:vAlign w:val="center"/>
            <w:hideMark/>
          </w:tcPr>
          <w:p w14:paraId="048388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Time</w:t>
            </w:r>
          </w:p>
        </w:tc>
      </w:tr>
      <w:tr w:rsidR="006F3108" w:rsidRPr="006F3108" w14:paraId="05098FE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2EEE946A" w14:textId="77777777">
              <w:trPr>
                <w:tblCellSpacing w:w="15" w:type="dxa"/>
              </w:trPr>
              <w:tc>
                <w:tcPr>
                  <w:tcW w:w="0" w:type="auto"/>
                  <w:tcBorders>
                    <w:top w:val="single" w:sz="12" w:space="0" w:color="auto"/>
                    <w:bottom w:val="single" w:sz="8" w:space="0" w:color="auto"/>
                  </w:tcBorders>
                  <w:vAlign w:val="center"/>
                  <w:hideMark/>
                </w:tcPr>
                <w:p w14:paraId="4FD36B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D268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F446BE6" w14:textId="77777777">
              <w:trPr>
                <w:tblCellSpacing w:w="15" w:type="dxa"/>
              </w:trPr>
              <w:tc>
                <w:tcPr>
                  <w:tcW w:w="0" w:type="auto"/>
                  <w:tcBorders>
                    <w:top w:val="nil"/>
                    <w:bottom w:val="single" w:sz="12" w:space="0" w:color="auto"/>
                  </w:tcBorders>
                  <w:vAlign w:val="center"/>
                  <w:hideMark/>
                </w:tcPr>
                <w:p w14:paraId="11C06A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DBB8E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3EEC2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F1944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6FA7ABD5" w14:textId="77777777">
              <w:trPr>
                <w:tblHeader/>
                <w:tblCellSpacing w:w="15" w:type="dxa"/>
              </w:trPr>
              <w:tc>
                <w:tcPr>
                  <w:tcW w:w="0" w:type="auto"/>
                  <w:tcBorders>
                    <w:top w:val="single" w:sz="12" w:space="0" w:color="auto"/>
                    <w:bottom w:val="single" w:sz="12" w:space="0" w:color="auto"/>
                  </w:tcBorders>
                  <w:vAlign w:val="center"/>
                  <w:hideMark/>
                </w:tcPr>
                <w:p w14:paraId="5AE14C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05033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FD5945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6D91C5" w14:textId="77777777">
              <w:trPr>
                <w:tblCellSpacing w:w="15" w:type="dxa"/>
              </w:trPr>
              <w:tc>
                <w:tcPr>
                  <w:tcW w:w="0" w:type="auto"/>
                  <w:tcBorders>
                    <w:top w:val="single" w:sz="12" w:space="0" w:color="auto"/>
                    <w:bottom w:val="single" w:sz="8" w:space="0" w:color="auto"/>
                  </w:tcBorders>
                  <w:vAlign w:val="center"/>
                  <w:hideMark/>
                </w:tcPr>
                <w:p w14:paraId="0E7804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hour</w:t>
                  </w:r>
                </w:p>
              </w:tc>
              <w:tc>
                <w:tcPr>
                  <w:tcW w:w="0" w:type="auto"/>
                  <w:tcBorders>
                    <w:top w:val="single" w:sz="12" w:space="0" w:color="auto"/>
                    <w:bottom w:val="single" w:sz="8" w:space="0" w:color="auto"/>
                  </w:tcBorders>
                  <w:vAlign w:val="center"/>
                  <w:hideMark/>
                </w:tcPr>
                <w:p w14:paraId="2D4F127B"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4"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D84D1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92936E0" w14:textId="77777777">
              <w:trPr>
                <w:tblCellSpacing w:w="15" w:type="dxa"/>
              </w:trPr>
              <w:tc>
                <w:tcPr>
                  <w:tcW w:w="0" w:type="auto"/>
                  <w:tcBorders>
                    <w:top w:val="nil"/>
                    <w:bottom w:val="single" w:sz="8" w:space="0" w:color="auto"/>
                  </w:tcBorders>
                  <w:vAlign w:val="center"/>
                  <w:hideMark/>
                </w:tcPr>
                <w:p w14:paraId="357E39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minute</w:t>
                  </w:r>
                </w:p>
              </w:tc>
              <w:tc>
                <w:tcPr>
                  <w:tcW w:w="0" w:type="auto"/>
                  <w:tcBorders>
                    <w:top w:val="nil"/>
                    <w:bottom w:val="single" w:sz="8" w:space="0" w:color="auto"/>
                  </w:tcBorders>
                  <w:vAlign w:val="center"/>
                  <w:hideMark/>
                </w:tcPr>
                <w:p w14:paraId="4668962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5"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5496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F26730" w14:textId="77777777">
              <w:trPr>
                <w:tblCellSpacing w:w="15" w:type="dxa"/>
              </w:trPr>
              <w:tc>
                <w:tcPr>
                  <w:tcW w:w="0" w:type="auto"/>
                  <w:tcBorders>
                    <w:top w:val="nil"/>
                    <w:bottom w:val="single" w:sz="8" w:space="0" w:color="auto"/>
                  </w:tcBorders>
                  <w:vAlign w:val="center"/>
                  <w:hideMark/>
                </w:tcPr>
                <w:p w14:paraId="0D2AD6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second</w:t>
                  </w:r>
                </w:p>
              </w:tc>
              <w:tc>
                <w:tcPr>
                  <w:tcW w:w="0" w:type="auto"/>
                  <w:tcBorders>
                    <w:top w:val="nil"/>
                    <w:bottom w:val="single" w:sz="8" w:space="0" w:color="auto"/>
                  </w:tcBorders>
                  <w:vAlign w:val="center"/>
                  <w:hideMark/>
                </w:tcPr>
                <w:p w14:paraId="3F620CFB"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6"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2F98E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E006D4F" w14:textId="77777777">
              <w:trPr>
                <w:tblCellSpacing w:w="15" w:type="dxa"/>
              </w:trPr>
              <w:tc>
                <w:tcPr>
                  <w:tcW w:w="0" w:type="auto"/>
                  <w:tcBorders>
                    <w:top w:val="nil"/>
                    <w:bottom w:val="single" w:sz="12" w:space="0" w:color="auto"/>
                  </w:tcBorders>
                  <w:vAlign w:val="center"/>
                  <w:hideMark/>
                </w:tcPr>
                <w:p w14:paraId="6C6D5C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timeZone</w:t>
                  </w:r>
                  <w:proofErr w:type="spellEnd"/>
                </w:p>
              </w:tc>
              <w:tc>
                <w:tcPr>
                  <w:tcW w:w="0" w:type="auto"/>
                  <w:tcBorders>
                    <w:top w:val="nil"/>
                    <w:bottom w:val="single" w:sz="12" w:space="0" w:color="auto"/>
                  </w:tcBorders>
                  <w:vAlign w:val="center"/>
                  <w:hideMark/>
                </w:tcPr>
                <w:p w14:paraId="3A855FD3" w14:textId="77777777" w:rsidR="006F3108" w:rsidRPr="006F3108" w:rsidRDefault="00000000" w:rsidP="006F3108">
                  <w:pPr>
                    <w:spacing w:after="0" w:line="240" w:lineRule="auto"/>
                    <w:rPr>
                      <w:rFonts w:ascii="Times New Roman" w:eastAsia="Times New Roman" w:hAnsi="Times New Roman" w:cs="Times New Roman"/>
                      <w:kern w:val="0"/>
                      <w14:ligatures w14:val="none"/>
                    </w:rPr>
                  </w:pPr>
                  <w:hyperlink r:id="rId297" w:anchor="CharacterString-section" w:history="1">
                    <w:proofErr w:type="spellStart"/>
                    <w:r w:rsidR="006F3108" w:rsidRPr="006F3108">
                      <w:rPr>
                        <w:rFonts w:ascii="Times New Roman" w:eastAsia="Times New Roman" w:hAnsi="Times New Roman" w:cs="Times New Roman"/>
                        <w:color w:val="0000FF"/>
                        <w:kern w:val="0"/>
                        <w:u w:val="single"/>
                        <w14:ligatures w14:val="none"/>
                      </w:rPr>
                      <w:t>CharacterString</w:t>
                    </w:r>
                    <w:proofErr w:type="spellEnd"/>
                  </w:hyperlink>
                  <w:r w:rsidR="006F3108" w:rsidRPr="006F3108">
                    <w:rPr>
                      <w:rFonts w:ascii="Times New Roman" w:eastAsia="Times New Roman" w:hAnsi="Times New Roman" w:cs="Times New Roman"/>
                      <w:kern w:val="0"/>
                      <w14:ligatures w14:val="none"/>
                    </w:rPr>
                    <w:t xml:space="preserve"> [</w:t>
                  </w:r>
                  <w:proofErr w:type="gramStart"/>
                  <w:r w:rsidR="006F3108" w:rsidRPr="006F3108">
                    <w:rPr>
                      <w:rFonts w:ascii="Times New Roman" w:eastAsia="Times New Roman" w:hAnsi="Times New Roman" w:cs="Times New Roman"/>
                      <w:kern w:val="0"/>
                      <w14:ligatures w14:val="none"/>
                    </w:rPr>
                    <w:t>1..</w:t>
                  </w:r>
                  <w:proofErr w:type="gramEnd"/>
                  <w:r w:rsidR="006F3108"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9B9F5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16E49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53A7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3F505C83"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lastRenderedPageBreak/>
        <w:t>Annex C</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Revision History</w:t>
      </w:r>
    </w:p>
    <w:p w14:paraId="08F9EA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C.1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57"/>
        <w:gridCol w:w="833"/>
        <w:gridCol w:w="1352"/>
        <w:gridCol w:w="2255"/>
        <w:gridCol w:w="2927"/>
      </w:tblGrid>
      <w:tr w:rsidR="006F3108" w:rsidRPr="006F3108" w14:paraId="311DD8AE" w14:textId="77777777" w:rsidTr="006F3108">
        <w:trPr>
          <w:tblHeader/>
          <w:tblCellSpacing w:w="15" w:type="dxa"/>
        </w:trPr>
        <w:tc>
          <w:tcPr>
            <w:tcW w:w="0" w:type="auto"/>
            <w:tcBorders>
              <w:top w:val="single" w:sz="12" w:space="0" w:color="auto"/>
              <w:bottom w:val="single" w:sz="12" w:space="0" w:color="auto"/>
            </w:tcBorders>
            <w:vAlign w:val="center"/>
            <w:hideMark/>
          </w:tcPr>
          <w:p w14:paraId="76A8F3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Date</w:t>
            </w:r>
          </w:p>
        </w:tc>
        <w:tc>
          <w:tcPr>
            <w:tcW w:w="0" w:type="auto"/>
            <w:tcBorders>
              <w:top w:val="single" w:sz="12" w:space="0" w:color="auto"/>
              <w:bottom w:val="single" w:sz="12" w:space="0" w:color="auto"/>
            </w:tcBorders>
            <w:vAlign w:val="center"/>
            <w:hideMark/>
          </w:tcPr>
          <w:p w14:paraId="4A86D7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Release</w:t>
            </w:r>
          </w:p>
        </w:tc>
        <w:tc>
          <w:tcPr>
            <w:tcW w:w="0" w:type="auto"/>
            <w:tcBorders>
              <w:top w:val="single" w:sz="12" w:space="0" w:color="auto"/>
              <w:bottom w:val="single" w:sz="12" w:space="0" w:color="auto"/>
            </w:tcBorders>
            <w:vAlign w:val="center"/>
            <w:hideMark/>
          </w:tcPr>
          <w:p w14:paraId="320BD95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Editor</w:t>
            </w:r>
          </w:p>
        </w:tc>
        <w:tc>
          <w:tcPr>
            <w:tcW w:w="0" w:type="auto"/>
            <w:tcBorders>
              <w:top w:val="single" w:sz="12" w:space="0" w:color="auto"/>
              <w:bottom w:val="single" w:sz="12" w:space="0" w:color="auto"/>
            </w:tcBorders>
            <w:vAlign w:val="center"/>
            <w:hideMark/>
          </w:tcPr>
          <w:p w14:paraId="0B9DB6E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Primary clauses modified</w:t>
            </w:r>
          </w:p>
        </w:tc>
        <w:tc>
          <w:tcPr>
            <w:tcW w:w="0" w:type="auto"/>
            <w:tcBorders>
              <w:top w:val="single" w:sz="12" w:space="0" w:color="auto"/>
              <w:bottom w:val="single" w:sz="12" w:space="0" w:color="auto"/>
            </w:tcBorders>
            <w:vAlign w:val="center"/>
            <w:hideMark/>
          </w:tcPr>
          <w:p w14:paraId="3C7D61C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r>
      <w:tr w:rsidR="006F3108" w:rsidRPr="006F3108" w14:paraId="2C258442" w14:textId="77777777" w:rsidTr="006F3108">
        <w:trPr>
          <w:tblCellSpacing w:w="15" w:type="dxa"/>
        </w:trPr>
        <w:tc>
          <w:tcPr>
            <w:tcW w:w="0" w:type="auto"/>
            <w:tcBorders>
              <w:top w:val="single" w:sz="12" w:space="0" w:color="auto"/>
              <w:bottom w:val="single" w:sz="8" w:space="0" w:color="auto"/>
            </w:tcBorders>
            <w:vAlign w:val="center"/>
            <w:hideMark/>
          </w:tcPr>
          <w:p w14:paraId="610E51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2021-06-17</w:t>
            </w:r>
          </w:p>
        </w:tc>
        <w:tc>
          <w:tcPr>
            <w:tcW w:w="0" w:type="auto"/>
            <w:tcBorders>
              <w:top w:val="single" w:sz="12" w:space="0" w:color="auto"/>
              <w:bottom w:val="single" w:sz="8" w:space="0" w:color="auto"/>
            </w:tcBorders>
            <w:vAlign w:val="center"/>
            <w:hideMark/>
          </w:tcPr>
          <w:p w14:paraId="7D5C17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0.0.1</w:t>
            </w:r>
          </w:p>
        </w:tc>
        <w:tc>
          <w:tcPr>
            <w:tcW w:w="0" w:type="auto"/>
            <w:tcBorders>
              <w:top w:val="single" w:sz="12" w:space="0" w:color="auto"/>
              <w:bottom w:val="single" w:sz="8" w:space="0" w:color="auto"/>
            </w:tcBorders>
            <w:vAlign w:val="center"/>
            <w:hideMark/>
          </w:tcPr>
          <w:p w14:paraId="50EBF1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Matthew </w:t>
            </w:r>
            <w:proofErr w:type="spellStart"/>
            <w:r w:rsidRPr="006F3108">
              <w:rPr>
                <w:rFonts w:ascii="Times New Roman" w:eastAsia="Times New Roman" w:hAnsi="Times New Roman" w:cs="Times New Roman"/>
                <w:kern w:val="0"/>
                <w14:ligatures w14:val="none"/>
              </w:rPr>
              <w:t>Purss</w:t>
            </w:r>
            <w:proofErr w:type="spellEnd"/>
          </w:p>
        </w:tc>
        <w:tc>
          <w:tcPr>
            <w:tcW w:w="0" w:type="auto"/>
            <w:tcBorders>
              <w:top w:val="single" w:sz="12" w:space="0" w:color="auto"/>
              <w:bottom w:val="single" w:sz="8" w:space="0" w:color="auto"/>
            </w:tcBorders>
            <w:vAlign w:val="center"/>
            <w:hideMark/>
          </w:tcPr>
          <w:p w14:paraId="069CE8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single" w:sz="12" w:space="0" w:color="auto"/>
              <w:bottom w:val="single" w:sz="8" w:space="0" w:color="auto"/>
            </w:tcBorders>
            <w:vAlign w:val="center"/>
            <w:hideMark/>
          </w:tcPr>
          <w:p w14:paraId="4C852D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initial version</w:t>
            </w:r>
          </w:p>
        </w:tc>
      </w:tr>
      <w:tr w:rsidR="006F3108" w:rsidRPr="006F3108" w14:paraId="6A1DE489" w14:textId="77777777" w:rsidTr="006F3108">
        <w:trPr>
          <w:tblCellSpacing w:w="15" w:type="dxa"/>
        </w:trPr>
        <w:tc>
          <w:tcPr>
            <w:tcW w:w="0" w:type="auto"/>
            <w:tcBorders>
              <w:top w:val="nil"/>
              <w:bottom w:val="single" w:sz="12" w:space="0" w:color="auto"/>
            </w:tcBorders>
            <w:vAlign w:val="center"/>
            <w:hideMark/>
          </w:tcPr>
          <w:p w14:paraId="364F9E8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2024-02-15</w:t>
            </w:r>
          </w:p>
        </w:tc>
        <w:tc>
          <w:tcPr>
            <w:tcW w:w="0" w:type="auto"/>
            <w:tcBorders>
              <w:top w:val="nil"/>
              <w:bottom w:val="single" w:sz="12" w:space="0" w:color="auto"/>
            </w:tcBorders>
            <w:vAlign w:val="center"/>
            <w:hideMark/>
          </w:tcPr>
          <w:p w14:paraId="2782B1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1.0.0</w:t>
            </w:r>
          </w:p>
        </w:tc>
        <w:tc>
          <w:tcPr>
            <w:tcW w:w="0" w:type="auto"/>
            <w:tcBorders>
              <w:top w:val="nil"/>
              <w:bottom w:val="single" w:sz="12" w:space="0" w:color="auto"/>
            </w:tcBorders>
            <w:vAlign w:val="center"/>
            <w:hideMark/>
          </w:tcPr>
          <w:p w14:paraId="5BED291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Chuck </w:t>
            </w:r>
            <w:proofErr w:type="spellStart"/>
            <w:r w:rsidRPr="006F3108">
              <w:rPr>
                <w:rFonts w:ascii="Times New Roman" w:eastAsia="Times New Roman" w:hAnsi="Times New Roman" w:cs="Times New Roman"/>
                <w:kern w:val="0"/>
                <w14:ligatures w14:val="none"/>
              </w:rPr>
              <w:t>Heazel</w:t>
            </w:r>
            <w:proofErr w:type="spellEnd"/>
          </w:p>
        </w:tc>
        <w:tc>
          <w:tcPr>
            <w:tcW w:w="0" w:type="auto"/>
            <w:tcBorders>
              <w:top w:val="nil"/>
              <w:bottom w:val="single" w:sz="12" w:space="0" w:color="auto"/>
            </w:tcBorders>
            <w:vAlign w:val="center"/>
            <w:hideMark/>
          </w:tcPr>
          <w:p w14:paraId="344D78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nil"/>
              <w:bottom w:val="single" w:sz="12" w:space="0" w:color="auto"/>
            </w:tcBorders>
            <w:vAlign w:val="center"/>
            <w:hideMark/>
          </w:tcPr>
          <w:p w14:paraId="1B175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 draft standard for OAB review</w:t>
            </w:r>
          </w:p>
        </w:tc>
      </w:tr>
    </w:tbl>
    <w:p w14:paraId="17D54D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6D1CA94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Bibliography</w:t>
      </w:r>
    </w:p>
    <w:p w14:paraId="7F983E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1087-1, </w:t>
      </w:r>
      <w:r w:rsidRPr="006F3108">
        <w:rPr>
          <w:rFonts w:ascii="Times New Roman" w:eastAsia="Times New Roman" w:hAnsi="Times New Roman" w:cs="Times New Roman"/>
          <w:i/>
          <w:iCs/>
          <w:kern w:val="0"/>
          <w14:ligatures w14:val="none"/>
        </w:rPr>
        <w:t>Terminology work — Vocabulary — Part 1: Theory and application</w:t>
      </w:r>
      <w:r w:rsidRPr="006F3108">
        <w:rPr>
          <w:rFonts w:ascii="Times New Roman" w:eastAsia="Times New Roman" w:hAnsi="Times New Roman" w:cs="Times New Roman"/>
          <w:kern w:val="0"/>
          <w14:ligatures w14:val="none"/>
        </w:rPr>
        <w:t xml:space="preserve">. International Organization for Standardization, Geneva </w:t>
      </w:r>
      <w:hyperlink r:id="rId298" w:history="1">
        <w:r w:rsidRPr="006F3108">
          <w:rPr>
            <w:rFonts w:ascii="Times New Roman" w:eastAsia="Times New Roman" w:hAnsi="Times New Roman" w:cs="Times New Roman"/>
            <w:color w:val="0000FF"/>
            <w:kern w:val="0"/>
            <w:u w:val="single"/>
            <w14:ligatures w14:val="none"/>
          </w:rPr>
          <w:t>https://www.iso.org/standard/20057.html</w:t>
        </w:r>
      </w:hyperlink>
      <w:r w:rsidRPr="006F3108">
        <w:rPr>
          <w:rFonts w:ascii="Times New Roman" w:eastAsia="Times New Roman" w:hAnsi="Times New Roman" w:cs="Times New Roman"/>
          <w:kern w:val="0"/>
          <w14:ligatures w14:val="none"/>
        </w:rPr>
        <w:t>.</w:t>
      </w:r>
    </w:p>
    <w:p w14:paraId="0EAEF9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2382, </w:t>
      </w:r>
      <w:r w:rsidRPr="006F3108">
        <w:rPr>
          <w:rFonts w:ascii="Times New Roman" w:eastAsia="Times New Roman" w:hAnsi="Times New Roman" w:cs="Times New Roman"/>
          <w:i/>
          <w:iCs/>
          <w:kern w:val="0"/>
          <w14:ligatures w14:val="none"/>
        </w:rPr>
        <w:t>Information technology — Vocabulary</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299" w:history="1">
        <w:r w:rsidRPr="006F3108">
          <w:rPr>
            <w:rFonts w:ascii="Times New Roman" w:eastAsia="Times New Roman" w:hAnsi="Times New Roman" w:cs="Times New Roman"/>
            <w:color w:val="0000FF"/>
            <w:kern w:val="0"/>
            <w:u w:val="single"/>
            <w14:ligatures w14:val="none"/>
          </w:rPr>
          <w:t>https://www.iso.org/standard/63598.html</w:t>
        </w:r>
      </w:hyperlink>
      <w:r w:rsidRPr="006F3108">
        <w:rPr>
          <w:rFonts w:ascii="Times New Roman" w:eastAsia="Times New Roman" w:hAnsi="Times New Roman" w:cs="Times New Roman"/>
          <w:kern w:val="0"/>
          <w14:ligatures w14:val="none"/>
        </w:rPr>
        <w:t>.</w:t>
      </w:r>
    </w:p>
    <w:p w14:paraId="69AE01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ISO 11404:2007, ISO (2007).</w:t>
      </w:r>
    </w:p>
    <w:p w14:paraId="5387CAA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19104, </w:t>
      </w:r>
      <w:r w:rsidRPr="006F3108">
        <w:rPr>
          <w:rFonts w:ascii="Times New Roman" w:eastAsia="Times New Roman" w:hAnsi="Times New Roman" w:cs="Times New Roman"/>
          <w:i/>
          <w:iCs/>
          <w:kern w:val="0"/>
          <w14:ligatures w14:val="none"/>
        </w:rPr>
        <w:t>Geographic information — Terminology</w:t>
      </w:r>
      <w:r w:rsidRPr="006F3108">
        <w:rPr>
          <w:rFonts w:ascii="Times New Roman" w:eastAsia="Times New Roman" w:hAnsi="Times New Roman" w:cs="Times New Roman"/>
          <w:kern w:val="0"/>
          <w14:ligatures w14:val="none"/>
        </w:rPr>
        <w:t xml:space="preserve">. International Organization for Standardization, Geneva </w:t>
      </w:r>
      <w:hyperlink r:id="rId300" w:history="1">
        <w:r w:rsidRPr="006F3108">
          <w:rPr>
            <w:rFonts w:ascii="Times New Roman" w:eastAsia="Times New Roman" w:hAnsi="Times New Roman" w:cs="Times New Roman"/>
            <w:color w:val="0000FF"/>
            <w:kern w:val="0"/>
            <w:u w:val="single"/>
            <w14:ligatures w14:val="none"/>
          </w:rPr>
          <w:t>https://www.iso.org/standard/63541.html</w:t>
        </w:r>
      </w:hyperlink>
      <w:r w:rsidRPr="006F3108">
        <w:rPr>
          <w:rFonts w:ascii="Times New Roman" w:eastAsia="Times New Roman" w:hAnsi="Times New Roman" w:cs="Times New Roman"/>
          <w:kern w:val="0"/>
          <w14:ligatures w14:val="none"/>
        </w:rPr>
        <w:t>.</w:t>
      </w:r>
    </w:p>
    <w:p w14:paraId="1B770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19111:2019, </w:t>
      </w:r>
      <w:r w:rsidRPr="006F3108">
        <w:rPr>
          <w:rFonts w:ascii="Times New Roman" w:eastAsia="Times New Roman" w:hAnsi="Times New Roman" w:cs="Times New Roman"/>
          <w:i/>
          <w:iCs/>
          <w:kern w:val="0"/>
          <w14:ligatures w14:val="none"/>
        </w:rPr>
        <w:t>Geographic information — Referencing by coordinates</w:t>
      </w:r>
      <w:r w:rsidRPr="006F3108">
        <w:rPr>
          <w:rFonts w:ascii="Times New Roman" w:eastAsia="Times New Roman" w:hAnsi="Times New Roman" w:cs="Times New Roman"/>
          <w:kern w:val="0"/>
          <w14:ligatures w14:val="none"/>
        </w:rPr>
        <w:t xml:space="preserve">. International Organization for Standardization, Geneva (2019). </w:t>
      </w:r>
      <w:hyperlink r:id="rId301" w:history="1">
        <w:r w:rsidRPr="006F3108">
          <w:rPr>
            <w:rFonts w:ascii="Times New Roman" w:eastAsia="Times New Roman" w:hAnsi="Times New Roman" w:cs="Times New Roman"/>
            <w:color w:val="0000FF"/>
            <w:kern w:val="0"/>
            <w:u w:val="single"/>
            <w14:ligatures w14:val="none"/>
          </w:rPr>
          <w:t>https://www.iso.org/standard/74039.html</w:t>
        </w:r>
      </w:hyperlink>
      <w:r w:rsidRPr="006F3108">
        <w:rPr>
          <w:rFonts w:ascii="Times New Roman" w:eastAsia="Times New Roman" w:hAnsi="Times New Roman" w:cs="Times New Roman"/>
          <w:kern w:val="0"/>
          <w14:ligatures w14:val="none"/>
        </w:rPr>
        <w:t>.</w:t>
      </w:r>
    </w:p>
    <w:p w14:paraId="3F6D3E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19112, </w:t>
      </w:r>
      <w:r w:rsidRPr="006F3108">
        <w:rPr>
          <w:rFonts w:ascii="Times New Roman" w:eastAsia="Times New Roman" w:hAnsi="Times New Roman" w:cs="Times New Roman"/>
          <w:i/>
          <w:iCs/>
          <w:kern w:val="0"/>
          <w14:ligatures w14:val="none"/>
        </w:rPr>
        <w:t>Geographic information — Spatial referencing by geographic identifiers</w:t>
      </w:r>
      <w:r w:rsidRPr="006F3108">
        <w:rPr>
          <w:rFonts w:ascii="Times New Roman" w:eastAsia="Times New Roman" w:hAnsi="Times New Roman" w:cs="Times New Roman"/>
          <w:kern w:val="0"/>
          <w14:ligatures w14:val="none"/>
        </w:rPr>
        <w:t xml:space="preserve">. International Organization for Standardization, Geneva </w:t>
      </w:r>
      <w:hyperlink r:id="rId302" w:history="1">
        <w:r w:rsidRPr="006F3108">
          <w:rPr>
            <w:rFonts w:ascii="Times New Roman" w:eastAsia="Times New Roman" w:hAnsi="Times New Roman" w:cs="Times New Roman"/>
            <w:color w:val="0000FF"/>
            <w:kern w:val="0"/>
            <w:u w:val="single"/>
            <w14:ligatures w14:val="none"/>
          </w:rPr>
          <w:t>https://www.iso.org/standard/70742.html</w:t>
        </w:r>
      </w:hyperlink>
      <w:r w:rsidRPr="006F3108">
        <w:rPr>
          <w:rFonts w:ascii="Times New Roman" w:eastAsia="Times New Roman" w:hAnsi="Times New Roman" w:cs="Times New Roman"/>
          <w:kern w:val="0"/>
          <w14:ligatures w14:val="none"/>
        </w:rPr>
        <w:t>.</w:t>
      </w:r>
    </w:p>
    <w:p w14:paraId="5CF6350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19117:2012, </w:t>
      </w:r>
      <w:r w:rsidRPr="006F3108">
        <w:rPr>
          <w:rFonts w:ascii="Times New Roman" w:eastAsia="Times New Roman" w:hAnsi="Times New Roman" w:cs="Times New Roman"/>
          <w:i/>
          <w:iCs/>
          <w:kern w:val="0"/>
          <w14:ligatures w14:val="none"/>
        </w:rPr>
        <w:t>Geographic information — Portrayal</w:t>
      </w:r>
      <w:r w:rsidRPr="006F3108">
        <w:rPr>
          <w:rFonts w:ascii="Times New Roman" w:eastAsia="Times New Roman" w:hAnsi="Times New Roman" w:cs="Times New Roman"/>
          <w:kern w:val="0"/>
          <w14:ligatures w14:val="none"/>
        </w:rPr>
        <w:t xml:space="preserve">. International Organization for Standardization, Geneva (2012). </w:t>
      </w:r>
      <w:hyperlink r:id="rId303" w:history="1">
        <w:r w:rsidRPr="006F3108">
          <w:rPr>
            <w:rFonts w:ascii="Times New Roman" w:eastAsia="Times New Roman" w:hAnsi="Times New Roman" w:cs="Times New Roman"/>
            <w:color w:val="0000FF"/>
            <w:kern w:val="0"/>
            <w:u w:val="single"/>
            <w14:ligatures w14:val="none"/>
          </w:rPr>
          <w:t>https://www.iso.org/standard/46226.html</w:t>
        </w:r>
      </w:hyperlink>
      <w:r w:rsidRPr="006F3108">
        <w:rPr>
          <w:rFonts w:ascii="Times New Roman" w:eastAsia="Times New Roman" w:hAnsi="Times New Roman" w:cs="Times New Roman"/>
          <w:kern w:val="0"/>
          <w14:ligatures w14:val="none"/>
        </w:rPr>
        <w:t>.</w:t>
      </w:r>
    </w:p>
    <w:p w14:paraId="6C5C7B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19118, </w:t>
      </w:r>
      <w:r w:rsidRPr="006F3108">
        <w:rPr>
          <w:rFonts w:ascii="Times New Roman" w:eastAsia="Times New Roman" w:hAnsi="Times New Roman" w:cs="Times New Roman"/>
          <w:i/>
          <w:iCs/>
          <w:kern w:val="0"/>
          <w14:ligatures w14:val="none"/>
        </w:rPr>
        <w:t>Geographic information — Encoding</w:t>
      </w:r>
      <w:r w:rsidRPr="006F3108">
        <w:rPr>
          <w:rFonts w:ascii="Times New Roman" w:eastAsia="Times New Roman" w:hAnsi="Times New Roman" w:cs="Times New Roman"/>
          <w:kern w:val="0"/>
          <w14:ligatures w14:val="none"/>
        </w:rPr>
        <w:t xml:space="preserve">. International Organization for Standardization, Geneva </w:t>
      </w:r>
      <w:hyperlink r:id="rId304" w:history="1">
        <w:r w:rsidRPr="006F3108">
          <w:rPr>
            <w:rFonts w:ascii="Times New Roman" w:eastAsia="Times New Roman" w:hAnsi="Times New Roman" w:cs="Times New Roman"/>
            <w:color w:val="0000FF"/>
            <w:kern w:val="0"/>
            <w:u w:val="single"/>
            <w14:ligatures w14:val="none"/>
          </w:rPr>
          <w:t>https://www.iso.org/standard/44212.html</w:t>
        </w:r>
      </w:hyperlink>
      <w:r w:rsidRPr="006F3108">
        <w:rPr>
          <w:rFonts w:ascii="Times New Roman" w:eastAsia="Times New Roman" w:hAnsi="Times New Roman" w:cs="Times New Roman"/>
          <w:kern w:val="0"/>
          <w14:ligatures w14:val="none"/>
        </w:rPr>
        <w:t>.</w:t>
      </w:r>
    </w:p>
    <w:p w14:paraId="32FD74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19119:2016, </w:t>
      </w:r>
      <w:r w:rsidRPr="006F3108">
        <w:rPr>
          <w:rFonts w:ascii="Times New Roman" w:eastAsia="Times New Roman" w:hAnsi="Times New Roman" w:cs="Times New Roman"/>
          <w:i/>
          <w:iCs/>
          <w:kern w:val="0"/>
          <w14:ligatures w14:val="none"/>
        </w:rPr>
        <w:t>Geographic information — Services</w:t>
      </w:r>
      <w:r w:rsidRPr="006F3108">
        <w:rPr>
          <w:rFonts w:ascii="Times New Roman" w:eastAsia="Times New Roman" w:hAnsi="Times New Roman" w:cs="Times New Roman"/>
          <w:kern w:val="0"/>
          <w14:ligatures w14:val="none"/>
        </w:rPr>
        <w:t xml:space="preserve">. International Organization for Standardization, Geneva (2016). </w:t>
      </w:r>
      <w:hyperlink r:id="rId305" w:history="1">
        <w:r w:rsidRPr="006F3108">
          <w:rPr>
            <w:rFonts w:ascii="Times New Roman" w:eastAsia="Times New Roman" w:hAnsi="Times New Roman" w:cs="Times New Roman"/>
            <w:color w:val="0000FF"/>
            <w:kern w:val="0"/>
            <w:u w:val="single"/>
            <w14:ligatures w14:val="none"/>
          </w:rPr>
          <w:t>https://www.iso.org/standard/59221.html</w:t>
        </w:r>
      </w:hyperlink>
      <w:r w:rsidRPr="006F3108">
        <w:rPr>
          <w:rFonts w:ascii="Times New Roman" w:eastAsia="Times New Roman" w:hAnsi="Times New Roman" w:cs="Times New Roman"/>
          <w:kern w:val="0"/>
          <w14:ligatures w14:val="none"/>
        </w:rPr>
        <w:t>.</w:t>
      </w:r>
    </w:p>
    <w:p w14:paraId="40775B9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19133, </w:t>
      </w:r>
      <w:r w:rsidRPr="006F3108">
        <w:rPr>
          <w:rFonts w:ascii="Times New Roman" w:eastAsia="Times New Roman" w:hAnsi="Times New Roman" w:cs="Times New Roman"/>
          <w:i/>
          <w:iCs/>
          <w:kern w:val="0"/>
          <w14:ligatures w14:val="none"/>
        </w:rPr>
        <w:t>Geographic information — Location-based services — Tracking and navigation</w:t>
      </w:r>
      <w:r w:rsidRPr="006F3108">
        <w:rPr>
          <w:rFonts w:ascii="Times New Roman" w:eastAsia="Times New Roman" w:hAnsi="Times New Roman" w:cs="Times New Roman"/>
          <w:kern w:val="0"/>
          <w14:ligatures w14:val="none"/>
        </w:rPr>
        <w:t xml:space="preserve">. International Organization for Standardization, Geneva </w:t>
      </w:r>
      <w:hyperlink r:id="rId306" w:history="1">
        <w:r w:rsidRPr="006F3108">
          <w:rPr>
            <w:rFonts w:ascii="Times New Roman" w:eastAsia="Times New Roman" w:hAnsi="Times New Roman" w:cs="Times New Roman"/>
            <w:color w:val="0000FF"/>
            <w:kern w:val="0"/>
            <w:u w:val="single"/>
            <w14:ligatures w14:val="none"/>
          </w:rPr>
          <w:t>https://www.iso.org/standard/32551.html</w:t>
        </w:r>
      </w:hyperlink>
      <w:r w:rsidRPr="006F3108">
        <w:rPr>
          <w:rFonts w:ascii="Times New Roman" w:eastAsia="Times New Roman" w:hAnsi="Times New Roman" w:cs="Times New Roman"/>
          <w:kern w:val="0"/>
          <w14:ligatures w14:val="none"/>
        </w:rPr>
        <w:t>.</w:t>
      </w:r>
    </w:p>
    <w:p w14:paraId="3E020F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19136-1, </w:t>
      </w:r>
      <w:r w:rsidRPr="006F3108">
        <w:rPr>
          <w:rFonts w:ascii="Times New Roman" w:eastAsia="Times New Roman" w:hAnsi="Times New Roman" w:cs="Times New Roman"/>
          <w:i/>
          <w:iCs/>
          <w:kern w:val="0"/>
          <w14:ligatures w14:val="none"/>
        </w:rPr>
        <w:t>Geographic information — Geography Markup Language (GML) — Part 1: Fundamentals</w:t>
      </w:r>
      <w:r w:rsidRPr="006F3108">
        <w:rPr>
          <w:rFonts w:ascii="Times New Roman" w:eastAsia="Times New Roman" w:hAnsi="Times New Roman" w:cs="Times New Roman"/>
          <w:kern w:val="0"/>
          <w14:ligatures w14:val="none"/>
        </w:rPr>
        <w:t xml:space="preserve">. International Organization for Standardization, Geneva </w:t>
      </w:r>
      <w:hyperlink r:id="rId307" w:history="1">
        <w:r w:rsidRPr="006F3108">
          <w:rPr>
            <w:rFonts w:ascii="Times New Roman" w:eastAsia="Times New Roman" w:hAnsi="Times New Roman" w:cs="Times New Roman"/>
            <w:color w:val="0000FF"/>
            <w:kern w:val="0"/>
            <w:u w:val="single"/>
            <w14:ligatures w14:val="none"/>
          </w:rPr>
          <w:t>https://www.iso.org/standard/75676.html</w:t>
        </w:r>
      </w:hyperlink>
      <w:r w:rsidRPr="006F3108">
        <w:rPr>
          <w:rFonts w:ascii="Times New Roman" w:eastAsia="Times New Roman" w:hAnsi="Times New Roman" w:cs="Times New Roman"/>
          <w:kern w:val="0"/>
          <w14:ligatures w14:val="none"/>
        </w:rPr>
        <w:t>.</w:t>
      </w:r>
    </w:p>
    <w:p w14:paraId="70173C7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19143, </w:t>
      </w:r>
      <w:r w:rsidRPr="006F3108">
        <w:rPr>
          <w:rFonts w:ascii="Times New Roman" w:eastAsia="Times New Roman" w:hAnsi="Times New Roman" w:cs="Times New Roman"/>
          <w:i/>
          <w:iCs/>
          <w:kern w:val="0"/>
          <w14:ligatures w14:val="none"/>
        </w:rPr>
        <w:t>Geographic information — Filter encoding</w:t>
      </w:r>
      <w:r w:rsidRPr="006F3108">
        <w:rPr>
          <w:rFonts w:ascii="Times New Roman" w:eastAsia="Times New Roman" w:hAnsi="Times New Roman" w:cs="Times New Roman"/>
          <w:kern w:val="0"/>
          <w14:ligatures w14:val="none"/>
        </w:rPr>
        <w:t xml:space="preserve">. International Organization for Standardization, Geneva </w:t>
      </w:r>
      <w:hyperlink r:id="rId308" w:history="1">
        <w:r w:rsidRPr="006F3108">
          <w:rPr>
            <w:rFonts w:ascii="Times New Roman" w:eastAsia="Times New Roman" w:hAnsi="Times New Roman" w:cs="Times New Roman"/>
            <w:color w:val="0000FF"/>
            <w:kern w:val="0"/>
            <w:u w:val="single"/>
            <w14:ligatures w14:val="none"/>
          </w:rPr>
          <w:t>https://www.iso.org/standard/42137.html</w:t>
        </w:r>
      </w:hyperlink>
      <w:r w:rsidRPr="006F3108">
        <w:rPr>
          <w:rFonts w:ascii="Times New Roman" w:eastAsia="Times New Roman" w:hAnsi="Times New Roman" w:cs="Times New Roman"/>
          <w:kern w:val="0"/>
          <w14:ligatures w14:val="none"/>
        </w:rPr>
        <w:t>.</w:t>
      </w:r>
    </w:p>
    <w:p w14:paraId="46786A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19150-1, </w:t>
      </w:r>
      <w:r w:rsidRPr="006F3108">
        <w:rPr>
          <w:rFonts w:ascii="Times New Roman" w:eastAsia="Times New Roman" w:hAnsi="Times New Roman" w:cs="Times New Roman"/>
          <w:i/>
          <w:iCs/>
          <w:kern w:val="0"/>
          <w14:ligatures w14:val="none"/>
        </w:rPr>
        <w:t>Geographic information — Ontology — Part 1: Framework. International Organization for Standardization, Geneva</w:t>
      </w:r>
      <w:proofErr w:type="gramStart"/>
      <w:r w:rsidRPr="006F3108">
        <w:rPr>
          <w:rFonts w:ascii="Times New Roman" w:eastAsia="Times New Roman" w:hAnsi="Times New Roman" w:cs="Times New Roman"/>
          <w:i/>
          <w:iCs/>
          <w:kern w:val="0"/>
          <w14:ligatures w14:val="none"/>
        </w:rPr>
        <w:t xml:space="preserve"> .</w:t>
      </w:r>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ISO</w:t>
      </w:r>
    </w:p>
    <w:p w14:paraId="149936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19150-2, </w:t>
      </w:r>
      <w:r w:rsidRPr="006F3108">
        <w:rPr>
          <w:rFonts w:ascii="Times New Roman" w:eastAsia="Times New Roman" w:hAnsi="Times New Roman" w:cs="Times New Roman"/>
          <w:i/>
          <w:iCs/>
          <w:kern w:val="0"/>
          <w14:ligatures w14:val="none"/>
        </w:rPr>
        <w:t>Geographic information — Ontology — Part 2: Rules for developing ontologies in the Web Ontology Language (OWL)</w:t>
      </w:r>
      <w:r w:rsidRPr="006F3108">
        <w:rPr>
          <w:rFonts w:ascii="Times New Roman" w:eastAsia="Times New Roman" w:hAnsi="Times New Roman" w:cs="Times New Roman"/>
          <w:kern w:val="0"/>
          <w14:ligatures w14:val="none"/>
        </w:rPr>
        <w:t xml:space="preserve">. International Organization for Standardization, Geneva </w:t>
      </w:r>
      <w:hyperlink r:id="rId309" w:history="1">
        <w:r w:rsidRPr="006F3108">
          <w:rPr>
            <w:rFonts w:ascii="Times New Roman" w:eastAsia="Times New Roman" w:hAnsi="Times New Roman" w:cs="Times New Roman"/>
            <w:color w:val="0000FF"/>
            <w:kern w:val="0"/>
            <w:u w:val="single"/>
            <w14:ligatures w14:val="none"/>
          </w:rPr>
          <w:t>https://www.iso.org/standard/57466.html</w:t>
        </w:r>
      </w:hyperlink>
      <w:r w:rsidRPr="006F3108">
        <w:rPr>
          <w:rFonts w:ascii="Times New Roman" w:eastAsia="Times New Roman" w:hAnsi="Times New Roman" w:cs="Times New Roman"/>
          <w:kern w:val="0"/>
          <w14:ligatures w14:val="none"/>
        </w:rPr>
        <w:t>.</w:t>
      </w:r>
    </w:p>
    <w:p w14:paraId="54BFC86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19150-4, </w:t>
      </w:r>
      <w:r w:rsidRPr="006F3108">
        <w:rPr>
          <w:rFonts w:ascii="Times New Roman" w:eastAsia="Times New Roman" w:hAnsi="Times New Roman" w:cs="Times New Roman"/>
          <w:i/>
          <w:iCs/>
          <w:kern w:val="0"/>
          <w14:ligatures w14:val="none"/>
        </w:rPr>
        <w:t>Geographic information — Ontology — Part 4: Service ontology</w:t>
      </w:r>
      <w:r w:rsidRPr="006F3108">
        <w:rPr>
          <w:rFonts w:ascii="Times New Roman" w:eastAsia="Times New Roman" w:hAnsi="Times New Roman" w:cs="Times New Roman"/>
          <w:kern w:val="0"/>
          <w14:ligatures w14:val="none"/>
        </w:rPr>
        <w:t xml:space="preserve">. International Organization for Standardization, Geneva </w:t>
      </w:r>
      <w:hyperlink r:id="rId310" w:history="1">
        <w:r w:rsidRPr="006F3108">
          <w:rPr>
            <w:rFonts w:ascii="Times New Roman" w:eastAsia="Times New Roman" w:hAnsi="Times New Roman" w:cs="Times New Roman"/>
            <w:color w:val="0000FF"/>
            <w:kern w:val="0"/>
            <w:u w:val="single"/>
            <w14:ligatures w14:val="none"/>
          </w:rPr>
          <w:t>https://www.iso.org/standard/72177.html</w:t>
        </w:r>
      </w:hyperlink>
      <w:r w:rsidRPr="006F3108">
        <w:rPr>
          <w:rFonts w:ascii="Times New Roman" w:eastAsia="Times New Roman" w:hAnsi="Times New Roman" w:cs="Times New Roman"/>
          <w:kern w:val="0"/>
          <w14:ligatures w14:val="none"/>
        </w:rPr>
        <w:t>.</w:t>
      </w:r>
    </w:p>
    <w:p w14:paraId="5C787E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19155, </w:t>
      </w:r>
      <w:r w:rsidRPr="006F3108">
        <w:rPr>
          <w:rFonts w:ascii="Times New Roman" w:eastAsia="Times New Roman" w:hAnsi="Times New Roman" w:cs="Times New Roman"/>
          <w:i/>
          <w:iCs/>
          <w:kern w:val="0"/>
          <w14:ligatures w14:val="none"/>
        </w:rPr>
        <w:t>Geographic information — Place Identifier (PI) architecture</w:t>
      </w:r>
      <w:r w:rsidRPr="006F3108">
        <w:rPr>
          <w:rFonts w:ascii="Times New Roman" w:eastAsia="Times New Roman" w:hAnsi="Times New Roman" w:cs="Times New Roman"/>
          <w:kern w:val="0"/>
          <w14:ligatures w14:val="none"/>
        </w:rPr>
        <w:t xml:space="preserve">. International Organization for Standardization, Geneva </w:t>
      </w:r>
      <w:hyperlink r:id="rId311" w:history="1">
        <w:r w:rsidRPr="006F3108">
          <w:rPr>
            <w:rFonts w:ascii="Times New Roman" w:eastAsia="Times New Roman" w:hAnsi="Times New Roman" w:cs="Times New Roman"/>
            <w:color w:val="0000FF"/>
            <w:kern w:val="0"/>
            <w:u w:val="single"/>
            <w14:ligatures w14:val="none"/>
          </w:rPr>
          <w:t>https://www.iso.org/standard/32573.html</w:t>
        </w:r>
      </w:hyperlink>
      <w:r w:rsidRPr="006F3108">
        <w:rPr>
          <w:rFonts w:ascii="Times New Roman" w:eastAsia="Times New Roman" w:hAnsi="Times New Roman" w:cs="Times New Roman"/>
          <w:kern w:val="0"/>
          <w14:ligatures w14:val="none"/>
        </w:rPr>
        <w:t>.</w:t>
      </w:r>
    </w:p>
    <w:p w14:paraId="159C8E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19156:2011, </w:t>
      </w:r>
      <w:r w:rsidRPr="006F3108">
        <w:rPr>
          <w:rFonts w:ascii="Times New Roman" w:eastAsia="Times New Roman" w:hAnsi="Times New Roman" w:cs="Times New Roman"/>
          <w:i/>
          <w:iCs/>
          <w:kern w:val="0"/>
          <w14:ligatures w14:val="none"/>
        </w:rPr>
        <w:t>Geographic information — Observations and measurements</w:t>
      </w:r>
      <w:r w:rsidRPr="006F3108">
        <w:rPr>
          <w:rFonts w:ascii="Times New Roman" w:eastAsia="Times New Roman" w:hAnsi="Times New Roman" w:cs="Times New Roman"/>
          <w:kern w:val="0"/>
          <w14:ligatures w14:val="none"/>
        </w:rPr>
        <w:t xml:space="preserve">. International Organization for Standardization, Geneva (2011). </w:t>
      </w:r>
      <w:hyperlink r:id="rId312" w:history="1">
        <w:r w:rsidRPr="006F3108">
          <w:rPr>
            <w:rFonts w:ascii="Times New Roman" w:eastAsia="Times New Roman" w:hAnsi="Times New Roman" w:cs="Times New Roman"/>
            <w:color w:val="0000FF"/>
            <w:kern w:val="0"/>
            <w:u w:val="single"/>
            <w14:ligatures w14:val="none"/>
          </w:rPr>
          <w:t>https://www.iso.org/standard/32574.html</w:t>
        </w:r>
      </w:hyperlink>
      <w:r w:rsidRPr="006F3108">
        <w:rPr>
          <w:rFonts w:ascii="Times New Roman" w:eastAsia="Times New Roman" w:hAnsi="Times New Roman" w:cs="Times New Roman"/>
          <w:kern w:val="0"/>
          <w14:ligatures w14:val="none"/>
        </w:rPr>
        <w:t>.</w:t>
      </w:r>
    </w:p>
    <w:p w14:paraId="321CD1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19160-4, </w:t>
      </w:r>
      <w:r w:rsidRPr="006F3108">
        <w:rPr>
          <w:rFonts w:ascii="Times New Roman" w:eastAsia="Times New Roman" w:hAnsi="Times New Roman" w:cs="Times New Roman"/>
          <w:i/>
          <w:iCs/>
          <w:kern w:val="0"/>
          <w14:ligatures w14:val="none"/>
        </w:rPr>
        <w:t>Addressing — Part 4: International postal address components and template language</w:t>
      </w:r>
      <w:r w:rsidRPr="006F3108">
        <w:rPr>
          <w:rFonts w:ascii="Times New Roman" w:eastAsia="Times New Roman" w:hAnsi="Times New Roman" w:cs="Times New Roman"/>
          <w:kern w:val="0"/>
          <w14:ligatures w14:val="none"/>
        </w:rPr>
        <w:t xml:space="preserve">. International Organization for Standardization, Geneva </w:t>
      </w:r>
      <w:hyperlink r:id="rId313" w:history="1">
        <w:r w:rsidRPr="006F3108">
          <w:rPr>
            <w:rFonts w:ascii="Times New Roman" w:eastAsia="Times New Roman" w:hAnsi="Times New Roman" w:cs="Times New Roman"/>
            <w:color w:val="0000FF"/>
            <w:kern w:val="0"/>
            <w:u w:val="single"/>
            <w14:ligatures w14:val="none"/>
          </w:rPr>
          <w:t>https://www.iso.org/standard/83470.html</w:t>
        </w:r>
      </w:hyperlink>
      <w:r w:rsidRPr="006F3108">
        <w:rPr>
          <w:rFonts w:ascii="Times New Roman" w:eastAsia="Times New Roman" w:hAnsi="Times New Roman" w:cs="Times New Roman"/>
          <w:kern w:val="0"/>
          <w14:ligatures w14:val="none"/>
        </w:rPr>
        <w:t>.</w:t>
      </w:r>
    </w:p>
    <w:p w14:paraId="169D604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19501, </w:t>
      </w:r>
      <w:r w:rsidRPr="006F3108">
        <w:rPr>
          <w:rFonts w:ascii="Times New Roman" w:eastAsia="Times New Roman" w:hAnsi="Times New Roman" w:cs="Times New Roman"/>
          <w:i/>
          <w:iCs/>
          <w:kern w:val="0"/>
          <w14:ligatures w14:val="none"/>
        </w:rPr>
        <w:t>Information technology — Open Distributed Processing — Unified Modeling Language (UML) Version 1.4.2</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314" w:history="1">
        <w:r w:rsidRPr="006F3108">
          <w:rPr>
            <w:rFonts w:ascii="Times New Roman" w:eastAsia="Times New Roman" w:hAnsi="Times New Roman" w:cs="Times New Roman"/>
            <w:color w:val="0000FF"/>
            <w:kern w:val="0"/>
            <w:u w:val="single"/>
            <w14:ligatures w14:val="none"/>
          </w:rPr>
          <w:t>https://www.iso.org/standard/32620.html</w:t>
        </w:r>
      </w:hyperlink>
      <w:r w:rsidRPr="006F3108">
        <w:rPr>
          <w:rFonts w:ascii="Times New Roman" w:eastAsia="Times New Roman" w:hAnsi="Times New Roman" w:cs="Times New Roman"/>
          <w:kern w:val="0"/>
          <w14:ligatures w14:val="none"/>
        </w:rPr>
        <w:t>.</w:t>
      </w:r>
    </w:p>
    <w:p w14:paraId="2E847D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w:t>
      </w:r>
      <w:proofErr w:type="gramStart"/>
      <w:r w:rsidRPr="006F3108">
        <w:rPr>
          <w:rFonts w:ascii="Times New Roman" w:eastAsia="Times New Roman" w:hAnsi="Times New Roman" w:cs="Times New Roman"/>
          <w:kern w:val="0"/>
          <w14:ligatures w14:val="none"/>
        </w:rPr>
        <w:t>]  Object</w:t>
      </w:r>
      <w:proofErr w:type="gramEnd"/>
      <w:r w:rsidRPr="006F3108">
        <w:rPr>
          <w:rFonts w:ascii="Times New Roman" w:eastAsia="Times New Roman" w:hAnsi="Times New Roman" w:cs="Times New Roman"/>
          <w:kern w:val="0"/>
          <w14:ligatures w14:val="none"/>
        </w:rPr>
        <w:t xml:space="preserve"> Management Group, Model Driven Architecture Guide rev. 2.0</w:t>
      </w:r>
    </w:p>
    <w:p w14:paraId="16702442" w14:textId="77777777" w:rsidR="00262BD6" w:rsidRDefault="00262BD6"/>
    <w:sectPr w:rsidR="00262B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 Reed" w:date="2024-02-23T10:13:00Z" w:initials="CR">
    <w:p w14:paraId="450C769E" w14:textId="77777777" w:rsidR="00CC310B" w:rsidRDefault="00262BD6" w:rsidP="00CC310B">
      <w:pPr>
        <w:pStyle w:val="CommentText"/>
      </w:pPr>
      <w:r>
        <w:rPr>
          <w:rStyle w:val="CommentReference"/>
        </w:rPr>
        <w:annotationRef/>
      </w:r>
      <w:r w:rsidR="00CC310B">
        <w:t>If this is a conceptual model than this document should be an abstract specification. Also, you need to use a consistent title through this document.</w:t>
      </w:r>
    </w:p>
  </w:comment>
  <w:comment w:id="5" w:author="Carl Reed" w:date="2024-02-23T10:10:00Z" w:initials="CR">
    <w:p w14:paraId="5A0C13AF" w14:textId="6B809FEE" w:rsidR="00262BD6" w:rsidRDefault="00262BD6" w:rsidP="00262BD6">
      <w:pPr>
        <w:pStyle w:val="CommentText"/>
      </w:pPr>
      <w:r>
        <w:rPr>
          <w:rStyle w:val="CommentReference"/>
        </w:rPr>
        <w:annotationRef/>
      </w:r>
      <w:r>
        <w:t>John??</w:t>
      </w:r>
    </w:p>
  </w:comment>
  <w:comment w:id="8" w:author="Carl Reed" w:date="2024-02-23T10:11:00Z" w:initials="CR">
    <w:p w14:paraId="4C20A890" w14:textId="77777777" w:rsidR="00262BD6" w:rsidRDefault="00262BD6" w:rsidP="00262BD6">
      <w:pPr>
        <w:pStyle w:val="CommentText"/>
      </w:pPr>
      <w:r>
        <w:rPr>
          <w:rStyle w:val="CommentReference"/>
        </w:rPr>
        <w:annotationRef/>
      </w:r>
      <w:r>
        <w:t>This date is the date of publication after TC/PC approval 😊</w:t>
      </w:r>
    </w:p>
  </w:comment>
  <w:comment w:id="20" w:author="Carl Reed" w:date="2024-02-23T10:33:00Z" w:initials="CR">
    <w:p w14:paraId="63AEBC5E" w14:textId="77777777" w:rsidR="00135F55" w:rsidRDefault="00135F55" w:rsidP="00135F55">
      <w:pPr>
        <w:pStyle w:val="CommentText"/>
      </w:pPr>
      <w:r>
        <w:rPr>
          <w:rStyle w:val="CommentReference"/>
        </w:rPr>
        <w:annotationRef/>
      </w:r>
      <w:r>
        <w:t>US spelling is one word.</w:t>
      </w:r>
    </w:p>
  </w:comment>
  <w:comment w:id="30" w:author="Carl Reed" w:date="2024-02-26T13:09:00Z" w:initials="CR">
    <w:p w14:paraId="1CAFD185" w14:textId="77777777" w:rsidR="000355B3" w:rsidRDefault="000355B3" w:rsidP="000355B3">
      <w:pPr>
        <w:pStyle w:val="CommentText"/>
      </w:pPr>
      <w:r>
        <w:rPr>
          <w:rStyle w:val="CommentReference"/>
        </w:rPr>
        <w:annotationRef/>
      </w:r>
      <w:r>
        <w:t xml:space="preserve">Ahhh - this is a copy of content from a W3C document: </w:t>
      </w:r>
      <w:hyperlink r:id="rId1" w:history="1">
        <w:r w:rsidRPr="00CA7BF8">
          <w:rPr>
            <w:rStyle w:val="Hyperlink"/>
          </w:rPr>
          <w:t>https://www.w3.org/TR/poi-core/</w:t>
        </w:r>
      </w:hyperlink>
      <w:r>
        <w:t xml:space="preserve"> Need to properly reference</w:t>
      </w:r>
    </w:p>
  </w:comment>
  <w:comment w:id="49" w:author="Carl Reed" w:date="2024-02-23T10:36:00Z" w:initials="CR">
    <w:p w14:paraId="57E5E48D" w14:textId="45ACFBA4" w:rsidR="00135F55" w:rsidRDefault="00135F55" w:rsidP="00135F55">
      <w:pPr>
        <w:pStyle w:val="CommentText"/>
      </w:pPr>
      <w:r>
        <w:rPr>
          <w:rStyle w:val="CommentReference"/>
        </w:rPr>
        <w:annotationRef/>
      </w:r>
      <w:r>
        <w:t>100% repeat of paragraph in the abstract. Should probably remove here.</w:t>
      </w:r>
    </w:p>
  </w:comment>
  <w:comment w:id="77" w:author="Carl Reed" w:date="2024-02-23T10:40:00Z" w:initials="CR">
    <w:p w14:paraId="1254E39F" w14:textId="77777777" w:rsidR="00135F55" w:rsidRDefault="00135F55" w:rsidP="00135F55">
      <w:pPr>
        <w:pStyle w:val="CommentText"/>
      </w:pPr>
      <w:r>
        <w:rPr>
          <w:rStyle w:val="CommentReference"/>
        </w:rPr>
        <w:annotationRef/>
      </w:r>
      <w:r>
        <w:t>This conceptual model standard?</w:t>
      </w:r>
    </w:p>
  </w:comment>
  <w:comment w:id="84" w:author="Carl Reed" w:date="2024-02-23T10:27:00Z" w:initials="CR">
    <w:p w14:paraId="564B2E59" w14:textId="4EA6BD96" w:rsidR="00CC310B" w:rsidRDefault="00CC310B" w:rsidP="00CC310B">
      <w:pPr>
        <w:pStyle w:val="CommentText"/>
      </w:pPr>
      <w:r>
        <w:rPr>
          <w:rStyle w:val="CommentReference"/>
        </w:rPr>
        <w:annotationRef/>
      </w:r>
      <w:r>
        <w:t>Does not resolve.</w:t>
      </w:r>
    </w:p>
  </w:comment>
  <w:comment w:id="85" w:author="Carl Reed" w:date="2024-02-23T10:28:00Z" w:initials="CR">
    <w:p w14:paraId="3BA557E5" w14:textId="77777777" w:rsidR="00CC310B" w:rsidRDefault="00CC310B" w:rsidP="00CC310B">
      <w:pPr>
        <w:pStyle w:val="CommentText"/>
      </w:pPr>
      <w:r>
        <w:rPr>
          <w:rStyle w:val="CommentReference"/>
        </w:rPr>
        <w:annotationRef/>
      </w:r>
      <w:r>
        <w:t>Does not resolve.</w:t>
      </w:r>
    </w:p>
  </w:comment>
  <w:comment w:id="103" w:author="Carl Reed" w:date="2024-02-23T10:59:00Z" w:initials="CR">
    <w:p w14:paraId="283CE20E" w14:textId="75B0184B" w:rsidR="00C37CAB" w:rsidRDefault="00C37CAB" w:rsidP="00C37CAB">
      <w:pPr>
        <w:pStyle w:val="CommentText"/>
      </w:pPr>
      <w:r>
        <w:rPr>
          <w:rStyle w:val="CommentReference"/>
        </w:rPr>
        <w:annotationRef/>
      </w:r>
      <w:r>
        <w:t>See note below.h</w:t>
      </w:r>
    </w:p>
  </w:comment>
  <w:comment w:id="104" w:author="Carl Reed" w:date="2024-02-23T10:56:00Z" w:initials="CR">
    <w:p w14:paraId="425D6536" w14:textId="35776077" w:rsidR="00C37CAB" w:rsidRDefault="00C37CAB" w:rsidP="00C37CAB">
      <w:pPr>
        <w:pStyle w:val="CommentText"/>
      </w:pPr>
      <w:r>
        <w:rPr>
          <w:rStyle w:val="CommentReference"/>
        </w:rPr>
        <w:annotationRef/>
      </w:r>
      <w:r>
        <w:t>So, you are going to force developers etc to purchase a bunch of ISO documents??</w:t>
      </w:r>
    </w:p>
  </w:comment>
  <w:comment w:id="105" w:author="Carl Reed" w:date="2024-02-23T11:19:00Z" w:initials="CR">
    <w:p w14:paraId="2E5EC919" w14:textId="77777777" w:rsidR="00C11A96" w:rsidRDefault="00C11A96" w:rsidP="00C11A96">
      <w:pPr>
        <w:pStyle w:val="CommentText"/>
      </w:pPr>
      <w:r>
        <w:rPr>
          <w:rStyle w:val="CommentReference"/>
        </w:rPr>
        <w:annotationRef/>
      </w:r>
      <w:r>
        <w:t>Perhaps add  into this document a definition of what “application schema” is so the reader does not need to got to 19109.</w:t>
      </w:r>
    </w:p>
  </w:comment>
  <w:comment w:id="106" w:author="Carl Reed" w:date="2024-02-23T11:25:00Z" w:initials="CR">
    <w:p w14:paraId="252206D8" w14:textId="77777777" w:rsidR="00C11A96" w:rsidRDefault="00C11A96" w:rsidP="00C11A96">
      <w:pPr>
        <w:pStyle w:val="CommentText"/>
      </w:pPr>
      <w:r>
        <w:rPr>
          <w:rStyle w:val="CommentReference"/>
        </w:rPr>
        <w:annotationRef/>
      </w:r>
      <w:r>
        <w:t xml:space="preserve">A suggestion, Rather than reference 19107 here, perhaps reference OGC/ISO Simple Features Standard? It is free 😊 Kidding aside, CDB 2.0, GeoJSON, GeoPackage etc. reference the Simple Features geometry model as normative. Much “simpler” with a nice (and simple) diagram. Check </w:t>
      </w:r>
      <w:hyperlink r:id="rId2" w:history="1">
        <w:r w:rsidRPr="005A0AA3">
          <w:rPr>
            <w:rStyle w:val="Hyperlink"/>
          </w:rPr>
          <w:t>https://github.com/opengeospatial/cdbswg/blob/master/cdb-2.0/cdb-core-geometry-model.adoc</w:t>
        </w:r>
      </w:hyperlink>
      <w:r>
        <w:t xml:space="preserve"> for instance.</w:t>
      </w:r>
    </w:p>
  </w:comment>
  <w:comment w:id="107" w:author="Carl Reed" w:date="2024-02-23T11:26:00Z" w:initials="CR">
    <w:p w14:paraId="2D0C7282" w14:textId="77777777" w:rsidR="00C11A96" w:rsidRDefault="00C11A96" w:rsidP="00C11A96">
      <w:pPr>
        <w:pStyle w:val="CommentText"/>
      </w:pPr>
      <w:r>
        <w:rPr>
          <w:rStyle w:val="CommentReference"/>
        </w:rPr>
        <w:annotationRef/>
      </w:r>
      <w:r>
        <w:t xml:space="preserve">I think you mean “geometry”. In two dimensions there are </w:t>
      </w:r>
      <w:r>
        <w:rPr>
          <w:b/>
          <w:bCs/>
        </w:rPr>
        <w:t>3</w:t>
      </w:r>
      <w:r>
        <w:t xml:space="preserve"> geometries: Euclidean, spherical, and hyperbolic.</w:t>
      </w:r>
    </w:p>
  </w:comment>
  <w:comment w:id="112" w:author="Carl Reed" w:date="2024-02-23T11:21:00Z" w:initials="CR">
    <w:p w14:paraId="3972BD3C" w14:textId="0043A0A7" w:rsidR="00C11A96" w:rsidRDefault="00C11A96" w:rsidP="00C11A96">
      <w:pPr>
        <w:pStyle w:val="CommentText"/>
      </w:pPr>
      <w:r>
        <w:rPr>
          <w:rStyle w:val="CommentReference"/>
        </w:rPr>
        <w:annotationRef/>
      </w:r>
      <w:r>
        <w:t>Hard to read even in the HTML document.</w:t>
      </w:r>
    </w:p>
  </w:comment>
  <w:comment w:id="117" w:author="Carl Reed" w:date="2024-02-23T11:32:00Z" w:initials="CR">
    <w:p w14:paraId="6179873F" w14:textId="77777777" w:rsidR="001F1625" w:rsidRDefault="001F1625" w:rsidP="001F1625">
      <w:pPr>
        <w:pStyle w:val="CommentText"/>
      </w:pPr>
      <w:r>
        <w:rPr>
          <w:rStyle w:val="CommentReference"/>
        </w:rPr>
        <w:annotationRef/>
      </w:r>
      <w:r>
        <w:t>Link?</w:t>
      </w:r>
    </w:p>
  </w:comment>
  <w:comment w:id="119" w:author="Carl Reed" w:date="2024-02-23T11:36:00Z" w:initials="CR">
    <w:p w14:paraId="7180C80F" w14:textId="77777777" w:rsidR="001F1625" w:rsidRDefault="001F1625" w:rsidP="001F1625">
      <w:pPr>
        <w:pStyle w:val="CommentText"/>
      </w:pPr>
      <w:r>
        <w:rPr>
          <w:rStyle w:val="CommentReference"/>
        </w:rPr>
        <w:annotationRef/>
      </w:r>
      <w:r>
        <w:t>Isn’t this a requirements class?? If so, use the OGC requirements class template. I would also add a bit more description.</w:t>
      </w:r>
    </w:p>
  </w:comment>
  <w:comment w:id="120" w:author="Carl Reed" w:date="2024-02-23T11:40:00Z" w:initials="CR">
    <w:p w14:paraId="56EF00D0" w14:textId="77777777" w:rsidR="001F1625" w:rsidRDefault="001F1625" w:rsidP="001F1625">
      <w:pPr>
        <w:pStyle w:val="CommentText"/>
      </w:pPr>
      <w:r>
        <w:rPr>
          <w:rStyle w:val="CommentReference"/>
        </w:rPr>
        <w:annotationRef/>
      </w:r>
      <w:r>
        <w:t>Same comment as above: Isn’t this a requirements class?</w:t>
      </w:r>
    </w:p>
  </w:comment>
  <w:comment w:id="121" w:author="Carl Reed" w:date="2024-02-23T11:42:00Z" w:initials="CR">
    <w:p w14:paraId="75F786A0" w14:textId="77777777" w:rsidR="001727BB" w:rsidRDefault="001727BB" w:rsidP="001727BB">
      <w:pPr>
        <w:pStyle w:val="CommentText"/>
      </w:pPr>
      <w:r>
        <w:rPr>
          <w:rStyle w:val="CommentReference"/>
        </w:rPr>
        <w:annotationRef/>
      </w:r>
      <w:r>
        <w:t xml:space="preserve">As I have never read 19103, I have no way of knowing what this requirement means - and I am not going to buy 19103 😊Same for all the other requirements dependent on 19103. For example, consider DateTime. I have no way of knowing if the use here is consistent with other OGC Standards (Features API, CDB 2.0, etc). These OGC Standards reference RFC 3339 and ISO 8601. </w:t>
      </w:r>
    </w:p>
  </w:comment>
  <w:comment w:id="122" w:author="Carl Reed" w:date="2024-02-23T11:49:00Z" w:initials="CR">
    <w:p w14:paraId="2AA05205" w14:textId="77777777" w:rsidR="001727BB" w:rsidRDefault="001727BB" w:rsidP="001727BB">
      <w:pPr>
        <w:pStyle w:val="CommentText"/>
      </w:pPr>
      <w:r>
        <w:rPr>
          <w:rStyle w:val="CommentReference"/>
        </w:rPr>
        <w:annotationRef/>
      </w:r>
      <w:r>
        <w:t>Which ones? From the UML Model - Core?</w:t>
      </w:r>
    </w:p>
  </w:comment>
  <w:comment w:id="123" w:author="Carl Reed" w:date="2024-02-23T11:52:00Z" w:initials="CR">
    <w:p w14:paraId="722588DB" w14:textId="77777777" w:rsidR="006F3108" w:rsidRDefault="006F3108" w:rsidP="006F3108">
      <w:pPr>
        <w:pStyle w:val="CommentText"/>
      </w:pPr>
      <w:r>
        <w:rPr>
          <w:rStyle w:val="CommentReference"/>
        </w:rPr>
        <w:annotationRef/>
      </w:r>
      <w:r>
        <w:t>Same comment as before. Isn’t this a requirements class?</w:t>
      </w:r>
    </w:p>
  </w:comment>
  <w:comment w:id="124" w:author="Carl Reed" w:date="2024-02-23T11:56:00Z" w:initials="CR">
    <w:p w14:paraId="4489290C" w14:textId="77777777" w:rsidR="006F3108" w:rsidRDefault="006F3108" w:rsidP="006F3108">
      <w:pPr>
        <w:pStyle w:val="CommentText"/>
      </w:pPr>
      <w:r>
        <w:rPr>
          <w:rStyle w:val="CommentReference"/>
        </w:rPr>
        <w:annotationRef/>
      </w:r>
      <w:r>
        <w:t>Poi-link?</w:t>
      </w:r>
    </w:p>
  </w:comment>
  <w:comment w:id="128" w:author="Carl Reed" w:date="2024-02-23T12:00:00Z" w:initials="CR">
    <w:p w14:paraId="14EDD9B7" w14:textId="77777777" w:rsidR="006F3108" w:rsidRDefault="006F3108" w:rsidP="006F3108">
      <w:pPr>
        <w:pStyle w:val="CommentText"/>
      </w:pPr>
      <w:r>
        <w:rPr>
          <w:rStyle w:val="CommentReference"/>
        </w:rPr>
        <w:annotationRef/>
      </w:r>
      <w:r>
        <w:t>Same comment.</w:t>
      </w:r>
    </w:p>
  </w:comment>
  <w:comment w:id="129" w:author="Carl Reed" w:date="2024-02-23T12:01:00Z" w:initials="CR">
    <w:p w14:paraId="7F4955B6" w14:textId="77777777" w:rsidR="006F3108" w:rsidRDefault="006F3108" w:rsidP="006F3108">
      <w:pPr>
        <w:pStyle w:val="CommentText"/>
      </w:pPr>
      <w:r>
        <w:rPr>
          <w:rStyle w:val="CommentReference"/>
        </w:rPr>
        <w:annotationRef/>
      </w:r>
      <w:r>
        <w:t>POI?</w:t>
      </w:r>
    </w:p>
  </w:comment>
  <w:comment w:id="130" w:author="Carl Reed" w:date="2024-02-23T12:01:00Z" w:initials="CR">
    <w:p w14:paraId="111C75A0" w14:textId="77777777" w:rsidR="001B27EE" w:rsidRDefault="001B27EE" w:rsidP="001B27EE">
      <w:pPr>
        <w:pStyle w:val="CommentText"/>
      </w:pPr>
      <w:r>
        <w:rPr>
          <w:rStyle w:val="CommentReference"/>
        </w:rPr>
        <w:annotationRef/>
      </w:r>
      <w:r>
        <w:t>POI?</w:t>
      </w:r>
    </w:p>
  </w:comment>
  <w:comment w:id="280" w:author="Carl Reed" w:date="2024-02-23T12:12:00Z" w:initials="CR">
    <w:p w14:paraId="4462833A" w14:textId="77777777" w:rsidR="002C1CEF" w:rsidRDefault="002C1CEF" w:rsidP="002C1CEF">
      <w:pPr>
        <w:pStyle w:val="CommentText"/>
      </w:pPr>
      <w:r>
        <w:rPr>
          <w:rStyle w:val="CommentReference"/>
        </w:rPr>
        <w:annotationRef/>
      </w:r>
      <w:r>
        <w:t>OGC docs use US spelling (organization).</w:t>
      </w:r>
    </w:p>
  </w:comment>
  <w:comment w:id="286" w:author="Carl Reed" w:date="2024-02-23T12:14:00Z" w:initials="CR">
    <w:p w14:paraId="30AB44F2" w14:textId="77777777" w:rsidR="009D1A82" w:rsidRDefault="009D1A82" w:rsidP="009D1A8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C769E" w15:done="0"/>
  <w15:commentEx w15:paraId="5A0C13AF" w15:done="0"/>
  <w15:commentEx w15:paraId="4C20A890" w15:done="0"/>
  <w15:commentEx w15:paraId="63AEBC5E" w15:done="0"/>
  <w15:commentEx w15:paraId="1CAFD185" w15:done="0"/>
  <w15:commentEx w15:paraId="57E5E48D" w15:done="0"/>
  <w15:commentEx w15:paraId="1254E39F" w15:done="0"/>
  <w15:commentEx w15:paraId="564B2E59" w15:done="0"/>
  <w15:commentEx w15:paraId="3BA557E5" w15:done="0"/>
  <w15:commentEx w15:paraId="283CE20E" w15:done="0"/>
  <w15:commentEx w15:paraId="425D6536" w15:done="0"/>
  <w15:commentEx w15:paraId="2E5EC919" w15:done="0"/>
  <w15:commentEx w15:paraId="252206D8" w15:done="0"/>
  <w15:commentEx w15:paraId="2D0C7282" w15:done="0"/>
  <w15:commentEx w15:paraId="3972BD3C" w15:done="0"/>
  <w15:commentEx w15:paraId="6179873F" w15:done="0"/>
  <w15:commentEx w15:paraId="7180C80F" w15:done="0"/>
  <w15:commentEx w15:paraId="56EF00D0" w15:done="0"/>
  <w15:commentEx w15:paraId="75F786A0" w15:done="0"/>
  <w15:commentEx w15:paraId="2AA05205" w15:done="0"/>
  <w15:commentEx w15:paraId="722588DB" w15:done="0"/>
  <w15:commentEx w15:paraId="4489290C" w15:done="0"/>
  <w15:commentEx w15:paraId="14EDD9B7" w15:done="0"/>
  <w15:commentEx w15:paraId="7F4955B6" w15:done="0"/>
  <w15:commentEx w15:paraId="111C75A0" w15:done="0"/>
  <w15:commentEx w15:paraId="4462833A" w15:done="0"/>
  <w15:commentEx w15:paraId="30AB44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0D6BF4" w16cex:dateUtc="2024-02-23T17:13:00Z"/>
  <w16cex:commentExtensible w16cex:durableId="08FCD4AC" w16cex:dateUtc="2024-02-23T17:10:00Z"/>
  <w16cex:commentExtensible w16cex:durableId="7D9A3BBC" w16cex:dateUtc="2024-02-23T17:11:00Z"/>
  <w16cex:commentExtensible w16cex:durableId="0AE17D35" w16cex:dateUtc="2024-02-23T17:33:00Z"/>
  <w16cex:commentExtensible w16cex:durableId="2255DB74" w16cex:dateUtc="2024-02-26T20:09:00Z"/>
  <w16cex:commentExtensible w16cex:durableId="027E75AF" w16cex:dateUtc="2024-02-23T17:36:00Z"/>
  <w16cex:commentExtensible w16cex:durableId="48321014" w16cex:dateUtc="2024-02-23T17:40:00Z"/>
  <w16cex:commentExtensible w16cex:durableId="754BF49E" w16cex:dateUtc="2024-02-23T17:27:00Z"/>
  <w16cex:commentExtensible w16cex:durableId="74202899" w16cex:dateUtc="2024-02-23T17:28:00Z"/>
  <w16cex:commentExtensible w16cex:durableId="5968D0FA" w16cex:dateUtc="2024-02-23T17:59:00Z"/>
  <w16cex:commentExtensible w16cex:durableId="0B2193A0" w16cex:dateUtc="2024-02-23T17:56:00Z"/>
  <w16cex:commentExtensible w16cex:durableId="4C93FD55" w16cex:dateUtc="2024-02-23T18:19:00Z"/>
  <w16cex:commentExtensible w16cex:durableId="6B941D04" w16cex:dateUtc="2024-02-23T18:25:00Z"/>
  <w16cex:commentExtensible w16cex:durableId="7D4A274C" w16cex:dateUtc="2024-02-23T18:26:00Z"/>
  <w16cex:commentExtensible w16cex:durableId="6CE842B5" w16cex:dateUtc="2024-02-23T18:21:00Z"/>
  <w16cex:commentExtensible w16cex:durableId="25450765" w16cex:dateUtc="2024-02-23T18:32:00Z"/>
  <w16cex:commentExtensible w16cex:durableId="520AEAA8" w16cex:dateUtc="2024-02-23T18:36:00Z"/>
  <w16cex:commentExtensible w16cex:durableId="664D2975" w16cex:dateUtc="2024-02-23T18:40:00Z"/>
  <w16cex:commentExtensible w16cex:durableId="29CE115B" w16cex:dateUtc="2024-02-23T18:42:00Z"/>
  <w16cex:commentExtensible w16cex:durableId="4B48997A" w16cex:dateUtc="2024-02-23T18:49:00Z"/>
  <w16cex:commentExtensible w16cex:durableId="5074F194" w16cex:dateUtc="2024-02-23T18:52:00Z"/>
  <w16cex:commentExtensible w16cex:durableId="17992C65" w16cex:dateUtc="2024-02-23T18:56:00Z"/>
  <w16cex:commentExtensible w16cex:durableId="1FDFC157" w16cex:dateUtc="2024-02-23T19:00:00Z"/>
  <w16cex:commentExtensible w16cex:durableId="31792120" w16cex:dateUtc="2024-02-23T19:01:00Z"/>
  <w16cex:commentExtensible w16cex:durableId="2A874BCD" w16cex:dateUtc="2024-02-23T19:01:00Z"/>
  <w16cex:commentExtensible w16cex:durableId="617375C4" w16cex:dateUtc="2024-02-23T19:12:00Z"/>
  <w16cex:commentExtensible w16cex:durableId="63D5923F" w16cex:dateUtc="2024-02-23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C769E" w16cid:durableId="6D0D6BF4"/>
  <w16cid:commentId w16cid:paraId="5A0C13AF" w16cid:durableId="08FCD4AC"/>
  <w16cid:commentId w16cid:paraId="4C20A890" w16cid:durableId="7D9A3BBC"/>
  <w16cid:commentId w16cid:paraId="63AEBC5E" w16cid:durableId="0AE17D35"/>
  <w16cid:commentId w16cid:paraId="1CAFD185" w16cid:durableId="2255DB74"/>
  <w16cid:commentId w16cid:paraId="57E5E48D" w16cid:durableId="027E75AF"/>
  <w16cid:commentId w16cid:paraId="1254E39F" w16cid:durableId="48321014"/>
  <w16cid:commentId w16cid:paraId="564B2E59" w16cid:durableId="754BF49E"/>
  <w16cid:commentId w16cid:paraId="3BA557E5" w16cid:durableId="74202899"/>
  <w16cid:commentId w16cid:paraId="283CE20E" w16cid:durableId="5968D0FA"/>
  <w16cid:commentId w16cid:paraId="425D6536" w16cid:durableId="0B2193A0"/>
  <w16cid:commentId w16cid:paraId="2E5EC919" w16cid:durableId="4C93FD55"/>
  <w16cid:commentId w16cid:paraId="252206D8" w16cid:durableId="6B941D04"/>
  <w16cid:commentId w16cid:paraId="2D0C7282" w16cid:durableId="7D4A274C"/>
  <w16cid:commentId w16cid:paraId="3972BD3C" w16cid:durableId="6CE842B5"/>
  <w16cid:commentId w16cid:paraId="6179873F" w16cid:durableId="25450765"/>
  <w16cid:commentId w16cid:paraId="7180C80F" w16cid:durableId="520AEAA8"/>
  <w16cid:commentId w16cid:paraId="56EF00D0" w16cid:durableId="664D2975"/>
  <w16cid:commentId w16cid:paraId="75F786A0" w16cid:durableId="29CE115B"/>
  <w16cid:commentId w16cid:paraId="2AA05205" w16cid:durableId="4B48997A"/>
  <w16cid:commentId w16cid:paraId="722588DB" w16cid:durableId="5074F194"/>
  <w16cid:commentId w16cid:paraId="4489290C" w16cid:durableId="17992C65"/>
  <w16cid:commentId w16cid:paraId="14EDD9B7" w16cid:durableId="1FDFC157"/>
  <w16cid:commentId w16cid:paraId="7F4955B6" w16cid:durableId="31792120"/>
  <w16cid:commentId w16cid:paraId="111C75A0" w16cid:durableId="2A874BCD"/>
  <w16cid:commentId w16cid:paraId="4462833A" w16cid:durableId="617375C4"/>
  <w16cid:commentId w16cid:paraId="30AB44F2" w16cid:durableId="63D59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F13"/>
    <w:multiLevelType w:val="multilevel"/>
    <w:tmpl w:val="809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CC2"/>
    <w:multiLevelType w:val="multilevel"/>
    <w:tmpl w:val="0074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441CD"/>
    <w:multiLevelType w:val="multilevel"/>
    <w:tmpl w:val="2FA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02BD6"/>
    <w:multiLevelType w:val="multilevel"/>
    <w:tmpl w:val="F17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1A32"/>
    <w:multiLevelType w:val="multilevel"/>
    <w:tmpl w:val="47B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D7952"/>
    <w:multiLevelType w:val="multilevel"/>
    <w:tmpl w:val="432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5E0A"/>
    <w:multiLevelType w:val="multilevel"/>
    <w:tmpl w:val="E7B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A0840"/>
    <w:multiLevelType w:val="multilevel"/>
    <w:tmpl w:val="69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3B8D"/>
    <w:multiLevelType w:val="multilevel"/>
    <w:tmpl w:val="C4D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1289">
    <w:abstractNumId w:val="4"/>
  </w:num>
  <w:num w:numId="2" w16cid:durableId="62796190">
    <w:abstractNumId w:val="7"/>
  </w:num>
  <w:num w:numId="3" w16cid:durableId="232130851">
    <w:abstractNumId w:val="6"/>
  </w:num>
  <w:num w:numId="4" w16cid:durableId="2133593031">
    <w:abstractNumId w:val="5"/>
  </w:num>
  <w:num w:numId="5" w16cid:durableId="1812405284">
    <w:abstractNumId w:val="0"/>
  </w:num>
  <w:num w:numId="6" w16cid:durableId="1499617060">
    <w:abstractNumId w:val="8"/>
  </w:num>
  <w:num w:numId="7" w16cid:durableId="650060702">
    <w:abstractNumId w:val="1"/>
  </w:num>
  <w:num w:numId="8" w16cid:durableId="985931748">
    <w:abstractNumId w:val="2"/>
  </w:num>
  <w:num w:numId="9" w16cid:durableId="18423550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Reed">
    <w15:presenceInfo w15:providerId="Windows Live" w15:userId="6d17b50bb60df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D6"/>
    <w:rsid w:val="000355B3"/>
    <w:rsid w:val="00135F55"/>
    <w:rsid w:val="001727BB"/>
    <w:rsid w:val="001B27EE"/>
    <w:rsid w:val="001F1625"/>
    <w:rsid w:val="00262BD6"/>
    <w:rsid w:val="002C1CEF"/>
    <w:rsid w:val="003A5E7D"/>
    <w:rsid w:val="00502553"/>
    <w:rsid w:val="006F3108"/>
    <w:rsid w:val="007A1338"/>
    <w:rsid w:val="009D1A82"/>
    <w:rsid w:val="00C11A96"/>
    <w:rsid w:val="00C37CAB"/>
    <w:rsid w:val="00CC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32FE"/>
  <w15:chartTrackingRefBased/>
  <w15:docId w15:val="{A08C0FE4-93DB-469E-8F87-0FBB8D64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D6"/>
    <w:rPr>
      <w:rFonts w:eastAsiaTheme="majorEastAsia" w:cstheme="majorBidi"/>
      <w:color w:val="272727" w:themeColor="text1" w:themeTint="D8"/>
    </w:rPr>
  </w:style>
  <w:style w:type="paragraph" w:styleId="Title">
    <w:name w:val="Title"/>
    <w:basedOn w:val="Normal"/>
    <w:next w:val="Normal"/>
    <w:link w:val="TitleChar"/>
    <w:uiPriority w:val="10"/>
    <w:qFormat/>
    <w:rsid w:val="00262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D6"/>
    <w:pPr>
      <w:spacing w:before="160"/>
      <w:jc w:val="center"/>
    </w:pPr>
    <w:rPr>
      <w:i/>
      <w:iCs/>
      <w:color w:val="404040" w:themeColor="text1" w:themeTint="BF"/>
    </w:rPr>
  </w:style>
  <w:style w:type="character" w:customStyle="1" w:styleId="QuoteChar">
    <w:name w:val="Quote Char"/>
    <w:basedOn w:val="DefaultParagraphFont"/>
    <w:link w:val="Quote"/>
    <w:uiPriority w:val="29"/>
    <w:rsid w:val="00262BD6"/>
    <w:rPr>
      <w:i/>
      <w:iCs/>
      <w:color w:val="404040" w:themeColor="text1" w:themeTint="BF"/>
    </w:rPr>
  </w:style>
  <w:style w:type="paragraph" w:styleId="ListParagraph">
    <w:name w:val="List Paragraph"/>
    <w:basedOn w:val="Normal"/>
    <w:uiPriority w:val="34"/>
    <w:qFormat/>
    <w:rsid w:val="00262BD6"/>
    <w:pPr>
      <w:ind w:left="720"/>
      <w:contextualSpacing/>
    </w:pPr>
  </w:style>
  <w:style w:type="character" w:styleId="IntenseEmphasis">
    <w:name w:val="Intense Emphasis"/>
    <w:basedOn w:val="DefaultParagraphFont"/>
    <w:uiPriority w:val="21"/>
    <w:qFormat/>
    <w:rsid w:val="00262BD6"/>
    <w:rPr>
      <w:i/>
      <w:iCs/>
      <w:color w:val="0F4761" w:themeColor="accent1" w:themeShade="BF"/>
    </w:rPr>
  </w:style>
  <w:style w:type="paragraph" w:styleId="IntenseQuote">
    <w:name w:val="Intense Quote"/>
    <w:basedOn w:val="Normal"/>
    <w:next w:val="Normal"/>
    <w:link w:val="IntenseQuoteChar"/>
    <w:uiPriority w:val="30"/>
    <w:qFormat/>
    <w:rsid w:val="00262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D6"/>
    <w:rPr>
      <w:i/>
      <w:iCs/>
      <w:color w:val="0F4761" w:themeColor="accent1" w:themeShade="BF"/>
    </w:rPr>
  </w:style>
  <w:style w:type="character" w:styleId="IntenseReference">
    <w:name w:val="Intense Reference"/>
    <w:basedOn w:val="DefaultParagraphFont"/>
    <w:uiPriority w:val="32"/>
    <w:qFormat/>
    <w:rsid w:val="00262BD6"/>
    <w:rPr>
      <w:b/>
      <w:bCs/>
      <w:smallCaps/>
      <w:color w:val="0F4761" w:themeColor="accent1" w:themeShade="BF"/>
      <w:spacing w:val="5"/>
    </w:rPr>
  </w:style>
  <w:style w:type="paragraph" w:styleId="Revision">
    <w:name w:val="Revision"/>
    <w:hidden/>
    <w:uiPriority w:val="99"/>
    <w:semiHidden/>
    <w:rsid w:val="00262BD6"/>
    <w:pPr>
      <w:spacing w:after="0" w:line="240" w:lineRule="auto"/>
    </w:pPr>
  </w:style>
  <w:style w:type="character" w:styleId="CommentReference">
    <w:name w:val="annotation reference"/>
    <w:basedOn w:val="DefaultParagraphFont"/>
    <w:uiPriority w:val="99"/>
    <w:semiHidden/>
    <w:unhideWhenUsed/>
    <w:rsid w:val="00262BD6"/>
    <w:rPr>
      <w:sz w:val="16"/>
      <w:szCs w:val="16"/>
    </w:rPr>
  </w:style>
  <w:style w:type="paragraph" w:styleId="CommentText">
    <w:name w:val="annotation text"/>
    <w:basedOn w:val="Normal"/>
    <w:link w:val="CommentTextChar"/>
    <w:uiPriority w:val="99"/>
    <w:unhideWhenUsed/>
    <w:rsid w:val="00262BD6"/>
    <w:pPr>
      <w:spacing w:line="240" w:lineRule="auto"/>
    </w:pPr>
    <w:rPr>
      <w:sz w:val="20"/>
      <w:szCs w:val="20"/>
    </w:rPr>
  </w:style>
  <w:style w:type="character" w:customStyle="1" w:styleId="CommentTextChar">
    <w:name w:val="Comment Text Char"/>
    <w:basedOn w:val="DefaultParagraphFont"/>
    <w:link w:val="CommentText"/>
    <w:uiPriority w:val="99"/>
    <w:rsid w:val="00262BD6"/>
    <w:rPr>
      <w:sz w:val="20"/>
      <w:szCs w:val="20"/>
    </w:rPr>
  </w:style>
  <w:style w:type="paragraph" w:styleId="CommentSubject">
    <w:name w:val="annotation subject"/>
    <w:basedOn w:val="CommentText"/>
    <w:next w:val="CommentText"/>
    <w:link w:val="CommentSubjectChar"/>
    <w:uiPriority w:val="99"/>
    <w:semiHidden/>
    <w:unhideWhenUsed/>
    <w:rsid w:val="00262BD6"/>
    <w:rPr>
      <w:b/>
      <w:bCs/>
    </w:rPr>
  </w:style>
  <w:style w:type="character" w:customStyle="1" w:styleId="CommentSubjectChar">
    <w:name w:val="Comment Subject Char"/>
    <w:basedOn w:val="CommentTextChar"/>
    <w:link w:val="CommentSubject"/>
    <w:uiPriority w:val="99"/>
    <w:semiHidden/>
    <w:rsid w:val="00262BD6"/>
    <w:rPr>
      <w:b/>
      <w:bCs/>
      <w:sz w:val="20"/>
      <w:szCs w:val="20"/>
    </w:rPr>
  </w:style>
  <w:style w:type="character" w:styleId="Hyperlink">
    <w:name w:val="Hyperlink"/>
    <w:basedOn w:val="DefaultParagraphFont"/>
    <w:uiPriority w:val="99"/>
    <w:unhideWhenUsed/>
    <w:rsid w:val="00C11A96"/>
    <w:rPr>
      <w:color w:val="467886" w:themeColor="hyperlink"/>
      <w:u w:val="single"/>
    </w:rPr>
  </w:style>
  <w:style w:type="character" w:styleId="UnresolvedMention">
    <w:name w:val="Unresolved Mention"/>
    <w:basedOn w:val="DefaultParagraphFont"/>
    <w:uiPriority w:val="99"/>
    <w:semiHidden/>
    <w:unhideWhenUsed/>
    <w:rsid w:val="00C11A96"/>
    <w:rPr>
      <w:color w:val="605E5C"/>
      <w:shd w:val="clear" w:color="auto" w:fill="E1DFDD"/>
    </w:rPr>
  </w:style>
  <w:style w:type="numbering" w:customStyle="1" w:styleId="NoList1">
    <w:name w:val="No List1"/>
    <w:next w:val="NoList"/>
    <w:uiPriority w:val="99"/>
    <w:semiHidden/>
    <w:unhideWhenUsed/>
    <w:rsid w:val="006F3108"/>
  </w:style>
  <w:style w:type="paragraph" w:customStyle="1" w:styleId="msonormal0">
    <w:name w:val="msonormal"/>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itle">
    <w:name w:val="recommendation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F3108"/>
    <w:rPr>
      <w:color w:val="800080"/>
      <w:u w:val="single"/>
    </w:rPr>
  </w:style>
  <w:style w:type="character" w:styleId="HTMLTypewriter">
    <w:name w:val="HTML Typewriter"/>
    <w:basedOn w:val="DefaultParagraphFont"/>
    <w:uiPriority w:val="99"/>
    <w:semiHidden/>
    <w:unhideWhenUsed/>
    <w:rsid w:val="006F3108"/>
    <w:rPr>
      <w:rFonts w:ascii="Courier New" w:eastAsia="Times New Roman" w:hAnsi="Courier New" w:cs="Courier New"/>
      <w:sz w:val="20"/>
      <w:szCs w:val="20"/>
    </w:rPr>
  </w:style>
  <w:style w:type="paragraph" w:customStyle="1" w:styleId="figuretitle">
    <w:name w:val="figur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title">
    <w:name w:val="tabl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esttitle">
    <w:name w:val="recommendationtest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iblio">
    <w:name w:val="biblio"/>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558304">
      <w:bodyDiv w:val="1"/>
      <w:marLeft w:val="0"/>
      <w:marRight w:val="0"/>
      <w:marTop w:val="0"/>
      <w:marBottom w:val="0"/>
      <w:divBdr>
        <w:top w:val="none" w:sz="0" w:space="0" w:color="auto"/>
        <w:left w:val="none" w:sz="0" w:space="0" w:color="auto"/>
        <w:bottom w:val="none" w:sz="0" w:space="0" w:color="auto"/>
        <w:right w:val="none" w:sz="0" w:space="0" w:color="auto"/>
      </w:divBdr>
      <w:divsChild>
        <w:div w:id="1341741145">
          <w:marLeft w:val="0"/>
          <w:marRight w:val="0"/>
          <w:marTop w:val="0"/>
          <w:marBottom w:val="0"/>
          <w:divBdr>
            <w:top w:val="none" w:sz="0" w:space="0" w:color="auto"/>
            <w:left w:val="none" w:sz="0" w:space="0" w:color="auto"/>
            <w:bottom w:val="none" w:sz="0" w:space="0" w:color="auto"/>
            <w:right w:val="none" w:sz="0" w:space="0" w:color="auto"/>
          </w:divBdr>
          <w:divsChild>
            <w:div w:id="586619772">
              <w:marLeft w:val="0"/>
              <w:marRight w:val="0"/>
              <w:marTop w:val="0"/>
              <w:marBottom w:val="0"/>
              <w:divBdr>
                <w:top w:val="none" w:sz="0" w:space="0" w:color="auto"/>
                <w:left w:val="none" w:sz="0" w:space="0" w:color="auto"/>
                <w:bottom w:val="none" w:sz="0" w:space="0" w:color="auto"/>
                <w:right w:val="none" w:sz="0" w:space="0" w:color="auto"/>
              </w:divBdr>
              <w:divsChild>
                <w:div w:id="1530142885">
                  <w:marLeft w:val="0"/>
                  <w:marRight w:val="0"/>
                  <w:marTop w:val="0"/>
                  <w:marBottom w:val="0"/>
                  <w:divBdr>
                    <w:top w:val="none" w:sz="0" w:space="0" w:color="auto"/>
                    <w:left w:val="none" w:sz="0" w:space="0" w:color="auto"/>
                    <w:bottom w:val="none" w:sz="0" w:space="0" w:color="auto"/>
                    <w:right w:val="none" w:sz="0" w:space="0" w:color="auto"/>
                  </w:divBdr>
                </w:div>
              </w:divsChild>
            </w:div>
            <w:div w:id="1007293066">
              <w:marLeft w:val="0"/>
              <w:marRight w:val="0"/>
              <w:marTop w:val="0"/>
              <w:marBottom w:val="0"/>
              <w:divBdr>
                <w:top w:val="none" w:sz="0" w:space="0" w:color="auto"/>
                <w:left w:val="none" w:sz="0" w:space="0" w:color="auto"/>
                <w:bottom w:val="none" w:sz="0" w:space="0" w:color="auto"/>
                <w:right w:val="none" w:sz="0" w:space="0" w:color="auto"/>
              </w:divBdr>
              <w:divsChild>
                <w:div w:id="1983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1193">
          <w:marLeft w:val="0"/>
          <w:marRight w:val="0"/>
          <w:marTop w:val="0"/>
          <w:marBottom w:val="0"/>
          <w:divBdr>
            <w:top w:val="none" w:sz="0" w:space="0" w:color="auto"/>
            <w:left w:val="none" w:sz="0" w:space="0" w:color="auto"/>
            <w:bottom w:val="none" w:sz="0" w:space="0" w:color="auto"/>
            <w:right w:val="none" w:sz="0" w:space="0" w:color="auto"/>
          </w:divBdr>
          <w:divsChild>
            <w:div w:id="1706056358">
              <w:marLeft w:val="0"/>
              <w:marRight w:val="0"/>
              <w:marTop w:val="0"/>
              <w:marBottom w:val="0"/>
              <w:divBdr>
                <w:top w:val="none" w:sz="0" w:space="0" w:color="auto"/>
                <w:left w:val="none" w:sz="0" w:space="0" w:color="auto"/>
                <w:bottom w:val="none" w:sz="0" w:space="0" w:color="auto"/>
                <w:right w:val="none" w:sz="0" w:space="0" w:color="auto"/>
              </w:divBdr>
            </w:div>
            <w:div w:id="1597789508">
              <w:marLeft w:val="0"/>
              <w:marRight w:val="0"/>
              <w:marTop w:val="0"/>
              <w:marBottom w:val="0"/>
              <w:divBdr>
                <w:top w:val="none" w:sz="0" w:space="0" w:color="auto"/>
                <w:left w:val="none" w:sz="0" w:space="0" w:color="auto"/>
                <w:bottom w:val="none" w:sz="0" w:space="0" w:color="auto"/>
                <w:right w:val="none" w:sz="0" w:space="0" w:color="auto"/>
              </w:divBdr>
            </w:div>
            <w:div w:id="2042701615">
              <w:marLeft w:val="0"/>
              <w:marRight w:val="0"/>
              <w:marTop w:val="0"/>
              <w:marBottom w:val="0"/>
              <w:divBdr>
                <w:top w:val="none" w:sz="0" w:space="0" w:color="auto"/>
                <w:left w:val="none" w:sz="0" w:space="0" w:color="auto"/>
                <w:bottom w:val="none" w:sz="0" w:space="0" w:color="auto"/>
                <w:right w:val="none" w:sz="0" w:space="0" w:color="auto"/>
              </w:divBdr>
            </w:div>
          </w:divsChild>
        </w:div>
        <w:div w:id="494027378">
          <w:marLeft w:val="0"/>
          <w:marRight w:val="0"/>
          <w:marTop w:val="0"/>
          <w:marBottom w:val="0"/>
          <w:divBdr>
            <w:top w:val="none" w:sz="0" w:space="0" w:color="auto"/>
            <w:left w:val="none" w:sz="0" w:space="0" w:color="auto"/>
            <w:bottom w:val="none" w:sz="0" w:space="0" w:color="auto"/>
            <w:right w:val="none" w:sz="0" w:space="0" w:color="auto"/>
          </w:divBdr>
          <w:divsChild>
            <w:div w:id="3647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980">
      <w:bodyDiv w:val="1"/>
      <w:marLeft w:val="0"/>
      <w:marRight w:val="0"/>
      <w:marTop w:val="0"/>
      <w:marBottom w:val="0"/>
      <w:divBdr>
        <w:top w:val="none" w:sz="0" w:space="0" w:color="auto"/>
        <w:left w:val="none" w:sz="0" w:space="0" w:color="auto"/>
        <w:bottom w:val="none" w:sz="0" w:space="0" w:color="auto"/>
        <w:right w:val="none" w:sz="0" w:space="0" w:color="auto"/>
      </w:divBdr>
      <w:divsChild>
        <w:div w:id="1548951434">
          <w:marLeft w:val="0"/>
          <w:marRight w:val="0"/>
          <w:marTop w:val="0"/>
          <w:marBottom w:val="0"/>
          <w:divBdr>
            <w:top w:val="none" w:sz="0" w:space="0" w:color="auto"/>
            <w:left w:val="none" w:sz="0" w:space="0" w:color="auto"/>
            <w:bottom w:val="none" w:sz="0" w:space="0" w:color="auto"/>
            <w:right w:val="none" w:sz="0" w:space="0" w:color="auto"/>
          </w:divBdr>
          <w:divsChild>
            <w:div w:id="1316764912">
              <w:marLeft w:val="0"/>
              <w:marRight w:val="0"/>
              <w:marTop w:val="0"/>
              <w:marBottom w:val="0"/>
              <w:divBdr>
                <w:top w:val="none" w:sz="0" w:space="0" w:color="auto"/>
                <w:left w:val="none" w:sz="0" w:space="0" w:color="auto"/>
                <w:bottom w:val="none" w:sz="0" w:space="0" w:color="auto"/>
                <w:right w:val="none" w:sz="0" w:space="0" w:color="auto"/>
              </w:divBdr>
              <w:divsChild>
                <w:div w:id="1141001300">
                  <w:marLeft w:val="0"/>
                  <w:marRight w:val="0"/>
                  <w:marTop w:val="0"/>
                  <w:marBottom w:val="0"/>
                  <w:divBdr>
                    <w:top w:val="none" w:sz="0" w:space="0" w:color="auto"/>
                    <w:left w:val="none" w:sz="0" w:space="0" w:color="auto"/>
                    <w:bottom w:val="none" w:sz="0" w:space="0" w:color="auto"/>
                    <w:right w:val="none" w:sz="0" w:space="0" w:color="auto"/>
                  </w:divBdr>
                </w:div>
                <w:div w:id="843518459">
                  <w:marLeft w:val="0"/>
                  <w:marRight w:val="0"/>
                  <w:marTop w:val="0"/>
                  <w:marBottom w:val="0"/>
                  <w:divBdr>
                    <w:top w:val="none" w:sz="0" w:space="0" w:color="auto"/>
                    <w:left w:val="none" w:sz="0" w:space="0" w:color="auto"/>
                    <w:bottom w:val="none" w:sz="0" w:space="0" w:color="auto"/>
                    <w:right w:val="none" w:sz="0" w:space="0" w:color="auto"/>
                  </w:divBdr>
                </w:div>
              </w:divsChild>
            </w:div>
            <w:div w:id="451246811">
              <w:marLeft w:val="0"/>
              <w:marRight w:val="0"/>
              <w:marTop w:val="0"/>
              <w:marBottom w:val="0"/>
              <w:divBdr>
                <w:top w:val="none" w:sz="0" w:space="0" w:color="auto"/>
                <w:left w:val="none" w:sz="0" w:space="0" w:color="auto"/>
                <w:bottom w:val="none" w:sz="0" w:space="0" w:color="auto"/>
                <w:right w:val="none" w:sz="0" w:space="0" w:color="auto"/>
              </w:divBdr>
              <w:divsChild>
                <w:div w:id="1720856590">
                  <w:marLeft w:val="0"/>
                  <w:marRight w:val="0"/>
                  <w:marTop w:val="0"/>
                  <w:marBottom w:val="0"/>
                  <w:divBdr>
                    <w:top w:val="none" w:sz="0" w:space="0" w:color="auto"/>
                    <w:left w:val="none" w:sz="0" w:space="0" w:color="auto"/>
                    <w:bottom w:val="none" w:sz="0" w:space="0" w:color="auto"/>
                    <w:right w:val="none" w:sz="0" w:space="0" w:color="auto"/>
                  </w:divBdr>
                </w:div>
              </w:divsChild>
            </w:div>
            <w:div w:id="1468476204">
              <w:marLeft w:val="0"/>
              <w:marRight w:val="0"/>
              <w:marTop w:val="0"/>
              <w:marBottom w:val="0"/>
              <w:divBdr>
                <w:top w:val="none" w:sz="0" w:space="0" w:color="auto"/>
                <w:left w:val="none" w:sz="0" w:space="0" w:color="auto"/>
                <w:bottom w:val="none" w:sz="0" w:space="0" w:color="auto"/>
                <w:right w:val="none" w:sz="0" w:space="0" w:color="auto"/>
              </w:divBdr>
              <w:divsChild>
                <w:div w:id="5602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65">
          <w:marLeft w:val="0"/>
          <w:marRight w:val="0"/>
          <w:marTop w:val="0"/>
          <w:marBottom w:val="0"/>
          <w:divBdr>
            <w:top w:val="none" w:sz="0" w:space="0" w:color="auto"/>
            <w:left w:val="none" w:sz="0" w:space="0" w:color="auto"/>
            <w:bottom w:val="none" w:sz="0" w:space="0" w:color="auto"/>
            <w:right w:val="none" w:sz="0" w:space="0" w:color="auto"/>
          </w:divBdr>
          <w:divsChild>
            <w:div w:id="1740515588">
              <w:marLeft w:val="0"/>
              <w:marRight w:val="0"/>
              <w:marTop w:val="0"/>
              <w:marBottom w:val="0"/>
              <w:divBdr>
                <w:top w:val="none" w:sz="0" w:space="0" w:color="auto"/>
                <w:left w:val="none" w:sz="0" w:space="0" w:color="auto"/>
                <w:bottom w:val="none" w:sz="0" w:space="0" w:color="auto"/>
                <w:right w:val="none" w:sz="0" w:space="0" w:color="auto"/>
              </w:divBdr>
              <w:divsChild>
                <w:div w:id="171722163">
                  <w:marLeft w:val="0"/>
                  <w:marRight w:val="0"/>
                  <w:marTop w:val="0"/>
                  <w:marBottom w:val="0"/>
                  <w:divBdr>
                    <w:top w:val="none" w:sz="0" w:space="0" w:color="auto"/>
                    <w:left w:val="none" w:sz="0" w:space="0" w:color="auto"/>
                    <w:bottom w:val="none" w:sz="0" w:space="0" w:color="auto"/>
                    <w:right w:val="none" w:sz="0" w:space="0" w:color="auto"/>
                  </w:divBdr>
                </w:div>
                <w:div w:id="1155728545">
                  <w:marLeft w:val="0"/>
                  <w:marRight w:val="0"/>
                  <w:marTop w:val="0"/>
                  <w:marBottom w:val="0"/>
                  <w:divBdr>
                    <w:top w:val="none" w:sz="0" w:space="0" w:color="auto"/>
                    <w:left w:val="none" w:sz="0" w:space="0" w:color="auto"/>
                    <w:bottom w:val="none" w:sz="0" w:space="0" w:color="auto"/>
                    <w:right w:val="none" w:sz="0" w:space="0" w:color="auto"/>
                  </w:divBdr>
                </w:div>
                <w:div w:id="1451582259">
                  <w:marLeft w:val="0"/>
                  <w:marRight w:val="0"/>
                  <w:marTop w:val="0"/>
                  <w:marBottom w:val="0"/>
                  <w:divBdr>
                    <w:top w:val="none" w:sz="0" w:space="0" w:color="auto"/>
                    <w:left w:val="none" w:sz="0" w:space="0" w:color="auto"/>
                    <w:bottom w:val="none" w:sz="0" w:space="0" w:color="auto"/>
                    <w:right w:val="none" w:sz="0" w:space="0" w:color="auto"/>
                  </w:divBdr>
                  <w:divsChild>
                    <w:div w:id="478419794">
                      <w:marLeft w:val="0"/>
                      <w:marRight w:val="0"/>
                      <w:marTop w:val="0"/>
                      <w:marBottom w:val="0"/>
                      <w:divBdr>
                        <w:top w:val="none" w:sz="0" w:space="0" w:color="auto"/>
                        <w:left w:val="none" w:sz="0" w:space="0" w:color="auto"/>
                        <w:bottom w:val="none" w:sz="0" w:space="0" w:color="auto"/>
                        <w:right w:val="none" w:sz="0" w:space="0" w:color="auto"/>
                      </w:divBdr>
                    </w:div>
                    <w:div w:id="1711295359">
                      <w:marLeft w:val="0"/>
                      <w:marRight w:val="0"/>
                      <w:marTop w:val="0"/>
                      <w:marBottom w:val="0"/>
                      <w:divBdr>
                        <w:top w:val="none" w:sz="0" w:space="0" w:color="auto"/>
                        <w:left w:val="none" w:sz="0" w:space="0" w:color="auto"/>
                        <w:bottom w:val="none" w:sz="0" w:space="0" w:color="auto"/>
                        <w:right w:val="none" w:sz="0" w:space="0" w:color="auto"/>
                      </w:divBdr>
                    </w:div>
                    <w:div w:id="919101039">
                      <w:marLeft w:val="0"/>
                      <w:marRight w:val="0"/>
                      <w:marTop w:val="0"/>
                      <w:marBottom w:val="0"/>
                      <w:divBdr>
                        <w:top w:val="none" w:sz="0" w:space="0" w:color="auto"/>
                        <w:left w:val="none" w:sz="0" w:space="0" w:color="auto"/>
                        <w:bottom w:val="none" w:sz="0" w:space="0" w:color="auto"/>
                        <w:right w:val="none" w:sz="0" w:space="0" w:color="auto"/>
                      </w:divBdr>
                    </w:div>
                    <w:div w:id="2028872148">
                      <w:marLeft w:val="0"/>
                      <w:marRight w:val="0"/>
                      <w:marTop w:val="0"/>
                      <w:marBottom w:val="0"/>
                      <w:divBdr>
                        <w:top w:val="none" w:sz="0" w:space="0" w:color="auto"/>
                        <w:left w:val="none" w:sz="0" w:space="0" w:color="auto"/>
                        <w:bottom w:val="none" w:sz="0" w:space="0" w:color="auto"/>
                        <w:right w:val="none" w:sz="0" w:space="0" w:color="auto"/>
                      </w:divBdr>
                    </w:div>
                  </w:divsChild>
                </w:div>
                <w:div w:id="966547578">
                  <w:marLeft w:val="0"/>
                  <w:marRight w:val="0"/>
                  <w:marTop w:val="0"/>
                  <w:marBottom w:val="0"/>
                  <w:divBdr>
                    <w:top w:val="none" w:sz="0" w:space="0" w:color="auto"/>
                    <w:left w:val="none" w:sz="0" w:space="0" w:color="auto"/>
                    <w:bottom w:val="none" w:sz="0" w:space="0" w:color="auto"/>
                    <w:right w:val="none" w:sz="0" w:space="0" w:color="auto"/>
                  </w:divBdr>
                  <w:divsChild>
                    <w:div w:id="1463570636">
                      <w:marLeft w:val="0"/>
                      <w:marRight w:val="0"/>
                      <w:marTop w:val="0"/>
                      <w:marBottom w:val="0"/>
                      <w:divBdr>
                        <w:top w:val="none" w:sz="0" w:space="0" w:color="auto"/>
                        <w:left w:val="none" w:sz="0" w:space="0" w:color="auto"/>
                        <w:bottom w:val="none" w:sz="0" w:space="0" w:color="auto"/>
                        <w:right w:val="none" w:sz="0" w:space="0" w:color="auto"/>
                      </w:divBdr>
                    </w:div>
                    <w:div w:id="571500632">
                      <w:marLeft w:val="0"/>
                      <w:marRight w:val="0"/>
                      <w:marTop w:val="0"/>
                      <w:marBottom w:val="0"/>
                      <w:divBdr>
                        <w:top w:val="none" w:sz="0" w:space="0" w:color="auto"/>
                        <w:left w:val="none" w:sz="0" w:space="0" w:color="auto"/>
                        <w:bottom w:val="none" w:sz="0" w:space="0" w:color="auto"/>
                        <w:right w:val="none" w:sz="0" w:space="0" w:color="auto"/>
                      </w:divBdr>
                    </w:div>
                    <w:div w:id="216402135">
                      <w:marLeft w:val="0"/>
                      <w:marRight w:val="0"/>
                      <w:marTop w:val="0"/>
                      <w:marBottom w:val="0"/>
                      <w:divBdr>
                        <w:top w:val="none" w:sz="0" w:space="0" w:color="auto"/>
                        <w:left w:val="none" w:sz="0" w:space="0" w:color="auto"/>
                        <w:bottom w:val="none" w:sz="0" w:space="0" w:color="auto"/>
                        <w:right w:val="none" w:sz="0" w:space="0" w:color="auto"/>
                      </w:divBdr>
                    </w:div>
                    <w:div w:id="1573465436">
                      <w:marLeft w:val="0"/>
                      <w:marRight w:val="0"/>
                      <w:marTop w:val="0"/>
                      <w:marBottom w:val="0"/>
                      <w:divBdr>
                        <w:top w:val="none" w:sz="0" w:space="0" w:color="auto"/>
                        <w:left w:val="none" w:sz="0" w:space="0" w:color="auto"/>
                        <w:bottom w:val="none" w:sz="0" w:space="0" w:color="auto"/>
                        <w:right w:val="none" w:sz="0" w:space="0" w:color="auto"/>
                      </w:divBdr>
                    </w:div>
                  </w:divsChild>
                </w:div>
                <w:div w:id="1260798025">
                  <w:marLeft w:val="0"/>
                  <w:marRight w:val="0"/>
                  <w:marTop w:val="0"/>
                  <w:marBottom w:val="0"/>
                  <w:divBdr>
                    <w:top w:val="none" w:sz="0" w:space="0" w:color="auto"/>
                    <w:left w:val="none" w:sz="0" w:space="0" w:color="auto"/>
                    <w:bottom w:val="none" w:sz="0" w:space="0" w:color="auto"/>
                    <w:right w:val="none" w:sz="0" w:space="0" w:color="auto"/>
                  </w:divBdr>
                  <w:divsChild>
                    <w:div w:id="1246106624">
                      <w:marLeft w:val="0"/>
                      <w:marRight w:val="0"/>
                      <w:marTop w:val="0"/>
                      <w:marBottom w:val="0"/>
                      <w:divBdr>
                        <w:top w:val="none" w:sz="0" w:space="0" w:color="auto"/>
                        <w:left w:val="none" w:sz="0" w:space="0" w:color="auto"/>
                        <w:bottom w:val="none" w:sz="0" w:space="0" w:color="auto"/>
                        <w:right w:val="none" w:sz="0" w:space="0" w:color="auto"/>
                      </w:divBdr>
                    </w:div>
                    <w:div w:id="342509928">
                      <w:marLeft w:val="0"/>
                      <w:marRight w:val="0"/>
                      <w:marTop w:val="0"/>
                      <w:marBottom w:val="0"/>
                      <w:divBdr>
                        <w:top w:val="none" w:sz="0" w:space="0" w:color="auto"/>
                        <w:left w:val="none" w:sz="0" w:space="0" w:color="auto"/>
                        <w:bottom w:val="none" w:sz="0" w:space="0" w:color="auto"/>
                        <w:right w:val="none" w:sz="0" w:space="0" w:color="auto"/>
                      </w:divBdr>
                    </w:div>
                    <w:div w:id="872962272">
                      <w:marLeft w:val="0"/>
                      <w:marRight w:val="0"/>
                      <w:marTop w:val="0"/>
                      <w:marBottom w:val="0"/>
                      <w:divBdr>
                        <w:top w:val="none" w:sz="0" w:space="0" w:color="auto"/>
                        <w:left w:val="none" w:sz="0" w:space="0" w:color="auto"/>
                        <w:bottom w:val="none" w:sz="0" w:space="0" w:color="auto"/>
                        <w:right w:val="none" w:sz="0" w:space="0" w:color="auto"/>
                      </w:divBdr>
                    </w:div>
                    <w:div w:id="522523414">
                      <w:marLeft w:val="0"/>
                      <w:marRight w:val="0"/>
                      <w:marTop w:val="0"/>
                      <w:marBottom w:val="0"/>
                      <w:divBdr>
                        <w:top w:val="none" w:sz="0" w:space="0" w:color="auto"/>
                        <w:left w:val="none" w:sz="0" w:space="0" w:color="auto"/>
                        <w:bottom w:val="none" w:sz="0" w:space="0" w:color="auto"/>
                        <w:right w:val="none" w:sz="0" w:space="0" w:color="auto"/>
                      </w:divBdr>
                    </w:div>
                    <w:div w:id="1302809400">
                      <w:marLeft w:val="0"/>
                      <w:marRight w:val="0"/>
                      <w:marTop w:val="0"/>
                      <w:marBottom w:val="0"/>
                      <w:divBdr>
                        <w:top w:val="none" w:sz="0" w:space="0" w:color="auto"/>
                        <w:left w:val="none" w:sz="0" w:space="0" w:color="auto"/>
                        <w:bottom w:val="none" w:sz="0" w:space="0" w:color="auto"/>
                        <w:right w:val="none" w:sz="0" w:space="0" w:color="auto"/>
                      </w:divBdr>
                    </w:div>
                    <w:div w:id="1075395720">
                      <w:marLeft w:val="0"/>
                      <w:marRight w:val="0"/>
                      <w:marTop w:val="0"/>
                      <w:marBottom w:val="0"/>
                      <w:divBdr>
                        <w:top w:val="none" w:sz="0" w:space="0" w:color="auto"/>
                        <w:left w:val="none" w:sz="0" w:space="0" w:color="auto"/>
                        <w:bottom w:val="none" w:sz="0" w:space="0" w:color="auto"/>
                        <w:right w:val="none" w:sz="0" w:space="0" w:color="auto"/>
                      </w:divBdr>
                    </w:div>
                    <w:div w:id="862550406">
                      <w:marLeft w:val="0"/>
                      <w:marRight w:val="0"/>
                      <w:marTop w:val="0"/>
                      <w:marBottom w:val="0"/>
                      <w:divBdr>
                        <w:top w:val="none" w:sz="0" w:space="0" w:color="auto"/>
                        <w:left w:val="none" w:sz="0" w:space="0" w:color="auto"/>
                        <w:bottom w:val="none" w:sz="0" w:space="0" w:color="auto"/>
                        <w:right w:val="none" w:sz="0" w:space="0" w:color="auto"/>
                      </w:divBdr>
                    </w:div>
                    <w:div w:id="1079400146">
                      <w:marLeft w:val="0"/>
                      <w:marRight w:val="0"/>
                      <w:marTop w:val="0"/>
                      <w:marBottom w:val="0"/>
                      <w:divBdr>
                        <w:top w:val="none" w:sz="0" w:space="0" w:color="auto"/>
                        <w:left w:val="none" w:sz="0" w:space="0" w:color="auto"/>
                        <w:bottom w:val="none" w:sz="0" w:space="0" w:color="auto"/>
                        <w:right w:val="none" w:sz="0" w:space="0" w:color="auto"/>
                      </w:divBdr>
                    </w:div>
                  </w:divsChild>
                </w:div>
                <w:div w:id="838084428">
                  <w:marLeft w:val="0"/>
                  <w:marRight w:val="0"/>
                  <w:marTop w:val="0"/>
                  <w:marBottom w:val="0"/>
                  <w:divBdr>
                    <w:top w:val="none" w:sz="0" w:space="0" w:color="auto"/>
                    <w:left w:val="none" w:sz="0" w:space="0" w:color="auto"/>
                    <w:bottom w:val="none" w:sz="0" w:space="0" w:color="auto"/>
                    <w:right w:val="none" w:sz="0" w:space="0" w:color="auto"/>
                  </w:divBdr>
                  <w:divsChild>
                    <w:div w:id="618991167">
                      <w:marLeft w:val="0"/>
                      <w:marRight w:val="0"/>
                      <w:marTop w:val="0"/>
                      <w:marBottom w:val="0"/>
                      <w:divBdr>
                        <w:top w:val="none" w:sz="0" w:space="0" w:color="auto"/>
                        <w:left w:val="none" w:sz="0" w:space="0" w:color="auto"/>
                        <w:bottom w:val="none" w:sz="0" w:space="0" w:color="auto"/>
                        <w:right w:val="none" w:sz="0" w:space="0" w:color="auto"/>
                      </w:divBdr>
                    </w:div>
                    <w:div w:id="367610992">
                      <w:marLeft w:val="0"/>
                      <w:marRight w:val="0"/>
                      <w:marTop w:val="0"/>
                      <w:marBottom w:val="0"/>
                      <w:divBdr>
                        <w:top w:val="none" w:sz="0" w:space="0" w:color="auto"/>
                        <w:left w:val="none" w:sz="0" w:space="0" w:color="auto"/>
                        <w:bottom w:val="none" w:sz="0" w:space="0" w:color="auto"/>
                        <w:right w:val="none" w:sz="0" w:space="0" w:color="auto"/>
                      </w:divBdr>
                    </w:div>
                    <w:div w:id="1656690384">
                      <w:marLeft w:val="0"/>
                      <w:marRight w:val="0"/>
                      <w:marTop w:val="0"/>
                      <w:marBottom w:val="0"/>
                      <w:divBdr>
                        <w:top w:val="none" w:sz="0" w:space="0" w:color="auto"/>
                        <w:left w:val="none" w:sz="0" w:space="0" w:color="auto"/>
                        <w:bottom w:val="none" w:sz="0" w:space="0" w:color="auto"/>
                        <w:right w:val="none" w:sz="0" w:space="0" w:color="auto"/>
                      </w:divBdr>
                    </w:div>
                  </w:divsChild>
                </w:div>
                <w:div w:id="7576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015">
          <w:marLeft w:val="0"/>
          <w:marRight w:val="0"/>
          <w:marTop w:val="0"/>
          <w:marBottom w:val="0"/>
          <w:divBdr>
            <w:top w:val="none" w:sz="0" w:space="0" w:color="auto"/>
            <w:left w:val="none" w:sz="0" w:space="0" w:color="auto"/>
            <w:bottom w:val="none" w:sz="0" w:space="0" w:color="auto"/>
            <w:right w:val="none" w:sz="0" w:space="0" w:color="auto"/>
          </w:divBdr>
          <w:divsChild>
            <w:div w:id="2143384678">
              <w:marLeft w:val="0"/>
              <w:marRight w:val="0"/>
              <w:marTop w:val="0"/>
              <w:marBottom w:val="0"/>
              <w:divBdr>
                <w:top w:val="none" w:sz="0" w:space="0" w:color="auto"/>
                <w:left w:val="none" w:sz="0" w:space="0" w:color="auto"/>
                <w:bottom w:val="none" w:sz="0" w:space="0" w:color="auto"/>
                <w:right w:val="none" w:sz="0" w:space="0" w:color="auto"/>
              </w:divBdr>
            </w:div>
            <w:div w:id="1566448860">
              <w:marLeft w:val="0"/>
              <w:marRight w:val="0"/>
              <w:marTop w:val="0"/>
              <w:marBottom w:val="0"/>
              <w:divBdr>
                <w:top w:val="none" w:sz="0" w:space="0" w:color="auto"/>
                <w:left w:val="none" w:sz="0" w:space="0" w:color="auto"/>
                <w:bottom w:val="none" w:sz="0" w:space="0" w:color="auto"/>
                <w:right w:val="none" w:sz="0" w:space="0" w:color="auto"/>
              </w:divBdr>
            </w:div>
            <w:div w:id="1040469932">
              <w:marLeft w:val="0"/>
              <w:marRight w:val="0"/>
              <w:marTop w:val="0"/>
              <w:marBottom w:val="0"/>
              <w:divBdr>
                <w:top w:val="none" w:sz="0" w:space="0" w:color="auto"/>
                <w:left w:val="none" w:sz="0" w:space="0" w:color="auto"/>
                <w:bottom w:val="none" w:sz="0" w:space="0" w:color="auto"/>
                <w:right w:val="none" w:sz="0" w:space="0" w:color="auto"/>
              </w:divBdr>
            </w:div>
            <w:div w:id="1068302597">
              <w:marLeft w:val="0"/>
              <w:marRight w:val="0"/>
              <w:marTop w:val="0"/>
              <w:marBottom w:val="0"/>
              <w:divBdr>
                <w:top w:val="none" w:sz="0" w:space="0" w:color="auto"/>
                <w:left w:val="none" w:sz="0" w:space="0" w:color="auto"/>
                <w:bottom w:val="none" w:sz="0" w:space="0" w:color="auto"/>
                <w:right w:val="none" w:sz="0" w:space="0" w:color="auto"/>
              </w:divBdr>
            </w:div>
            <w:div w:id="371154538">
              <w:marLeft w:val="0"/>
              <w:marRight w:val="0"/>
              <w:marTop w:val="0"/>
              <w:marBottom w:val="0"/>
              <w:divBdr>
                <w:top w:val="none" w:sz="0" w:space="0" w:color="auto"/>
                <w:left w:val="none" w:sz="0" w:space="0" w:color="auto"/>
                <w:bottom w:val="none" w:sz="0" w:space="0" w:color="auto"/>
                <w:right w:val="none" w:sz="0" w:space="0" w:color="auto"/>
              </w:divBdr>
            </w:div>
            <w:div w:id="315689071">
              <w:marLeft w:val="0"/>
              <w:marRight w:val="0"/>
              <w:marTop w:val="0"/>
              <w:marBottom w:val="0"/>
              <w:divBdr>
                <w:top w:val="none" w:sz="0" w:space="0" w:color="auto"/>
                <w:left w:val="none" w:sz="0" w:space="0" w:color="auto"/>
                <w:bottom w:val="none" w:sz="0" w:space="0" w:color="auto"/>
                <w:right w:val="none" w:sz="0" w:space="0" w:color="auto"/>
              </w:divBdr>
            </w:div>
            <w:div w:id="141234423">
              <w:marLeft w:val="0"/>
              <w:marRight w:val="0"/>
              <w:marTop w:val="0"/>
              <w:marBottom w:val="0"/>
              <w:divBdr>
                <w:top w:val="none" w:sz="0" w:space="0" w:color="auto"/>
                <w:left w:val="none" w:sz="0" w:space="0" w:color="auto"/>
                <w:bottom w:val="none" w:sz="0" w:space="0" w:color="auto"/>
                <w:right w:val="none" w:sz="0" w:space="0" w:color="auto"/>
              </w:divBdr>
              <w:divsChild>
                <w:div w:id="15599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822">
          <w:marLeft w:val="0"/>
          <w:marRight w:val="0"/>
          <w:marTop w:val="0"/>
          <w:marBottom w:val="0"/>
          <w:divBdr>
            <w:top w:val="none" w:sz="0" w:space="0" w:color="auto"/>
            <w:left w:val="none" w:sz="0" w:space="0" w:color="auto"/>
            <w:bottom w:val="none" w:sz="0" w:space="0" w:color="auto"/>
            <w:right w:val="none" w:sz="0" w:space="0" w:color="auto"/>
          </w:divBdr>
        </w:div>
        <w:div w:id="1071196826">
          <w:marLeft w:val="0"/>
          <w:marRight w:val="0"/>
          <w:marTop w:val="0"/>
          <w:marBottom w:val="0"/>
          <w:divBdr>
            <w:top w:val="none" w:sz="0" w:space="0" w:color="auto"/>
            <w:left w:val="none" w:sz="0" w:space="0" w:color="auto"/>
            <w:bottom w:val="none" w:sz="0" w:space="0" w:color="auto"/>
            <w:right w:val="none" w:sz="0" w:space="0" w:color="auto"/>
          </w:divBdr>
        </w:div>
      </w:divsChild>
    </w:div>
    <w:div w:id="2107574950">
      <w:bodyDiv w:val="1"/>
      <w:marLeft w:val="0"/>
      <w:marRight w:val="0"/>
      <w:marTop w:val="0"/>
      <w:marBottom w:val="0"/>
      <w:divBdr>
        <w:top w:val="none" w:sz="0" w:space="0" w:color="auto"/>
        <w:left w:val="none" w:sz="0" w:space="0" w:color="auto"/>
        <w:bottom w:val="none" w:sz="0" w:space="0" w:color="auto"/>
        <w:right w:val="none" w:sz="0" w:space="0" w:color="auto"/>
      </w:divBdr>
      <w:divsChild>
        <w:div w:id="1807162193">
          <w:marLeft w:val="0"/>
          <w:marRight w:val="0"/>
          <w:marTop w:val="0"/>
          <w:marBottom w:val="0"/>
          <w:divBdr>
            <w:top w:val="none" w:sz="0" w:space="0" w:color="auto"/>
            <w:left w:val="none" w:sz="0" w:space="0" w:color="auto"/>
            <w:bottom w:val="none" w:sz="0" w:space="0" w:color="auto"/>
            <w:right w:val="none" w:sz="0" w:space="0" w:color="auto"/>
          </w:divBdr>
          <w:divsChild>
            <w:div w:id="695812881">
              <w:marLeft w:val="0"/>
              <w:marRight w:val="0"/>
              <w:marTop w:val="0"/>
              <w:marBottom w:val="0"/>
              <w:divBdr>
                <w:top w:val="none" w:sz="0" w:space="0" w:color="auto"/>
                <w:left w:val="none" w:sz="0" w:space="0" w:color="auto"/>
                <w:bottom w:val="none" w:sz="0" w:space="0" w:color="auto"/>
                <w:right w:val="none" w:sz="0" w:space="0" w:color="auto"/>
              </w:divBdr>
              <w:divsChild>
                <w:div w:id="1593930050">
                  <w:marLeft w:val="0"/>
                  <w:marRight w:val="0"/>
                  <w:marTop w:val="0"/>
                  <w:marBottom w:val="0"/>
                  <w:divBdr>
                    <w:top w:val="none" w:sz="0" w:space="0" w:color="auto"/>
                    <w:left w:val="none" w:sz="0" w:space="0" w:color="auto"/>
                    <w:bottom w:val="none" w:sz="0" w:space="0" w:color="auto"/>
                    <w:right w:val="none" w:sz="0" w:space="0" w:color="auto"/>
                  </w:divBdr>
                  <w:divsChild>
                    <w:div w:id="949555714">
                      <w:marLeft w:val="0"/>
                      <w:marRight w:val="0"/>
                      <w:marTop w:val="0"/>
                      <w:marBottom w:val="0"/>
                      <w:divBdr>
                        <w:top w:val="none" w:sz="0" w:space="0" w:color="auto"/>
                        <w:left w:val="none" w:sz="0" w:space="0" w:color="auto"/>
                        <w:bottom w:val="none" w:sz="0" w:space="0" w:color="auto"/>
                        <w:right w:val="none" w:sz="0" w:space="0" w:color="auto"/>
                      </w:divBdr>
                      <w:divsChild>
                        <w:div w:id="1734161787">
                          <w:marLeft w:val="0"/>
                          <w:marRight w:val="0"/>
                          <w:marTop w:val="0"/>
                          <w:marBottom w:val="0"/>
                          <w:divBdr>
                            <w:top w:val="none" w:sz="0" w:space="0" w:color="auto"/>
                            <w:left w:val="none" w:sz="0" w:space="0" w:color="auto"/>
                            <w:bottom w:val="none" w:sz="0" w:space="0" w:color="auto"/>
                            <w:right w:val="none" w:sz="0" w:space="0" w:color="auto"/>
                          </w:divBdr>
                        </w:div>
                      </w:divsChild>
                    </w:div>
                    <w:div w:id="1466509957">
                      <w:marLeft w:val="0"/>
                      <w:marRight w:val="0"/>
                      <w:marTop w:val="0"/>
                      <w:marBottom w:val="0"/>
                      <w:divBdr>
                        <w:top w:val="none" w:sz="0" w:space="0" w:color="auto"/>
                        <w:left w:val="none" w:sz="0" w:space="0" w:color="auto"/>
                        <w:bottom w:val="none" w:sz="0" w:space="0" w:color="auto"/>
                        <w:right w:val="none" w:sz="0" w:space="0" w:color="auto"/>
                      </w:divBdr>
                    </w:div>
                    <w:div w:id="892615038">
                      <w:marLeft w:val="0"/>
                      <w:marRight w:val="0"/>
                      <w:marTop w:val="0"/>
                      <w:marBottom w:val="0"/>
                      <w:divBdr>
                        <w:top w:val="none" w:sz="0" w:space="0" w:color="auto"/>
                        <w:left w:val="none" w:sz="0" w:space="0" w:color="auto"/>
                        <w:bottom w:val="none" w:sz="0" w:space="0" w:color="auto"/>
                        <w:right w:val="none" w:sz="0" w:space="0" w:color="auto"/>
                      </w:divBdr>
                    </w:div>
                    <w:div w:id="643243499">
                      <w:marLeft w:val="0"/>
                      <w:marRight w:val="0"/>
                      <w:marTop w:val="0"/>
                      <w:marBottom w:val="0"/>
                      <w:divBdr>
                        <w:top w:val="none" w:sz="0" w:space="0" w:color="auto"/>
                        <w:left w:val="none" w:sz="0" w:space="0" w:color="auto"/>
                        <w:bottom w:val="none" w:sz="0" w:space="0" w:color="auto"/>
                        <w:right w:val="none" w:sz="0" w:space="0" w:color="auto"/>
                      </w:divBdr>
                    </w:div>
                    <w:div w:id="11912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84">
              <w:marLeft w:val="0"/>
              <w:marRight w:val="0"/>
              <w:marTop w:val="0"/>
              <w:marBottom w:val="0"/>
              <w:divBdr>
                <w:top w:val="none" w:sz="0" w:space="0" w:color="auto"/>
                <w:left w:val="none" w:sz="0" w:space="0" w:color="auto"/>
                <w:bottom w:val="none" w:sz="0" w:space="0" w:color="auto"/>
                <w:right w:val="none" w:sz="0" w:space="0" w:color="auto"/>
              </w:divBdr>
              <w:divsChild>
                <w:div w:id="97916820">
                  <w:marLeft w:val="0"/>
                  <w:marRight w:val="0"/>
                  <w:marTop w:val="0"/>
                  <w:marBottom w:val="0"/>
                  <w:divBdr>
                    <w:top w:val="none" w:sz="0" w:space="0" w:color="auto"/>
                    <w:left w:val="none" w:sz="0" w:space="0" w:color="auto"/>
                    <w:bottom w:val="none" w:sz="0" w:space="0" w:color="auto"/>
                    <w:right w:val="none" w:sz="0" w:space="0" w:color="auto"/>
                  </w:divBdr>
                </w:div>
                <w:div w:id="175464637">
                  <w:marLeft w:val="0"/>
                  <w:marRight w:val="0"/>
                  <w:marTop w:val="0"/>
                  <w:marBottom w:val="0"/>
                  <w:divBdr>
                    <w:top w:val="none" w:sz="0" w:space="0" w:color="auto"/>
                    <w:left w:val="none" w:sz="0" w:space="0" w:color="auto"/>
                    <w:bottom w:val="none" w:sz="0" w:space="0" w:color="auto"/>
                    <w:right w:val="none" w:sz="0" w:space="0" w:color="auto"/>
                  </w:divBdr>
                </w:div>
              </w:divsChild>
            </w:div>
            <w:div w:id="1236821275">
              <w:marLeft w:val="0"/>
              <w:marRight w:val="0"/>
              <w:marTop w:val="0"/>
              <w:marBottom w:val="0"/>
              <w:divBdr>
                <w:top w:val="none" w:sz="0" w:space="0" w:color="auto"/>
                <w:left w:val="none" w:sz="0" w:space="0" w:color="auto"/>
                <w:bottom w:val="none" w:sz="0" w:space="0" w:color="auto"/>
                <w:right w:val="none" w:sz="0" w:space="0" w:color="auto"/>
              </w:divBdr>
              <w:divsChild>
                <w:div w:id="1242252778">
                  <w:marLeft w:val="0"/>
                  <w:marRight w:val="0"/>
                  <w:marTop w:val="0"/>
                  <w:marBottom w:val="0"/>
                  <w:divBdr>
                    <w:top w:val="none" w:sz="0" w:space="0" w:color="auto"/>
                    <w:left w:val="none" w:sz="0" w:space="0" w:color="auto"/>
                    <w:bottom w:val="none" w:sz="0" w:space="0" w:color="auto"/>
                    <w:right w:val="none" w:sz="0" w:space="0" w:color="auto"/>
                  </w:divBdr>
                  <w:divsChild>
                    <w:div w:id="20093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275">
              <w:marLeft w:val="0"/>
              <w:marRight w:val="0"/>
              <w:marTop w:val="0"/>
              <w:marBottom w:val="0"/>
              <w:divBdr>
                <w:top w:val="none" w:sz="0" w:space="0" w:color="auto"/>
                <w:left w:val="none" w:sz="0" w:space="0" w:color="auto"/>
                <w:bottom w:val="none" w:sz="0" w:space="0" w:color="auto"/>
                <w:right w:val="none" w:sz="0" w:space="0" w:color="auto"/>
              </w:divBdr>
            </w:div>
            <w:div w:id="1252198356">
              <w:marLeft w:val="0"/>
              <w:marRight w:val="0"/>
              <w:marTop w:val="0"/>
              <w:marBottom w:val="0"/>
              <w:divBdr>
                <w:top w:val="none" w:sz="0" w:space="0" w:color="auto"/>
                <w:left w:val="none" w:sz="0" w:space="0" w:color="auto"/>
                <w:bottom w:val="none" w:sz="0" w:space="0" w:color="auto"/>
                <w:right w:val="none" w:sz="0" w:space="0" w:color="auto"/>
              </w:divBdr>
              <w:divsChild>
                <w:div w:id="2047949193">
                  <w:marLeft w:val="0"/>
                  <w:marRight w:val="0"/>
                  <w:marTop w:val="0"/>
                  <w:marBottom w:val="0"/>
                  <w:divBdr>
                    <w:top w:val="none" w:sz="0" w:space="0" w:color="auto"/>
                    <w:left w:val="none" w:sz="0" w:space="0" w:color="auto"/>
                    <w:bottom w:val="none" w:sz="0" w:space="0" w:color="auto"/>
                    <w:right w:val="none" w:sz="0" w:space="0" w:color="auto"/>
                  </w:divBdr>
                  <w:divsChild>
                    <w:div w:id="296880876">
                      <w:marLeft w:val="0"/>
                      <w:marRight w:val="0"/>
                      <w:marTop w:val="0"/>
                      <w:marBottom w:val="0"/>
                      <w:divBdr>
                        <w:top w:val="none" w:sz="0" w:space="0" w:color="auto"/>
                        <w:left w:val="none" w:sz="0" w:space="0" w:color="auto"/>
                        <w:bottom w:val="none" w:sz="0" w:space="0" w:color="auto"/>
                        <w:right w:val="none" w:sz="0" w:space="0" w:color="auto"/>
                      </w:divBdr>
                      <w:divsChild>
                        <w:div w:id="1083452219">
                          <w:marLeft w:val="0"/>
                          <w:marRight w:val="0"/>
                          <w:marTop w:val="0"/>
                          <w:marBottom w:val="0"/>
                          <w:divBdr>
                            <w:top w:val="none" w:sz="0" w:space="0" w:color="auto"/>
                            <w:left w:val="none" w:sz="0" w:space="0" w:color="auto"/>
                            <w:bottom w:val="none" w:sz="0" w:space="0" w:color="auto"/>
                            <w:right w:val="none" w:sz="0" w:space="0" w:color="auto"/>
                          </w:divBdr>
                        </w:div>
                        <w:div w:id="261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544">
          <w:marLeft w:val="0"/>
          <w:marRight w:val="0"/>
          <w:marTop w:val="0"/>
          <w:marBottom w:val="0"/>
          <w:divBdr>
            <w:top w:val="none" w:sz="0" w:space="0" w:color="auto"/>
            <w:left w:val="none" w:sz="0" w:space="0" w:color="auto"/>
            <w:bottom w:val="none" w:sz="0" w:space="0" w:color="auto"/>
            <w:right w:val="none" w:sz="0" w:space="0" w:color="auto"/>
          </w:divBdr>
          <w:divsChild>
            <w:div w:id="593516855">
              <w:marLeft w:val="0"/>
              <w:marRight w:val="0"/>
              <w:marTop w:val="0"/>
              <w:marBottom w:val="0"/>
              <w:divBdr>
                <w:top w:val="none" w:sz="0" w:space="0" w:color="auto"/>
                <w:left w:val="none" w:sz="0" w:space="0" w:color="auto"/>
                <w:bottom w:val="none" w:sz="0" w:space="0" w:color="auto"/>
                <w:right w:val="none" w:sz="0" w:space="0" w:color="auto"/>
              </w:divBdr>
              <w:divsChild>
                <w:div w:id="751701884">
                  <w:marLeft w:val="0"/>
                  <w:marRight w:val="0"/>
                  <w:marTop w:val="0"/>
                  <w:marBottom w:val="0"/>
                  <w:divBdr>
                    <w:top w:val="none" w:sz="0" w:space="0" w:color="auto"/>
                    <w:left w:val="none" w:sz="0" w:space="0" w:color="auto"/>
                    <w:bottom w:val="none" w:sz="0" w:space="0" w:color="auto"/>
                    <w:right w:val="none" w:sz="0" w:space="0" w:color="auto"/>
                  </w:divBdr>
                  <w:divsChild>
                    <w:div w:id="208609156">
                      <w:marLeft w:val="0"/>
                      <w:marRight w:val="0"/>
                      <w:marTop w:val="0"/>
                      <w:marBottom w:val="0"/>
                      <w:divBdr>
                        <w:top w:val="none" w:sz="0" w:space="0" w:color="auto"/>
                        <w:left w:val="none" w:sz="0" w:space="0" w:color="auto"/>
                        <w:bottom w:val="none" w:sz="0" w:space="0" w:color="auto"/>
                        <w:right w:val="none" w:sz="0" w:space="0" w:color="auto"/>
                      </w:divBdr>
                    </w:div>
                  </w:divsChild>
                </w:div>
                <w:div w:id="1697538102">
                  <w:marLeft w:val="0"/>
                  <w:marRight w:val="0"/>
                  <w:marTop w:val="0"/>
                  <w:marBottom w:val="0"/>
                  <w:divBdr>
                    <w:top w:val="none" w:sz="0" w:space="0" w:color="auto"/>
                    <w:left w:val="none" w:sz="0" w:space="0" w:color="auto"/>
                    <w:bottom w:val="none" w:sz="0" w:space="0" w:color="auto"/>
                    <w:right w:val="none" w:sz="0" w:space="0" w:color="auto"/>
                  </w:divBdr>
                  <w:divsChild>
                    <w:div w:id="1083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098">
              <w:marLeft w:val="0"/>
              <w:marRight w:val="0"/>
              <w:marTop w:val="0"/>
              <w:marBottom w:val="0"/>
              <w:divBdr>
                <w:top w:val="none" w:sz="0" w:space="0" w:color="auto"/>
                <w:left w:val="none" w:sz="0" w:space="0" w:color="auto"/>
                <w:bottom w:val="none" w:sz="0" w:space="0" w:color="auto"/>
                <w:right w:val="none" w:sz="0" w:space="0" w:color="auto"/>
              </w:divBdr>
            </w:div>
          </w:divsChild>
        </w:div>
        <w:div w:id="143666454">
          <w:marLeft w:val="0"/>
          <w:marRight w:val="0"/>
          <w:marTop w:val="0"/>
          <w:marBottom w:val="0"/>
          <w:divBdr>
            <w:top w:val="none" w:sz="0" w:space="0" w:color="auto"/>
            <w:left w:val="none" w:sz="0" w:space="0" w:color="auto"/>
            <w:bottom w:val="none" w:sz="0" w:space="0" w:color="auto"/>
            <w:right w:val="none" w:sz="0" w:space="0" w:color="auto"/>
          </w:divBdr>
        </w:div>
        <w:div w:id="746541275">
          <w:marLeft w:val="0"/>
          <w:marRight w:val="0"/>
          <w:marTop w:val="0"/>
          <w:marBottom w:val="0"/>
          <w:divBdr>
            <w:top w:val="none" w:sz="0" w:space="0" w:color="auto"/>
            <w:left w:val="none" w:sz="0" w:space="0" w:color="auto"/>
            <w:bottom w:val="none" w:sz="0" w:space="0" w:color="auto"/>
            <w:right w:val="none" w:sz="0" w:space="0" w:color="auto"/>
          </w:divBdr>
        </w:div>
        <w:div w:id="1895118974">
          <w:marLeft w:val="0"/>
          <w:marRight w:val="0"/>
          <w:marTop w:val="0"/>
          <w:marBottom w:val="0"/>
          <w:divBdr>
            <w:top w:val="none" w:sz="0" w:space="0" w:color="auto"/>
            <w:left w:val="none" w:sz="0" w:space="0" w:color="auto"/>
            <w:bottom w:val="none" w:sz="0" w:space="0" w:color="auto"/>
            <w:right w:val="none" w:sz="0" w:space="0" w:color="auto"/>
          </w:divBdr>
        </w:div>
        <w:div w:id="1098139108">
          <w:marLeft w:val="0"/>
          <w:marRight w:val="0"/>
          <w:marTop w:val="0"/>
          <w:marBottom w:val="0"/>
          <w:divBdr>
            <w:top w:val="none" w:sz="0" w:space="0" w:color="auto"/>
            <w:left w:val="none" w:sz="0" w:space="0" w:color="auto"/>
            <w:bottom w:val="none" w:sz="0" w:space="0" w:color="auto"/>
            <w:right w:val="none" w:sz="0" w:space="0" w:color="auto"/>
          </w:divBdr>
        </w:div>
        <w:div w:id="1085810532">
          <w:marLeft w:val="0"/>
          <w:marRight w:val="0"/>
          <w:marTop w:val="0"/>
          <w:marBottom w:val="0"/>
          <w:divBdr>
            <w:top w:val="none" w:sz="0" w:space="0" w:color="auto"/>
            <w:left w:val="none" w:sz="0" w:space="0" w:color="auto"/>
            <w:bottom w:val="none" w:sz="0" w:space="0" w:color="auto"/>
            <w:right w:val="none" w:sz="0" w:space="0" w:color="auto"/>
          </w:divBdr>
        </w:div>
        <w:div w:id="1226838628">
          <w:marLeft w:val="0"/>
          <w:marRight w:val="0"/>
          <w:marTop w:val="0"/>
          <w:marBottom w:val="0"/>
          <w:divBdr>
            <w:top w:val="none" w:sz="0" w:space="0" w:color="auto"/>
            <w:left w:val="none" w:sz="0" w:space="0" w:color="auto"/>
            <w:bottom w:val="none" w:sz="0" w:space="0" w:color="auto"/>
            <w:right w:val="none" w:sz="0" w:space="0" w:color="auto"/>
          </w:divBdr>
        </w:div>
        <w:div w:id="672535874">
          <w:marLeft w:val="0"/>
          <w:marRight w:val="0"/>
          <w:marTop w:val="0"/>
          <w:marBottom w:val="0"/>
          <w:divBdr>
            <w:top w:val="none" w:sz="0" w:space="0" w:color="auto"/>
            <w:left w:val="none" w:sz="0" w:space="0" w:color="auto"/>
            <w:bottom w:val="none" w:sz="0" w:space="0" w:color="auto"/>
            <w:right w:val="none" w:sz="0" w:space="0" w:color="auto"/>
          </w:divBdr>
          <w:divsChild>
            <w:div w:id="448745664">
              <w:marLeft w:val="0"/>
              <w:marRight w:val="0"/>
              <w:marTop w:val="0"/>
              <w:marBottom w:val="0"/>
              <w:divBdr>
                <w:top w:val="none" w:sz="0" w:space="0" w:color="auto"/>
                <w:left w:val="none" w:sz="0" w:space="0" w:color="auto"/>
                <w:bottom w:val="none" w:sz="0" w:space="0" w:color="auto"/>
                <w:right w:val="none" w:sz="0" w:space="0" w:color="auto"/>
              </w:divBdr>
            </w:div>
            <w:div w:id="2033456323">
              <w:marLeft w:val="0"/>
              <w:marRight w:val="0"/>
              <w:marTop w:val="0"/>
              <w:marBottom w:val="0"/>
              <w:divBdr>
                <w:top w:val="none" w:sz="0" w:space="0" w:color="auto"/>
                <w:left w:val="none" w:sz="0" w:space="0" w:color="auto"/>
                <w:bottom w:val="none" w:sz="0" w:space="0" w:color="auto"/>
                <w:right w:val="none" w:sz="0" w:space="0" w:color="auto"/>
              </w:divBdr>
            </w:div>
            <w:div w:id="172694904">
              <w:marLeft w:val="0"/>
              <w:marRight w:val="0"/>
              <w:marTop w:val="0"/>
              <w:marBottom w:val="0"/>
              <w:divBdr>
                <w:top w:val="none" w:sz="0" w:space="0" w:color="auto"/>
                <w:left w:val="none" w:sz="0" w:space="0" w:color="auto"/>
                <w:bottom w:val="none" w:sz="0" w:space="0" w:color="auto"/>
                <w:right w:val="none" w:sz="0" w:space="0" w:color="auto"/>
              </w:divBdr>
            </w:div>
          </w:divsChild>
        </w:div>
        <w:div w:id="387806221">
          <w:marLeft w:val="0"/>
          <w:marRight w:val="0"/>
          <w:marTop w:val="0"/>
          <w:marBottom w:val="0"/>
          <w:divBdr>
            <w:top w:val="none" w:sz="0" w:space="0" w:color="auto"/>
            <w:left w:val="none" w:sz="0" w:space="0" w:color="auto"/>
            <w:bottom w:val="none" w:sz="0" w:space="0" w:color="auto"/>
            <w:right w:val="none" w:sz="0" w:space="0" w:color="auto"/>
          </w:divBdr>
        </w:div>
        <w:div w:id="600183984">
          <w:marLeft w:val="0"/>
          <w:marRight w:val="0"/>
          <w:marTop w:val="0"/>
          <w:marBottom w:val="0"/>
          <w:divBdr>
            <w:top w:val="none" w:sz="0" w:space="0" w:color="auto"/>
            <w:left w:val="none" w:sz="0" w:space="0" w:color="auto"/>
            <w:bottom w:val="none" w:sz="0" w:space="0" w:color="auto"/>
            <w:right w:val="none" w:sz="0" w:space="0" w:color="auto"/>
          </w:divBdr>
          <w:divsChild>
            <w:div w:id="930695595">
              <w:marLeft w:val="0"/>
              <w:marRight w:val="0"/>
              <w:marTop w:val="0"/>
              <w:marBottom w:val="0"/>
              <w:divBdr>
                <w:top w:val="none" w:sz="0" w:space="0" w:color="auto"/>
                <w:left w:val="none" w:sz="0" w:space="0" w:color="auto"/>
                <w:bottom w:val="none" w:sz="0" w:space="0" w:color="auto"/>
                <w:right w:val="none" w:sz="0" w:space="0" w:color="auto"/>
              </w:divBdr>
            </w:div>
            <w:div w:id="974532403">
              <w:marLeft w:val="0"/>
              <w:marRight w:val="0"/>
              <w:marTop w:val="0"/>
              <w:marBottom w:val="0"/>
              <w:divBdr>
                <w:top w:val="none" w:sz="0" w:space="0" w:color="auto"/>
                <w:left w:val="none" w:sz="0" w:space="0" w:color="auto"/>
                <w:bottom w:val="none" w:sz="0" w:space="0" w:color="auto"/>
                <w:right w:val="none" w:sz="0" w:space="0" w:color="auto"/>
              </w:divBdr>
            </w:div>
            <w:div w:id="1161434935">
              <w:marLeft w:val="0"/>
              <w:marRight w:val="0"/>
              <w:marTop w:val="0"/>
              <w:marBottom w:val="0"/>
              <w:divBdr>
                <w:top w:val="none" w:sz="0" w:space="0" w:color="auto"/>
                <w:left w:val="none" w:sz="0" w:space="0" w:color="auto"/>
                <w:bottom w:val="none" w:sz="0" w:space="0" w:color="auto"/>
                <w:right w:val="none" w:sz="0" w:space="0" w:color="auto"/>
              </w:divBdr>
            </w:div>
          </w:divsChild>
        </w:div>
        <w:div w:id="1438021468">
          <w:marLeft w:val="0"/>
          <w:marRight w:val="0"/>
          <w:marTop w:val="0"/>
          <w:marBottom w:val="0"/>
          <w:divBdr>
            <w:top w:val="none" w:sz="0" w:space="0" w:color="auto"/>
            <w:left w:val="none" w:sz="0" w:space="0" w:color="auto"/>
            <w:bottom w:val="none" w:sz="0" w:space="0" w:color="auto"/>
            <w:right w:val="none" w:sz="0" w:space="0" w:color="auto"/>
          </w:divBdr>
          <w:divsChild>
            <w:div w:id="1094520348">
              <w:marLeft w:val="0"/>
              <w:marRight w:val="0"/>
              <w:marTop w:val="0"/>
              <w:marBottom w:val="0"/>
              <w:divBdr>
                <w:top w:val="none" w:sz="0" w:space="0" w:color="auto"/>
                <w:left w:val="none" w:sz="0" w:space="0" w:color="auto"/>
                <w:bottom w:val="none" w:sz="0" w:space="0" w:color="auto"/>
                <w:right w:val="none" w:sz="0" w:space="0" w:color="auto"/>
              </w:divBdr>
            </w:div>
            <w:div w:id="1771200464">
              <w:marLeft w:val="0"/>
              <w:marRight w:val="0"/>
              <w:marTop w:val="0"/>
              <w:marBottom w:val="0"/>
              <w:divBdr>
                <w:top w:val="none" w:sz="0" w:space="0" w:color="auto"/>
                <w:left w:val="none" w:sz="0" w:space="0" w:color="auto"/>
                <w:bottom w:val="none" w:sz="0" w:space="0" w:color="auto"/>
                <w:right w:val="none" w:sz="0" w:space="0" w:color="auto"/>
              </w:divBdr>
              <w:divsChild>
                <w:div w:id="1548562457">
                  <w:marLeft w:val="0"/>
                  <w:marRight w:val="0"/>
                  <w:marTop w:val="0"/>
                  <w:marBottom w:val="0"/>
                  <w:divBdr>
                    <w:top w:val="none" w:sz="0" w:space="0" w:color="auto"/>
                    <w:left w:val="none" w:sz="0" w:space="0" w:color="auto"/>
                    <w:bottom w:val="none" w:sz="0" w:space="0" w:color="auto"/>
                    <w:right w:val="none" w:sz="0" w:space="0" w:color="auto"/>
                  </w:divBdr>
                </w:div>
                <w:div w:id="97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opengeospatial/cdbswg/blob/master/cdb-2.0/cdb-core-geometry-model.adoc" TargetMode="External"/><Relationship Id="rId1" Type="http://schemas.openxmlformats.org/officeDocument/2006/relationships/hyperlink" Target="https://www.w3.org/TR/poi-core/" TargetMode="External"/></Relationships>
</file>

<file path=word/_rels/document.xml.rels><?xml version="1.0" encoding="UTF-8" standalone="yes"?>
<Relationships xmlns="http://schemas.openxmlformats.org/package/2006/relationships"><Relationship Id="rId117" Type="http://schemas.openxmlformats.org/officeDocument/2006/relationships/image" Target="media/image8.png"/><Relationship Id="rId299" Type="http://schemas.openxmlformats.org/officeDocument/2006/relationships/hyperlink" Target="https://www.iso.org/standard/63598.html" TargetMode="External"/><Relationship Id="rId21" Type="http://schemas.openxmlformats.org/officeDocument/2006/relationships/hyperlink" Target="file:///C:\Users\there\Downloads\21-049.html" TargetMode="External"/><Relationship Id="rId63" Type="http://schemas.openxmlformats.org/officeDocument/2006/relationships/hyperlink" Target="https://www.omg.org/spec/UML/2.5.1" TargetMode="External"/><Relationship Id="rId159" Type="http://schemas.openxmlformats.org/officeDocument/2006/relationships/hyperlink" Target="file:///C:\Users\there\Downloads\21-049.html" TargetMode="External"/><Relationship Id="rId170" Type="http://schemas.openxmlformats.org/officeDocument/2006/relationships/hyperlink" Target="file:///C:\Users\there\Downloads\21-049.html" TargetMode="External"/><Relationship Id="rId226" Type="http://schemas.openxmlformats.org/officeDocument/2006/relationships/hyperlink" Target="file:///C:\Users\there\Downloads\21-049.html" TargetMode="External"/><Relationship Id="rId268" Type="http://schemas.openxmlformats.org/officeDocument/2006/relationships/hyperlink" Target="file:///C:\Users\there\Downloads\21-049.html" TargetMode="External"/><Relationship Id="rId32" Type="http://schemas.openxmlformats.org/officeDocument/2006/relationships/hyperlink" Target="file:///C:\Users\there\Downloads\21-049.html" TargetMode="External"/><Relationship Id="rId74" Type="http://schemas.openxmlformats.org/officeDocument/2006/relationships/hyperlink" Target="file:///C:\Users\there\Downloads\21-049.html" TargetMode="External"/><Relationship Id="rId128" Type="http://schemas.openxmlformats.org/officeDocument/2006/relationships/hyperlink" Target="file:///C:\Users\there\Downloads\21-049.html" TargetMode="External"/><Relationship Id="rId5" Type="http://schemas.openxmlformats.org/officeDocument/2006/relationships/comments" Target="comments.xml"/><Relationship Id="rId181" Type="http://schemas.openxmlformats.org/officeDocument/2006/relationships/hyperlink" Target="file:///C:\Users\there\Downloads\21-049.html" TargetMode="External"/><Relationship Id="rId237" Type="http://schemas.openxmlformats.org/officeDocument/2006/relationships/hyperlink" Target="file:///C:\Users\there\Downloads\21-049.html" TargetMode="External"/><Relationship Id="rId279" Type="http://schemas.openxmlformats.org/officeDocument/2006/relationships/hyperlink" Target="file:///C:\Users\there\Downloads\21-049.html" TargetMode="External"/><Relationship Id="rId43" Type="http://schemas.openxmlformats.org/officeDocument/2006/relationships/hyperlink" Target="file:///C:\Users\there\Downloads\21-049.html" TargetMode="External"/><Relationship Id="rId139" Type="http://schemas.openxmlformats.org/officeDocument/2006/relationships/hyperlink" Target="file:///C:\Users\there\Downloads\21-049.html" TargetMode="External"/><Relationship Id="rId290" Type="http://schemas.openxmlformats.org/officeDocument/2006/relationships/hyperlink" Target="file:///C:\Users\there\Downloads\21-049.html" TargetMode="External"/><Relationship Id="rId304" Type="http://schemas.openxmlformats.org/officeDocument/2006/relationships/hyperlink" Target="https://www.iso.org/standard/44212.html" TargetMode="External"/><Relationship Id="rId85" Type="http://schemas.openxmlformats.org/officeDocument/2006/relationships/hyperlink" Target="file:///C:\Users\there\Downloads\21-049.html" TargetMode="External"/><Relationship Id="rId150" Type="http://schemas.openxmlformats.org/officeDocument/2006/relationships/hyperlink" Target="file:///C:\Users\there\Downloads\21-049.html" TargetMode="External"/><Relationship Id="rId192" Type="http://schemas.openxmlformats.org/officeDocument/2006/relationships/hyperlink" Target="file:///C:\Users\there\Downloads\21-049.html" TargetMode="External"/><Relationship Id="rId206" Type="http://schemas.openxmlformats.org/officeDocument/2006/relationships/hyperlink" Target="file:///C:\Users\there\Downloads\21-049.html" TargetMode="External"/><Relationship Id="rId248" Type="http://schemas.openxmlformats.org/officeDocument/2006/relationships/hyperlink" Target="file:///C:\Users\there\Downloads\21-049.html" TargetMode="External"/><Relationship Id="rId12" Type="http://schemas.openxmlformats.org/officeDocument/2006/relationships/hyperlink" Target="https://www.ogc.org/legal" TargetMode="External"/><Relationship Id="rId108" Type="http://schemas.openxmlformats.org/officeDocument/2006/relationships/hyperlink" Target="file:///C:\Users\there\Downloads\21-049.html" TargetMode="External"/><Relationship Id="rId315" Type="http://schemas.openxmlformats.org/officeDocument/2006/relationships/fontTable" Target="fontTable.xml"/><Relationship Id="rId54" Type="http://schemas.openxmlformats.org/officeDocument/2006/relationships/hyperlink" Target="file:///C:\Users\there\Downloads\21-049.html" TargetMode="External"/><Relationship Id="rId96" Type="http://schemas.openxmlformats.org/officeDocument/2006/relationships/hyperlink" Target="file:///C:\Users\there\Downloads\21-049.html" TargetMode="External"/><Relationship Id="rId161" Type="http://schemas.openxmlformats.org/officeDocument/2006/relationships/hyperlink" Target="file:///C:\Users\there\Downloads\21-049.html" TargetMode="External"/><Relationship Id="rId217" Type="http://schemas.openxmlformats.org/officeDocument/2006/relationships/hyperlink" Target="file:///C:\Users\there\Downloads\21-049.html" TargetMode="External"/><Relationship Id="rId259" Type="http://schemas.openxmlformats.org/officeDocument/2006/relationships/hyperlink" Target="file:///C:\Users\there\Downloads\21-049.html" TargetMode="External"/><Relationship Id="rId23" Type="http://schemas.openxmlformats.org/officeDocument/2006/relationships/hyperlink" Target="file:///C:\Users\there\Downloads\21-049.html" TargetMode="External"/><Relationship Id="rId119" Type="http://schemas.openxmlformats.org/officeDocument/2006/relationships/hyperlink" Target="file:///C:\Users\there\Downloads\21-049.html" TargetMode="External"/><Relationship Id="rId270" Type="http://schemas.openxmlformats.org/officeDocument/2006/relationships/hyperlink" Target="file:///C:\Users\there\Downloads\21-049.html" TargetMode="External"/><Relationship Id="rId65" Type="http://schemas.openxmlformats.org/officeDocument/2006/relationships/hyperlink" Target="https://portal.opengeospatial.org/files/?artifact_id=34762" TargetMode="External"/><Relationship Id="rId130" Type="http://schemas.openxmlformats.org/officeDocument/2006/relationships/hyperlink" Target="file:///C:\Users\there\Downloads\21-049.html" TargetMode="External"/><Relationship Id="rId172" Type="http://schemas.openxmlformats.org/officeDocument/2006/relationships/hyperlink" Target="file:///C:\Users\there\Downloads\21-049.html" TargetMode="External"/><Relationship Id="rId228" Type="http://schemas.openxmlformats.org/officeDocument/2006/relationships/hyperlink" Target="file:///C:\Users\there\Downloads\21-049.html" TargetMode="External"/><Relationship Id="rId13" Type="http://schemas.openxmlformats.org/officeDocument/2006/relationships/hyperlink" Target="https://www.ogc.org/license" TargetMode="External"/><Relationship Id="rId109" Type="http://schemas.openxmlformats.org/officeDocument/2006/relationships/hyperlink" Target="file:///C:\Users\there\Downloads\21-049.html" TargetMode="External"/><Relationship Id="rId260" Type="http://schemas.openxmlformats.org/officeDocument/2006/relationships/hyperlink" Target="file:///C:\Users\there\Downloads\21-049.html" TargetMode="External"/><Relationship Id="rId281" Type="http://schemas.openxmlformats.org/officeDocument/2006/relationships/hyperlink" Target="file:///C:\Users\there\Downloads\21-049.html" TargetMode="External"/><Relationship Id="rId316" Type="http://schemas.microsoft.com/office/2011/relationships/people" Target="people.xml"/><Relationship Id="rId34" Type="http://schemas.openxmlformats.org/officeDocument/2006/relationships/hyperlink" Target="file:///C:\Users\there\Downloads\21-049.html" TargetMode="External"/><Relationship Id="rId55" Type="http://schemas.openxmlformats.org/officeDocument/2006/relationships/hyperlink" Target="file:///C:\Users\there\Downloads\21-049.html" TargetMode="External"/><Relationship Id="rId76" Type="http://schemas.openxmlformats.org/officeDocument/2006/relationships/hyperlink" Target="file:///C:\Users\there\Downloads\21-049.html" TargetMode="External"/><Relationship Id="rId97" Type="http://schemas.openxmlformats.org/officeDocument/2006/relationships/hyperlink" Target="file:///C:\Users\there\Downloads\21-049.html" TargetMode="External"/><Relationship Id="rId120" Type="http://schemas.openxmlformats.org/officeDocument/2006/relationships/hyperlink" Target="file:///C:\Users\there\Downloads\21-049.html" TargetMode="External"/><Relationship Id="rId141" Type="http://schemas.openxmlformats.org/officeDocument/2006/relationships/hyperlink" Target="file:///C:\Users\there\Downloads\21-049.html" TargetMode="External"/><Relationship Id="rId7" Type="http://schemas.microsoft.com/office/2016/09/relationships/commentsIds" Target="commentsIds.xml"/><Relationship Id="rId162" Type="http://schemas.openxmlformats.org/officeDocument/2006/relationships/hyperlink" Target="file:///C:\Users\there\Downloads\21-049.html" TargetMode="External"/><Relationship Id="rId183" Type="http://schemas.openxmlformats.org/officeDocument/2006/relationships/hyperlink" Target="file:///C:\Users\there\Downloads\21-049.html" TargetMode="External"/><Relationship Id="rId218" Type="http://schemas.openxmlformats.org/officeDocument/2006/relationships/hyperlink" Target="file:///C:\Users\there\Downloads\21-049.html" TargetMode="External"/><Relationship Id="rId239" Type="http://schemas.openxmlformats.org/officeDocument/2006/relationships/hyperlink" Target="file:///C:\Users\there\Downloads\21-049.html" TargetMode="External"/><Relationship Id="rId250" Type="http://schemas.openxmlformats.org/officeDocument/2006/relationships/hyperlink" Target="file:///C:\Users\there\Downloads\21-049.html" TargetMode="External"/><Relationship Id="rId271" Type="http://schemas.openxmlformats.org/officeDocument/2006/relationships/hyperlink" Target="file:///C:\Users\there\Downloads\21-049.html" TargetMode="External"/><Relationship Id="rId292" Type="http://schemas.openxmlformats.org/officeDocument/2006/relationships/hyperlink" Target="file:///C:\Users\there\Downloads\21-049.html" TargetMode="External"/><Relationship Id="rId306" Type="http://schemas.openxmlformats.org/officeDocument/2006/relationships/hyperlink" Target="https://www.iso.org/standard/32551.html" TargetMode="External"/><Relationship Id="rId24" Type="http://schemas.openxmlformats.org/officeDocument/2006/relationships/hyperlink" Target="file:///C:\Users\there\Downloads\21-049.html" TargetMode="External"/><Relationship Id="rId45" Type="http://schemas.openxmlformats.org/officeDocument/2006/relationships/hyperlink" Target="file:///C:\Users\there\Downloads\21-049.html" TargetMode="External"/><Relationship Id="rId66" Type="http://schemas.openxmlformats.org/officeDocument/2006/relationships/hyperlink" Target="file:///C:\Users\there\Downloads\21-049.html" TargetMode="External"/><Relationship Id="rId87" Type="http://schemas.openxmlformats.org/officeDocument/2006/relationships/image" Target="media/image2.png"/><Relationship Id="rId110" Type="http://schemas.openxmlformats.org/officeDocument/2006/relationships/hyperlink" Target="file:///C:\Users\there\Downloads\21-049.html" TargetMode="External"/><Relationship Id="rId131" Type="http://schemas.openxmlformats.org/officeDocument/2006/relationships/hyperlink" Target="file:///C:\Users\there\Downloads\21-049.html" TargetMode="External"/><Relationship Id="rId152" Type="http://schemas.openxmlformats.org/officeDocument/2006/relationships/hyperlink" Target="file:///C:\Users\there\Downloads\21-049.html" TargetMode="External"/><Relationship Id="rId173" Type="http://schemas.openxmlformats.org/officeDocument/2006/relationships/hyperlink" Target="file:///C:\Users\there\Downloads\21-049.html" TargetMode="External"/><Relationship Id="rId194" Type="http://schemas.openxmlformats.org/officeDocument/2006/relationships/hyperlink" Target="file:///C:\Users\there\Downloads\21-049.html" TargetMode="External"/><Relationship Id="rId208" Type="http://schemas.openxmlformats.org/officeDocument/2006/relationships/hyperlink" Target="file:///C:\Users\there\Downloads\21-049.html" TargetMode="External"/><Relationship Id="rId229" Type="http://schemas.openxmlformats.org/officeDocument/2006/relationships/hyperlink" Target="file:///C:\Users\there\Downloads\21-049.html" TargetMode="External"/><Relationship Id="rId240" Type="http://schemas.openxmlformats.org/officeDocument/2006/relationships/hyperlink" Target="file:///C:\Users\there\Downloads\21-049.html" TargetMode="External"/><Relationship Id="rId261" Type="http://schemas.openxmlformats.org/officeDocument/2006/relationships/hyperlink" Target="file:///C:\Users\there\Downloads\21-049.html" TargetMode="External"/><Relationship Id="rId14" Type="http://schemas.openxmlformats.org/officeDocument/2006/relationships/hyperlink" Target="http://ogc.standardstracker.org/" TargetMode="External"/><Relationship Id="rId35" Type="http://schemas.openxmlformats.org/officeDocument/2006/relationships/hyperlink" Target="file:///C:\Users\there\Downloads\21-049.html" TargetMode="External"/><Relationship Id="rId56" Type="http://schemas.openxmlformats.org/officeDocument/2006/relationships/hyperlink" Target="https://www.iso.org/standard/59164.html" TargetMode="External"/><Relationship Id="rId77" Type="http://schemas.openxmlformats.org/officeDocument/2006/relationships/hyperlink" Target="file:///C:\Users\there\Downloads\21-049.html" TargetMode="External"/><Relationship Id="rId100" Type="http://schemas.openxmlformats.org/officeDocument/2006/relationships/hyperlink" Target="file:///C:\Users\there\Downloads\21-049.html" TargetMode="External"/><Relationship Id="rId282" Type="http://schemas.openxmlformats.org/officeDocument/2006/relationships/hyperlink" Target="file:///C:\Users\there\Downloads\21-049.html" TargetMode="External"/><Relationship Id="rId317" Type="http://schemas.openxmlformats.org/officeDocument/2006/relationships/theme" Target="theme/theme1.xml"/><Relationship Id="rId8" Type="http://schemas.microsoft.com/office/2018/08/relationships/commentsExtensible" Target="commentsExtensible.xml"/><Relationship Id="rId98" Type="http://schemas.openxmlformats.org/officeDocument/2006/relationships/hyperlink" Target="file:///C:\Users\there\Downloads\21-049.html" TargetMode="External"/><Relationship Id="rId121" Type="http://schemas.openxmlformats.org/officeDocument/2006/relationships/hyperlink" Target="file:///C:\Users\there\Downloads\21-049.html" TargetMode="External"/><Relationship Id="rId142" Type="http://schemas.openxmlformats.org/officeDocument/2006/relationships/hyperlink" Target="file:///C:\Users\there\Downloads\21-049.html" TargetMode="External"/><Relationship Id="rId163" Type="http://schemas.openxmlformats.org/officeDocument/2006/relationships/hyperlink" Target="file:///C:\Users\there\Downloads\21-049.html" TargetMode="External"/><Relationship Id="rId184" Type="http://schemas.openxmlformats.org/officeDocument/2006/relationships/hyperlink" Target="file:///C:\Users\there\Downloads\21-049.html" TargetMode="External"/><Relationship Id="rId219" Type="http://schemas.openxmlformats.org/officeDocument/2006/relationships/hyperlink" Target="file:///C:\Users\there\Downloads\21-049.html" TargetMode="External"/><Relationship Id="rId230" Type="http://schemas.openxmlformats.org/officeDocument/2006/relationships/hyperlink" Target="file:///C:\Users\there\Downloads\21-049.html" TargetMode="External"/><Relationship Id="rId251" Type="http://schemas.openxmlformats.org/officeDocument/2006/relationships/hyperlink" Target="file:///C:\Users\there\Downloads\21-049.html" TargetMode="External"/><Relationship Id="rId25" Type="http://schemas.openxmlformats.org/officeDocument/2006/relationships/hyperlink" Target="file:///C:\Users\there\Downloads\21-049.html" TargetMode="External"/><Relationship Id="rId46" Type="http://schemas.openxmlformats.org/officeDocument/2006/relationships/hyperlink" Target="file:///C:\Users\there\Downloads\21-049.html" TargetMode="External"/><Relationship Id="rId67" Type="http://schemas.openxmlformats.org/officeDocument/2006/relationships/hyperlink" Target="file:///C:\Users\there\Downloads\21-049.html" TargetMode="External"/><Relationship Id="rId272" Type="http://schemas.openxmlformats.org/officeDocument/2006/relationships/hyperlink" Target="file:///C:\Users\there\Downloads\21-049.html" TargetMode="External"/><Relationship Id="rId293" Type="http://schemas.openxmlformats.org/officeDocument/2006/relationships/hyperlink" Target="file:///C:\Users\there\Downloads\21-049.html" TargetMode="External"/><Relationship Id="rId307" Type="http://schemas.openxmlformats.org/officeDocument/2006/relationships/hyperlink" Target="https://www.iso.org/standard/75676.html" TargetMode="External"/><Relationship Id="rId88" Type="http://schemas.openxmlformats.org/officeDocument/2006/relationships/image" Target="media/image3.png"/><Relationship Id="rId111" Type="http://schemas.openxmlformats.org/officeDocument/2006/relationships/hyperlink" Target="file:///C:\Users\there\Downloads\21-049.html" TargetMode="External"/><Relationship Id="rId132" Type="http://schemas.openxmlformats.org/officeDocument/2006/relationships/hyperlink" Target="file:///C:\Users\there\Downloads\21-049.html" TargetMode="External"/><Relationship Id="rId153" Type="http://schemas.openxmlformats.org/officeDocument/2006/relationships/hyperlink" Target="file:///C:\Users\there\Downloads\21-049.html" TargetMode="External"/><Relationship Id="rId174" Type="http://schemas.openxmlformats.org/officeDocument/2006/relationships/hyperlink" Target="file:///C:\Users\there\Downloads\21-049.html" TargetMode="External"/><Relationship Id="rId195" Type="http://schemas.openxmlformats.org/officeDocument/2006/relationships/hyperlink" Target="file:///C:\Users\there\Downloads\21-049.html" TargetMode="External"/><Relationship Id="rId209" Type="http://schemas.openxmlformats.org/officeDocument/2006/relationships/hyperlink" Target="file:///C:\Users\there\Downloads\21-049.html" TargetMode="External"/><Relationship Id="rId220" Type="http://schemas.openxmlformats.org/officeDocument/2006/relationships/hyperlink" Target="file:///C:\Users\there\Downloads\21-049.html" TargetMode="External"/><Relationship Id="rId241" Type="http://schemas.openxmlformats.org/officeDocument/2006/relationships/hyperlink" Target="file:///C:\Users\there\Downloads\21-049.html" TargetMode="External"/><Relationship Id="rId15" Type="http://schemas.openxmlformats.org/officeDocument/2006/relationships/hyperlink" Target="file:///C:\Users\there\Downloads\21-049.html" TargetMode="External"/><Relationship Id="rId36" Type="http://schemas.openxmlformats.org/officeDocument/2006/relationships/hyperlink" Target="file:///C:\Users\there\Downloads\21-049.html" TargetMode="External"/><Relationship Id="rId57" Type="http://schemas.openxmlformats.org/officeDocument/2006/relationships/hyperlink" Target="https://www.iso.org/standard/56734.html" TargetMode="External"/><Relationship Id="rId262" Type="http://schemas.openxmlformats.org/officeDocument/2006/relationships/hyperlink" Target="file:///C:\Users\there\Downloads\21-049.html" TargetMode="External"/><Relationship Id="rId283" Type="http://schemas.openxmlformats.org/officeDocument/2006/relationships/hyperlink" Target="file:///C:\Users\there\Downloads\21-049.html" TargetMode="External"/><Relationship Id="rId78" Type="http://schemas.openxmlformats.org/officeDocument/2006/relationships/hyperlink" Target="file:///C:\Users\there\Downloads\21-049.html" TargetMode="External"/><Relationship Id="rId99" Type="http://schemas.openxmlformats.org/officeDocument/2006/relationships/hyperlink" Target="file:///C:\Users\there\Downloads\21-049.html" TargetMode="External"/><Relationship Id="rId101" Type="http://schemas.openxmlformats.org/officeDocument/2006/relationships/image" Target="media/image6.png"/><Relationship Id="rId122" Type="http://schemas.openxmlformats.org/officeDocument/2006/relationships/hyperlink" Target="file:///C:\Users\there\Downloads\21-049.html" TargetMode="External"/><Relationship Id="rId143" Type="http://schemas.openxmlformats.org/officeDocument/2006/relationships/hyperlink" Target="file:///C:\Users\there\Downloads\21-049.html" TargetMode="External"/><Relationship Id="rId164" Type="http://schemas.openxmlformats.org/officeDocument/2006/relationships/hyperlink" Target="file:///C:\Users\there\Downloads\21-049.html" TargetMode="External"/><Relationship Id="rId185" Type="http://schemas.openxmlformats.org/officeDocument/2006/relationships/hyperlink" Target="file:///C:\Users\there\Downloads\21-049.html" TargetMode="External"/><Relationship Id="rId9" Type="http://schemas.openxmlformats.org/officeDocument/2006/relationships/hyperlink" Target="file:///C:\Users\there\Downloads\21-049.xml" TargetMode="External"/><Relationship Id="rId210" Type="http://schemas.openxmlformats.org/officeDocument/2006/relationships/hyperlink" Target="file:///C:\Users\there\Downloads\21-049.html" TargetMode="External"/><Relationship Id="rId26" Type="http://schemas.openxmlformats.org/officeDocument/2006/relationships/hyperlink" Target="file:///C:\Users\there\Downloads\21-049.html" TargetMode="External"/><Relationship Id="rId231" Type="http://schemas.openxmlformats.org/officeDocument/2006/relationships/hyperlink" Target="file:///C:\Users\there\Downloads\21-049.html" TargetMode="External"/><Relationship Id="rId252" Type="http://schemas.openxmlformats.org/officeDocument/2006/relationships/hyperlink" Target="file:///C:\Users\there\Downloads\21-049.html" TargetMode="External"/><Relationship Id="rId273" Type="http://schemas.openxmlformats.org/officeDocument/2006/relationships/hyperlink" Target="file:///C:\Users\there\Downloads\21-049.html" TargetMode="External"/><Relationship Id="rId294" Type="http://schemas.openxmlformats.org/officeDocument/2006/relationships/hyperlink" Target="file:///C:\Users\there\Downloads\21-049.html" TargetMode="External"/><Relationship Id="rId308" Type="http://schemas.openxmlformats.org/officeDocument/2006/relationships/hyperlink" Target="https://www.iso.org/standard/42137.html" TargetMode="External"/><Relationship Id="rId47" Type="http://schemas.openxmlformats.org/officeDocument/2006/relationships/hyperlink" Target="file:///C:\Users\there\Downloads\21-049.html" TargetMode="External"/><Relationship Id="rId68" Type="http://schemas.openxmlformats.org/officeDocument/2006/relationships/hyperlink" Target="file:///C:\Users\there\Downloads\21-049.html" TargetMode="External"/><Relationship Id="rId89" Type="http://schemas.openxmlformats.org/officeDocument/2006/relationships/image" Target="media/image4.png"/><Relationship Id="rId112" Type="http://schemas.openxmlformats.org/officeDocument/2006/relationships/hyperlink" Target="file:///C:\Users\there\Downloads\21-049.html" TargetMode="External"/><Relationship Id="rId133" Type="http://schemas.openxmlformats.org/officeDocument/2006/relationships/hyperlink" Target="file:///C:\Users\there\Downloads\21-049.html" TargetMode="External"/><Relationship Id="rId154" Type="http://schemas.openxmlformats.org/officeDocument/2006/relationships/hyperlink" Target="file:///C:\Users\there\Downloads\21-049.html" TargetMode="External"/><Relationship Id="rId175" Type="http://schemas.openxmlformats.org/officeDocument/2006/relationships/hyperlink" Target="file:///C:\Users\there\Downloads\21-049.html" TargetMode="External"/><Relationship Id="rId196" Type="http://schemas.openxmlformats.org/officeDocument/2006/relationships/hyperlink" Target="file:///C:\Users\there\Downloads\21-049.html" TargetMode="External"/><Relationship Id="rId200" Type="http://schemas.openxmlformats.org/officeDocument/2006/relationships/hyperlink" Target="file:///C:\Users\there\Downloads\21-049.html" TargetMode="External"/><Relationship Id="rId16" Type="http://schemas.openxmlformats.org/officeDocument/2006/relationships/hyperlink" Target="file:///C:\Users\there\Downloads\21-049.html" TargetMode="External"/><Relationship Id="rId221" Type="http://schemas.openxmlformats.org/officeDocument/2006/relationships/hyperlink" Target="file:///C:\Users\there\Downloads\21-049.html" TargetMode="External"/><Relationship Id="rId242" Type="http://schemas.openxmlformats.org/officeDocument/2006/relationships/hyperlink" Target="file:///C:\Users\there\Downloads\21-049.html" TargetMode="External"/><Relationship Id="rId263" Type="http://schemas.openxmlformats.org/officeDocument/2006/relationships/hyperlink" Target="file:///C:\Users\there\Downloads\21-049.html" TargetMode="External"/><Relationship Id="rId284" Type="http://schemas.openxmlformats.org/officeDocument/2006/relationships/hyperlink" Target="file:///C:\Users\there\Downloads\21-049.html" TargetMode="External"/><Relationship Id="rId37" Type="http://schemas.openxmlformats.org/officeDocument/2006/relationships/hyperlink" Target="file:///C:\Users\there\Downloads\21-049.html" TargetMode="External"/><Relationship Id="rId58" Type="http://schemas.openxmlformats.org/officeDocument/2006/relationships/hyperlink" Target="https://www.iso.org/standard/26012.html" TargetMode="External"/><Relationship Id="rId79" Type="http://schemas.openxmlformats.org/officeDocument/2006/relationships/hyperlink" Target="file:///C:\Users\there\Downloads\21-049.html" TargetMode="External"/><Relationship Id="rId102" Type="http://schemas.openxmlformats.org/officeDocument/2006/relationships/hyperlink" Target="file:///C:\Users\there\Downloads\21-049.html" TargetMode="External"/><Relationship Id="rId123" Type="http://schemas.openxmlformats.org/officeDocument/2006/relationships/hyperlink" Target="file:///C:\Users\there\Downloads\21-049.html" TargetMode="External"/><Relationship Id="rId144" Type="http://schemas.openxmlformats.org/officeDocument/2006/relationships/hyperlink" Target="file:///C:\Users\there\Downloads\21-049.html" TargetMode="External"/><Relationship Id="rId90" Type="http://schemas.openxmlformats.org/officeDocument/2006/relationships/hyperlink" Target="file:///C:\Users\there\Downloads\21-049.html" TargetMode="External"/><Relationship Id="rId165" Type="http://schemas.openxmlformats.org/officeDocument/2006/relationships/hyperlink" Target="file:///C:\Users\there\Downloads\21-049.html" TargetMode="External"/><Relationship Id="rId186" Type="http://schemas.openxmlformats.org/officeDocument/2006/relationships/hyperlink" Target="file:///C:\Users\there\Downloads\21-049.html" TargetMode="External"/><Relationship Id="rId211" Type="http://schemas.openxmlformats.org/officeDocument/2006/relationships/hyperlink" Target="file:///C:\Users\there\Downloads\21-049.html" TargetMode="External"/><Relationship Id="rId232" Type="http://schemas.openxmlformats.org/officeDocument/2006/relationships/hyperlink" Target="file:///C:\Users\there\Downloads\21-049.html" TargetMode="External"/><Relationship Id="rId253" Type="http://schemas.openxmlformats.org/officeDocument/2006/relationships/hyperlink" Target="file:///C:\Users\there\Downloads\21-049.html" TargetMode="External"/><Relationship Id="rId274" Type="http://schemas.openxmlformats.org/officeDocument/2006/relationships/hyperlink" Target="file:///C:\Users\there\Downloads\21-049.html" TargetMode="External"/><Relationship Id="rId295" Type="http://schemas.openxmlformats.org/officeDocument/2006/relationships/hyperlink" Target="file:///C:\Users\there\Downloads\21-049.html" TargetMode="External"/><Relationship Id="rId309" Type="http://schemas.openxmlformats.org/officeDocument/2006/relationships/hyperlink" Target="https://www.iso.org/standard/57466.html" TargetMode="External"/><Relationship Id="rId27" Type="http://schemas.openxmlformats.org/officeDocument/2006/relationships/hyperlink" Target="file:///C:\Users\there\Downloads\21-049.html" TargetMode="External"/><Relationship Id="rId48" Type="http://schemas.openxmlformats.org/officeDocument/2006/relationships/hyperlink" Target="file:///C:\Users\there\Downloads\21-049.html" TargetMode="External"/><Relationship Id="rId69" Type="http://schemas.openxmlformats.org/officeDocument/2006/relationships/hyperlink" Target="file:///C:\Users\there\Downloads\21-049.html" TargetMode="External"/><Relationship Id="rId113" Type="http://schemas.openxmlformats.org/officeDocument/2006/relationships/hyperlink" Target="file:///C:\Users\there\Downloads\21-049.html" TargetMode="External"/><Relationship Id="rId134" Type="http://schemas.openxmlformats.org/officeDocument/2006/relationships/hyperlink" Target="file:///C:\Users\there\Downloads\21-049.html" TargetMode="External"/><Relationship Id="rId80" Type="http://schemas.openxmlformats.org/officeDocument/2006/relationships/hyperlink" Target="file:///C:\Users\there\Downloads\21-049.html" TargetMode="External"/><Relationship Id="rId155" Type="http://schemas.openxmlformats.org/officeDocument/2006/relationships/hyperlink" Target="file:///C:\Users\there\Downloads\21-049.html" TargetMode="External"/><Relationship Id="rId176" Type="http://schemas.openxmlformats.org/officeDocument/2006/relationships/hyperlink" Target="file:///C:\Users\there\Downloads\21-049.html" TargetMode="External"/><Relationship Id="rId197" Type="http://schemas.openxmlformats.org/officeDocument/2006/relationships/hyperlink" Target="file:///C:\Users\there\Downloads\21-049.html" TargetMode="External"/><Relationship Id="rId201" Type="http://schemas.openxmlformats.org/officeDocument/2006/relationships/hyperlink" Target="file:///C:\Users\there\Downloads\21-049.html" TargetMode="External"/><Relationship Id="rId222" Type="http://schemas.openxmlformats.org/officeDocument/2006/relationships/hyperlink" Target="file:///C:\Users\there\Downloads\21-049.html" TargetMode="External"/><Relationship Id="rId243" Type="http://schemas.openxmlformats.org/officeDocument/2006/relationships/hyperlink" Target="file:///C:\Users\there\Downloads\21-049.html" TargetMode="External"/><Relationship Id="rId264" Type="http://schemas.openxmlformats.org/officeDocument/2006/relationships/hyperlink" Target="file:///C:\Users\there\Downloads\21-049.html" TargetMode="External"/><Relationship Id="rId285" Type="http://schemas.openxmlformats.org/officeDocument/2006/relationships/hyperlink" Target="file:///C:\Users\there\Downloads\21-049.html" TargetMode="External"/><Relationship Id="rId17" Type="http://schemas.openxmlformats.org/officeDocument/2006/relationships/hyperlink" Target="file:///C:\Users\there\Downloads\21-049.html" TargetMode="External"/><Relationship Id="rId38" Type="http://schemas.openxmlformats.org/officeDocument/2006/relationships/hyperlink" Target="file:///C:\Users\there\Downloads\21-049.html" TargetMode="External"/><Relationship Id="rId59" Type="http://schemas.openxmlformats.org/officeDocument/2006/relationships/hyperlink" Target="https://www.iso.org/standard/59193.html" TargetMode="External"/><Relationship Id="rId103" Type="http://schemas.openxmlformats.org/officeDocument/2006/relationships/hyperlink" Target="file:///C:\Users\there\Downloads\21-049.html" TargetMode="External"/><Relationship Id="rId124" Type="http://schemas.openxmlformats.org/officeDocument/2006/relationships/hyperlink" Target="file:///C:\Users\there\Downloads\21-049.html" TargetMode="External"/><Relationship Id="rId310" Type="http://schemas.openxmlformats.org/officeDocument/2006/relationships/hyperlink" Target="https://www.iso.org/standard/72177.html" TargetMode="External"/><Relationship Id="rId70" Type="http://schemas.openxmlformats.org/officeDocument/2006/relationships/hyperlink" Target="file:///C:\Users\there\Downloads\21-049.html" TargetMode="External"/><Relationship Id="rId91" Type="http://schemas.openxmlformats.org/officeDocument/2006/relationships/hyperlink" Target="file:///C:\Users\there\Downloads\21-049.html" TargetMode="External"/><Relationship Id="rId145" Type="http://schemas.openxmlformats.org/officeDocument/2006/relationships/hyperlink" Target="file:///C:\Users\there\Downloads\21-049.html" TargetMode="External"/><Relationship Id="rId166" Type="http://schemas.openxmlformats.org/officeDocument/2006/relationships/hyperlink" Target="file:///C:\Users\there\Downloads\21-049.html" TargetMode="External"/><Relationship Id="rId187" Type="http://schemas.openxmlformats.org/officeDocument/2006/relationships/hyperlink" Target="file:///C:\Users\there\Downloads\21-049.html" TargetMode="External"/><Relationship Id="rId1" Type="http://schemas.openxmlformats.org/officeDocument/2006/relationships/numbering" Target="numbering.xml"/><Relationship Id="rId212" Type="http://schemas.openxmlformats.org/officeDocument/2006/relationships/hyperlink" Target="file:///C:\Users\there\Downloads\21-049.html" TargetMode="External"/><Relationship Id="rId233" Type="http://schemas.openxmlformats.org/officeDocument/2006/relationships/hyperlink" Target="file:///C:\Users\there\Downloads\21-049.html" TargetMode="External"/><Relationship Id="rId254" Type="http://schemas.openxmlformats.org/officeDocument/2006/relationships/hyperlink" Target="file:///C:\Users\there\Downloads\21-049.html" TargetMode="External"/><Relationship Id="rId28" Type="http://schemas.openxmlformats.org/officeDocument/2006/relationships/hyperlink" Target="file:///C:\Users\there\Downloads\21-049.html" TargetMode="External"/><Relationship Id="rId49" Type="http://schemas.openxmlformats.org/officeDocument/2006/relationships/hyperlink" Target="file:///C:\Users\there\Downloads\21-049.html" TargetMode="External"/><Relationship Id="rId114" Type="http://schemas.openxmlformats.org/officeDocument/2006/relationships/hyperlink" Target="file:///C:\Users\there\Downloads\21-049.html" TargetMode="External"/><Relationship Id="rId275" Type="http://schemas.openxmlformats.org/officeDocument/2006/relationships/hyperlink" Target="file:///C:\Users\there\Downloads\21-049.html" TargetMode="External"/><Relationship Id="rId296" Type="http://schemas.openxmlformats.org/officeDocument/2006/relationships/hyperlink" Target="file:///C:\Users\there\Downloads\21-049.html" TargetMode="External"/><Relationship Id="rId300" Type="http://schemas.openxmlformats.org/officeDocument/2006/relationships/hyperlink" Target="https://www.iso.org/standard/63541.html" TargetMode="External"/><Relationship Id="rId60" Type="http://schemas.openxmlformats.org/officeDocument/2006/relationships/hyperlink" Target="https://www.iso.org/standard/53798.html" TargetMode="External"/><Relationship Id="rId81" Type="http://schemas.openxmlformats.org/officeDocument/2006/relationships/hyperlink" Target="file:///C:\Users\there\Downloads\21-049.html" TargetMode="External"/><Relationship Id="rId135" Type="http://schemas.openxmlformats.org/officeDocument/2006/relationships/hyperlink" Target="file:///C:\Users\there\Downloads\21-049.html" TargetMode="External"/><Relationship Id="rId156" Type="http://schemas.openxmlformats.org/officeDocument/2006/relationships/hyperlink" Target="file:///C:\Users\there\Downloads\21-049.html" TargetMode="External"/><Relationship Id="rId177" Type="http://schemas.openxmlformats.org/officeDocument/2006/relationships/hyperlink" Target="file:///C:\Users\there\Downloads\21-049.html" TargetMode="External"/><Relationship Id="rId198" Type="http://schemas.openxmlformats.org/officeDocument/2006/relationships/hyperlink" Target="file:///C:\Users\there\Downloads\21-049.html" TargetMode="External"/><Relationship Id="rId202" Type="http://schemas.openxmlformats.org/officeDocument/2006/relationships/hyperlink" Target="file:///C:\Users\there\Downloads\21-049.html" TargetMode="External"/><Relationship Id="rId223" Type="http://schemas.openxmlformats.org/officeDocument/2006/relationships/hyperlink" Target="file:///C:\Users\there\Downloads\21-049.html" TargetMode="External"/><Relationship Id="rId244" Type="http://schemas.openxmlformats.org/officeDocument/2006/relationships/hyperlink" Target="file:///C:\Users\there\Downloads\21-049.html" TargetMode="External"/><Relationship Id="rId18" Type="http://schemas.openxmlformats.org/officeDocument/2006/relationships/hyperlink" Target="file:///C:\Users\there\Downloads\21-049.html" TargetMode="External"/><Relationship Id="rId39" Type="http://schemas.openxmlformats.org/officeDocument/2006/relationships/hyperlink" Target="file:///C:\Users\there\Downloads\21-049.html" TargetMode="External"/><Relationship Id="rId265" Type="http://schemas.openxmlformats.org/officeDocument/2006/relationships/hyperlink" Target="file:///C:\Users\there\Downloads\21-049.html" TargetMode="External"/><Relationship Id="rId286" Type="http://schemas.openxmlformats.org/officeDocument/2006/relationships/hyperlink" Target="file:///C:\Users\there\Downloads\21-049.html" TargetMode="External"/><Relationship Id="rId50" Type="http://schemas.openxmlformats.org/officeDocument/2006/relationships/hyperlink" Target="file:///C:\Users\there\Downloads\21-049.html" TargetMode="External"/><Relationship Id="rId104" Type="http://schemas.openxmlformats.org/officeDocument/2006/relationships/hyperlink" Target="file:///C:\Users\there\Downloads\21-049.html" TargetMode="External"/><Relationship Id="rId125" Type="http://schemas.openxmlformats.org/officeDocument/2006/relationships/hyperlink" Target="file:///C:\Users\there\Downloads\21-049.html" TargetMode="External"/><Relationship Id="rId146" Type="http://schemas.openxmlformats.org/officeDocument/2006/relationships/hyperlink" Target="file:///C:\Users\there\Downloads\21-049.html" TargetMode="External"/><Relationship Id="rId167" Type="http://schemas.openxmlformats.org/officeDocument/2006/relationships/hyperlink" Target="file:///C:\Users\there\Downloads\21-049.html" TargetMode="External"/><Relationship Id="rId188" Type="http://schemas.openxmlformats.org/officeDocument/2006/relationships/hyperlink" Target="file:///C:\Users\there\Downloads\21-049.html" TargetMode="External"/><Relationship Id="rId311" Type="http://schemas.openxmlformats.org/officeDocument/2006/relationships/hyperlink" Target="https://www.iso.org/standard/32573.html" TargetMode="External"/><Relationship Id="rId71" Type="http://schemas.openxmlformats.org/officeDocument/2006/relationships/hyperlink" Target="file:///C:\Users\there\Downloads\21-049.html" TargetMode="External"/><Relationship Id="rId92" Type="http://schemas.openxmlformats.org/officeDocument/2006/relationships/image" Target="media/image5.png"/><Relationship Id="rId213" Type="http://schemas.openxmlformats.org/officeDocument/2006/relationships/hyperlink" Target="file:///C:\Users\there\Downloads\21-049.html" TargetMode="External"/><Relationship Id="rId234" Type="http://schemas.openxmlformats.org/officeDocument/2006/relationships/hyperlink" Target="file:///C:\Users\there\Downloads\21-049.html" TargetMode="External"/><Relationship Id="rId2" Type="http://schemas.openxmlformats.org/officeDocument/2006/relationships/styles" Target="styles.xml"/><Relationship Id="rId29" Type="http://schemas.openxmlformats.org/officeDocument/2006/relationships/hyperlink" Target="file:///C:\Users\there\Downloads\21-049.html" TargetMode="External"/><Relationship Id="rId255" Type="http://schemas.openxmlformats.org/officeDocument/2006/relationships/hyperlink" Target="file:///C:\Users\there\Downloads\21-049.html" TargetMode="External"/><Relationship Id="rId276" Type="http://schemas.openxmlformats.org/officeDocument/2006/relationships/hyperlink" Target="file:///C:\Users\there\Downloads\21-049.html" TargetMode="External"/><Relationship Id="rId297" Type="http://schemas.openxmlformats.org/officeDocument/2006/relationships/hyperlink" Target="file:///C:\Users\there\Downloads\21-049.html" TargetMode="External"/><Relationship Id="rId40" Type="http://schemas.openxmlformats.org/officeDocument/2006/relationships/hyperlink" Target="file:///C:\Users\there\Downloads\21-049.html" TargetMode="External"/><Relationship Id="rId115" Type="http://schemas.openxmlformats.org/officeDocument/2006/relationships/hyperlink" Target="file:///C:\Users\there\Downloads\21-049.html" TargetMode="External"/><Relationship Id="rId136" Type="http://schemas.openxmlformats.org/officeDocument/2006/relationships/hyperlink" Target="file:///C:\Users\there\Downloads\21-049.html" TargetMode="External"/><Relationship Id="rId157" Type="http://schemas.openxmlformats.org/officeDocument/2006/relationships/image" Target="media/image10.png"/><Relationship Id="rId178" Type="http://schemas.openxmlformats.org/officeDocument/2006/relationships/hyperlink" Target="file:///C:\Users\there\Downloads\21-049.html" TargetMode="External"/><Relationship Id="rId301" Type="http://schemas.openxmlformats.org/officeDocument/2006/relationships/hyperlink" Target="https://www.iso.org/standard/74039.html" TargetMode="External"/><Relationship Id="rId61" Type="http://schemas.openxmlformats.org/officeDocument/2006/relationships/hyperlink" Target="https://portal.ogc.org/files/?artifact_id=34762&amp;version=2" TargetMode="External"/><Relationship Id="rId82" Type="http://schemas.openxmlformats.org/officeDocument/2006/relationships/hyperlink" Target="file:///C:\Users\there\Downloads\21-049.html" TargetMode="External"/><Relationship Id="rId199" Type="http://schemas.openxmlformats.org/officeDocument/2006/relationships/hyperlink" Target="file:///C:\Users\there\Downloads\21-049.html" TargetMode="External"/><Relationship Id="rId203" Type="http://schemas.openxmlformats.org/officeDocument/2006/relationships/hyperlink" Target="file:///C:\Users\there\Downloads\21-049.html" TargetMode="External"/><Relationship Id="rId19" Type="http://schemas.openxmlformats.org/officeDocument/2006/relationships/hyperlink" Target="file:///C:\Users\there\Downloads\21-049.html" TargetMode="External"/><Relationship Id="rId224" Type="http://schemas.openxmlformats.org/officeDocument/2006/relationships/hyperlink" Target="file:///C:\Users\there\Downloads\21-049.html" TargetMode="External"/><Relationship Id="rId245" Type="http://schemas.openxmlformats.org/officeDocument/2006/relationships/hyperlink" Target="file:///C:\Users\there\Downloads\21-049.html" TargetMode="External"/><Relationship Id="rId266" Type="http://schemas.openxmlformats.org/officeDocument/2006/relationships/hyperlink" Target="file:///C:\Users\there\Downloads\21-049.html" TargetMode="External"/><Relationship Id="rId287" Type="http://schemas.openxmlformats.org/officeDocument/2006/relationships/hyperlink" Target="file:///C:\Users\there\Downloads\21-049.html" TargetMode="External"/><Relationship Id="rId30" Type="http://schemas.openxmlformats.org/officeDocument/2006/relationships/hyperlink" Target="file:///C:\Users\there\Downloads\21-049.html" TargetMode="External"/><Relationship Id="rId105" Type="http://schemas.openxmlformats.org/officeDocument/2006/relationships/hyperlink" Target="file:///C:\Users\there\Downloads\21-049.html" TargetMode="External"/><Relationship Id="rId126" Type="http://schemas.openxmlformats.org/officeDocument/2006/relationships/hyperlink" Target="file:///C:\Users\there\Downloads\21-049.html" TargetMode="External"/><Relationship Id="rId147" Type="http://schemas.openxmlformats.org/officeDocument/2006/relationships/hyperlink" Target="file:///C:\Users\there\Downloads\21-049.html" TargetMode="External"/><Relationship Id="rId168" Type="http://schemas.openxmlformats.org/officeDocument/2006/relationships/hyperlink" Target="file:///C:\Users\there\Downloads\21-049.html" TargetMode="External"/><Relationship Id="rId312" Type="http://schemas.openxmlformats.org/officeDocument/2006/relationships/hyperlink" Target="https://www.iso.org/standard/32574.html" TargetMode="External"/><Relationship Id="rId51" Type="http://schemas.openxmlformats.org/officeDocument/2006/relationships/hyperlink" Target="file:///C:\Users\there\Downloads\21-049.html" TargetMode="External"/><Relationship Id="rId72" Type="http://schemas.openxmlformats.org/officeDocument/2006/relationships/hyperlink" Target="file:///C:\Users\there\Downloads\21-049.html" TargetMode="External"/><Relationship Id="rId93" Type="http://schemas.openxmlformats.org/officeDocument/2006/relationships/hyperlink" Target="file:///C:\Users\there\Downloads\21-049.html" TargetMode="External"/><Relationship Id="rId189" Type="http://schemas.openxmlformats.org/officeDocument/2006/relationships/hyperlink" Target="file:///C:\Users\there\Downloads\21-049.html" TargetMode="External"/><Relationship Id="rId3" Type="http://schemas.openxmlformats.org/officeDocument/2006/relationships/settings" Target="settings.xml"/><Relationship Id="rId214" Type="http://schemas.openxmlformats.org/officeDocument/2006/relationships/hyperlink" Target="file:///C:\Users\there\Downloads\21-049.html" TargetMode="External"/><Relationship Id="rId235" Type="http://schemas.openxmlformats.org/officeDocument/2006/relationships/hyperlink" Target="file:///C:\Users\there\Downloads\21-049.html" TargetMode="External"/><Relationship Id="rId256" Type="http://schemas.openxmlformats.org/officeDocument/2006/relationships/hyperlink" Target="file:///C:\Users\there\Downloads\21-049.html" TargetMode="External"/><Relationship Id="rId277" Type="http://schemas.openxmlformats.org/officeDocument/2006/relationships/hyperlink" Target="file:///C:\Users\there\Downloads\21-049.html" TargetMode="External"/><Relationship Id="rId298" Type="http://schemas.openxmlformats.org/officeDocument/2006/relationships/hyperlink" Target="https://www.iso.org/standard/20057.html" TargetMode="External"/><Relationship Id="rId116" Type="http://schemas.openxmlformats.org/officeDocument/2006/relationships/hyperlink" Target="file:///C:\Users\there\Downloads\21-049.html" TargetMode="External"/><Relationship Id="rId137" Type="http://schemas.openxmlformats.org/officeDocument/2006/relationships/hyperlink" Target="file:///C:\Users\there\Downloads\21-049.html" TargetMode="External"/><Relationship Id="rId158" Type="http://schemas.openxmlformats.org/officeDocument/2006/relationships/hyperlink" Target="file:///C:\Users\there\Downloads\21-049.html" TargetMode="External"/><Relationship Id="rId302" Type="http://schemas.openxmlformats.org/officeDocument/2006/relationships/hyperlink" Target="https://www.iso.org/standard/70742.html" TargetMode="External"/><Relationship Id="rId20" Type="http://schemas.openxmlformats.org/officeDocument/2006/relationships/hyperlink" Target="file:///C:\Users\there\Downloads\21-049.html" TargetMode="External"/><Relationship Id="rId41" Type="http://schemas.openxmlformats.org/officeDocument/2006/relationships/hyperlink" Target="file:///C:\Users\there\Downloads\21-049.html" TargetMode="External"/><Relationship Id="rId62" Type="http://schemas.openxmlformats.org/officeDocument/2006/relationships/hyperlink" Target="https://www.opengis.net/def/glossary" TargetMode="External"/><Relationship Id="rId83" Type="http://schemas.openxmlformats.org/officeDocument/2006/relationships/hyperlink" Target="http://www.opengis.net/spec/POI/1.0" TargetMode="External"/><Relationship Id="rId179" Type="http://schemas.openxmlformats.org/officeDocument/2006/relationships/hyperlink" Target="file:///C:\Users\there\Downloads\21-049.html" TargetMode="External"/><Relationship Id="rId190" Type="http://schemas.openxmlformats.org/officeDocument/2006/relationships/hyperlink" Target="file:///C:\Users\there\Downloads\21-049.html" TargetMode="External"/><Relationship Id="rId204" Type="http://schemas.openxmlformats.org/officeDocument/2006/relationships/hyperlink" Target="file:///C:\Users\there\Downloads\21-049.html" TargetMode="External"/><Relationship Id="rId225" Type="http://schemas.openxmlformats.org/officeDocument/2006/relationships/hyperlink" Target="file:///C:\Users\there\Downloads\21-049.html" TargetMode="External"/><Relationship Id="rId246" Type="http://schemas.openxmlformats.org/officeDocument/2006/relationships/hyperlink" Target="file:///C:\Users\there\Downloads\21-049.html" TargetMode="External"/><Relationship Id="rId267" Type="http://schemas.openxmlformats.org/officeDocument/2006/relationships/hyperlink" Target="file:///C:\Users\there\Downloads\21-049.html" TargetMode="External"/><Relationship Id="rId288" Type="http://schemas.openxmlformats.org/officeDocument/2006/relationships/hyperlink" Target="file:///C:\Users\there\Downloads\21-049.html" TargetMode="External"/><Relationship Id="rId106" Type="http://schemas.openxmlformats.org/officeDocument/2006/relationships/hyperlink" Target="file:///C:\Users\there\Downloads\21-049.html" TargetMode="External"/><Relationship Id="rId127" Type="http://schemas.openxmlformats.org/officeDocument/2006/relationships/hyperlink" Target="file:///C:\Users\there\Downloads\21-049.html" TargetMode="External"/><Relationship Id="rId313" Type="http://schemas.openxmlformats.org/officeDocument/2006/relationships/hyperlink" Target="https://www.iso.org/standard/83470.html" TargetMode="External"/><Relationship Id="rId10" Type="http://schemas.openxmlformats.org/officeDocument/2006/relationships/hyperlink" Target="file:///C:\Users\there\Downloads\21-049.pdf" TargetMode="External"/><Relationship Id="rId31" Type="http://schemas.openxmlformats.org/officeDocument/2006/relationships/hyperlink" Target="file:///C:\Users\there\Downloads\21-049.html" TargetMode="External"/><Relationship Id="rId52" Type="http://schemas.openxmlformats.org/officeDocument/2006/relationships/hyperlink" Target="file:///C:\Users\there\Downloads\21-049.html" TargetMode="External"/><Relationship Id="rId73" Type="http://schemas.openxmlformats.org/officeDocument/2006/relationships/hyperlink" Target="file:///C:\Users\there\Downloads\21-049.html" TargetMode="External"/><Relationship Id="rId94" Type="http://schemas.openxmlformats.org/officeDocument/2006/relationships/hyperlink" Target="file:///C:\Users\there\Downloads\21-049.html" TargetMode="External"/><Relationship Id="rId148" Type="http://schemas.openxmlformats.org/officeDocument/2006/relationships/hyperlink" Target="file:///C:\Users\there\Downloads\21-049.html" TargetMode="External"/><Relationship Id="rId169" Type="http://schemas.openxmlformats.org/officeDocument/2006/relationships/hyperlink" Target="file:///C:\Users\there\Downloads\21-049.html" TargetMode="External"/><Relationship Id="rId4" Type="http://schemas.openxmlformats.org/officeDocument/2006/relationships/webSettings" Target="webSettings.xml"/><Relationship Id="rId180" Type="http://schemas.openxmlformats.org/officeDocument/2006/relationships/hyperlink" Target="file:///C:\Users\there\Downloads\21-049.html" TargetMode="External"/><Relationship Id="rId215" Type="http://schemas.openxmlformats.org/officeDocument/2006/relationships/hyperlink" Target="file:///C:\Users\there\Downloads\21-049.html" TargetMode="External"/><Relationship Id="rId236" Type="http://schemas.openxmlformats.org/officeDocument/2006/relationships/hyperlink" Target="file:///C:\Users\there\Downloads\21-049.html" TargetMode="External"/><Relationship Id="rId257" Type="http://schemas.openxmlformats.org/officeDocument/2006/relationships/hyperlink" Target="file:///C:\Users\there\Downloads\21-049.html" TargetMode="External"/><Relationship Id="rId278" Type="http://schemas.openxmlformats.org/officeDocument/2006/relationships/hyperlink" Target="file:///C:\Users\there\Downloads\21-049.html" TargetMode="External"/><Relationship Id="rId303" Type="http://schemas.openxmlformats.org/officeDocument/2006/relationships/hyperlink" Target="https://www.iso.org/standard/46226.html" TargetMode="External"/><Relationship Id="rId42" Type="http://schemas.openxmlformats.org/officeDocument/2006/relationships/hyperlink" Target="file:///C:\Users\there\Downloads\21-049.html" TargetMode="External"/><Relationship Id="rId84" Type="http://schemas.openxmlformats.org/officeDocument/2006/relationships/hyperlink" Target="file:///C:\Users\there\Downloads\21-049.html" TargetMode="External"/><Relationship Id="rId138" Type="http://schemas.openxmlformats.org/officeDocument/2006/relationships/image" Target="media/image9.png"/><Relationship Id="rId191" Type="http://schemas.openxmlformats.org/officeDocument/2006/relationships/hyperlink" Target="file:///C:\Users\there\Downloads\21-049.html" TargetMode="External"/><Relationship Id="rId205" Type="http://schemas.openxmlformats.org/officeDocument/2006/relationships/hyperlink" Target="file:///C:\Users\there\Downloads\21-049.html" TargetMode="External"/><Relationship Id="rId247" Type="http://schemas.openxmlformats.org/officeDocument/2006/relationships/hyperlink" Target="file:///C:\Users\there\Downloads\21-049.html" TargetMode="External"/><Relationship Id="rId107" Type="http://schemas.openxmlformats.org/officeDocument/2006/relationships/image" Target="media/image7.png"/><Relationship Id="rId289" Type="http://schemas.openxmlformats.org/officeDocument/2006/relationships/hyperlink" Target="file:///C:\Users\there\Downloads\21-049.html" TargetMode="External"/><Relationship Id="rId11" Type="http://schemas.openxmlformats.org/officeDocument/2006/relationships/hyperlink" Target="file:///C:\Users\there\Downloads\21-049.doc" TargetMode="External"/><Relationship Id="rId53" Type="http://schemas.openxmlformats.org/officeDocument/2006/relationships/hyperlink" Target="file:///C:\Users\there\Downloads\21-049.html" TargetMode="External"/><Relationship Id="rId149" Type="http://schemas.openxmlformats.org/officeDocument/2006/relationships/hyperlink" Target="file:///C:\Users\there\Downloads\21-049.html" TargetMode="External"/><Relationship Id="rId314" Type="http://schemas.openxmlformats.org/officeDocument/2006/relationships/hyperlink" Target="https://www.iso.org/standard/32620.html" TargetMode="External"/><Relationship Id="rId95" Type="http://schemas.openxmlformats.org/officeDocument/2006/relationships/hyperlink" Target="file:///C:\Users\there\Downloads\21-049.html" TargetMode="External"/><Relationship Id="rId160" Type="http://schemas.openxmlformats.org/officeDocument/2006/relationships/hyperlink" Target="file:///C:\Users\there\Downloads\21-049.html" TargetMode="External"/><Relationship Id="rId216" Type="http://schemas.openxmlformats.org/officeDocument/2006/relationships/hyperlink" Target="file:///C:\Users\there\Downloads\21-049.html" TargetMode="External"/><Relationship Id="rId258" Type="http://schemas.openxmlformats.org/officeDocument/2006/relationships/hyperlink" Target="file:///C:\Users\there\Downloads\21-049.html" TargetMode="External"/><Relationship Id="rId22" Type="http://schemas.openxmlformats.org/officeDocument/2006/relationships/hyperlink" Target="file:///C:\Users\there\Downloads\21-049.html" TargetMode="External"/><Relationship Id="rId64" Type="http://schemas.openxmlformats.org/officeDocument/2006/relationships/hyperlink" Target="https://portal.ogc.org/public_ogc/directives/directives.php" TargetMode="External"/><Relationship Id="rId118" Type="http://schemas.openxmlformats.org/officeDocument/2006/relationships/hyperlink" Target="file:///C:\Users\there\Downloads\21-049.html" TargetMode="External"/><Relationship Id="rId171" Type="http://schemas.openxmlformats.org/officeDocument/2006/relationships/hyperlink" Target="file:///C:\Users\there\Downloads\21-049.html" TargetMode="External"/><Relationship Id="rId227" Type="http://schemas.openxmlformats.org/officeDocument/2006/relationships/hyperlink" Target="file:///C:\Users\there\Downloads\21-049.html" TargetMode="External"/><Relationship Id="rId269" Type="http://schemas.openxmlformats.org/officeDocument/2006/relationships/hyperlink" Target="file:///C:\Users\there\Downloads\21-049.html" TargetMode="External"/><Relationship Id="rId33" Type="http://schemas.openxmlformats.org/officeDocument/2006/relationships/hyperlink" Target="file:///C:\Users\there\Downloads\21-049.html" TargetMode="External"/><Relationship Id="rId129" Type="http://schemas.openxmlformats.org/officeDocument/2006/relationships/hyperlink" Target="file:///C:\Users\there\Downloads\21-049.html" TargetMode="External"/><Relationship Id="rId280" Type="http://schemas.openxmlformats.org/officeDocument/2006/relationships/hyperlink" Target="file:///C:\Users\there\Downloads\21-049.html" TargetMode="External"/><Relationship Id="rId75" Type="http://schemas.openxmlformats.org/officeDocument/2006/relationships/hyperlink" Target="file:///C:\Users\there\Downloads\21-049.html" TargetMode="External"/><Relationship Id="rId140" Type="http://schemas.openxmlformats.org/officeDocument/2006/relationships/hyperlink" Target="file:///C:\Users\there\Downloads\21-049.html" TargetMode="External"/><Relationship Id="rId182" Type="http://schemas.openxmlformats.org/officeDocument/2006/relationships/hyperlink" Target="file:///C:\Users\there\Downloads\21-049.html" TargetMode="External"/><Relationship Id="rId6" Type="http://schemas.microsoft.com/office/2011/relationships/commentsExtended" Target="commentsExtended.xml"/><Relationship Id="rId238" Type="http://schemas.openxmlformats.org/officeDocument/2006/relationships/hyperlink" Target="file:///C:\Users\there\Downloads\21-049.html" TargetMode="External"/><Relationship Id="rId291" Type="http://schemas.openxmlformats.org/officeDocument/2006/relationships/hyperlink" Target="file:///C:\Users\there\Downloads\21-049.html" TargetMode="External"/><Relationship Id="rId305" Type="http://schemas.openxmlformats.org/officeDocument/2006/relationships/hyperlink" Target="https://www.iso.org/standard/59221.html" TargetMode="External"/><Relationship Id="rId44" Type="http://schemas.openxmlformats.org/officeDocument/2006/relationships/hyperlink" Target="file:///C:\Users\there\Downloads\21-049.html" TargetMode="External"/><Relationship Id="rId86" Type="http://schemas.openxmlformats.org/officeDocument/2006/relationships/image" Target="media/image1.png"/><Relationship Id="rId151" Type="http://schemas.openxmlformats.org/officeDocument/2006/relationships/hyperlink" Target="file:///C:\Users\there\Downloads\21-049.html" TargetMode="External"/><Relationship Id="rId193" Type="http://schemas.openxmlformats.org/officeDocument/2006/relationships/hyperlink" Target="file:///C:\Users\there\Downloads\21-049.html" TargetMode="External"/><Relationship Id="rId207" Type="http://schemas.openxmlformats.org/officeDocument/2006/relationships/hyperlink" Target="file:///C:\Users\there\Downloads\21-049.html" TargetMode="External"/><Relationship Id="rId249" Type="http://schemas.openxmlformats.org/officeDocument/2006/relationships/hyperlink" Target="file:///C:\Users\there\Downloads\21-0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58</Pages>
  <Words>16160</Words>
  <Characters>92113</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Reed</dc:creator>
  <cp:keywords/>
  <dc:description/>
  <cp:lastModifiedBy>Carl Reed</cp:lastModifiedBy>
  <cp:revision>6</cp:revision>
  <dcterms:created xsi:type="dcterms:W3CDTF">2024-02-23T17:09:00Z</dcterms:created>
  <dcterms:modified xsi:type="dcterms:W3CDTF">2024-02-26T20:10:00Z</dcterms:modified>
</cp:coreProperties>
</file>